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DBB" w:rsidRPr="003F1827" w:rsidRDefault="00DD1DBB" w:rsidP="00DD1DBB">
      <w:pPr>
        <w:spacing w:after="0"/>
        <w:jc w:val="center"/>
        <w:rPr>
          <w:rFonts w:ascii="Comic Sans MS" w:hAnsi="Comic Sans MS"/>
          <w:b/>
          <w:bCs/>
          <w:color w:val="FF0000"/>
          <w:sz w:val="28"/>
          <w:szCs w:val="28"/>
          <w:u w:val="single"/>
        </w:rPr>
      </w:pPr>
      <w:del w:id="0" w:author="Louise LEWONCZUK" w:date="2017-06-25T21:37:00Z">
        <w:r w:rsidDel="00F04891">
          <w:rPr>
            <w:rFonts w:ascii="Comic Sans MS" w:hAnsi="Comic Sans MS"/>
            <w:b/>
            <w:bCs/>
            <w:color w:val="FF0000"/>
            <w:sz w:val="28"/>
            <w:szCs w:val="28"/>
            <w:u w:val="single"/>
          </w:rPr>
          <w:delText>Chapitre 1</w:delText>
        </w:r>
      </w:del>
      <w:ins w:id="1" w:author="Louise LEWONCZUK" w:date="2017-06-26T13:55:00Z">
        <w:r w:rsidR="00D82DD5">
          <w:rPr>
            <w:rFonts w:ascii="Comic Sans MS" w:hAnsi="Comic Sans MS"/>
            <w:b/>
            <w:bCs/>
            <w:color w:val="FF0000"/>
            <w:sz w:val="28"/>
            <w:szCs w:val="28"/>
            <w:u w:val="single"/>
          </w:rPr>
          <w:t>Odyssée</w:t>
        </w:r>
      </w:ins>
      <w:r>
        <w:rPr>
          <w:rFonts w:ascii="Comic Sans MS" w:hAnsi="Comic Sans MS"/>
          <w:b/>
          <w:bCs/>
          <w:color w:val="FF0000"/>
          <w:sz w:val="28"/>
          <w:szCs w:val="28"/>
          <w:u w:val="single"/>
        </w:rPr>
        <w:t xml:space="preserve"> : </w:t>
      </w:r>
      <w:del w:id="2" w:author="Louise LEWONCZUK" w:date="2017-06-25T21:37:00Z">
        <w:r w:rsidDel="00F04891">
          <w:rPr>
            <w:rFonts w:ascii="Comic Sans MS" w:hAnsi="Comic Sans MS"/>
            <w:b/>
            <w:bCs/>
            <w:color w:val="FF0000"/>
            <w:sz w:val="28"/>
            <w:szCs w:val="28"/>
            <w:u w:val="single"/>
          </w:rPr>
          <w:delText>Introduction au thème</w:delText>
        </w:r>
      </w:del>
      <w:ins w:id="3" w:author="Louise LEWONCZUK" w:date="2017-06-25T21:37:00Z">
        <w:r w:rsidR="00F04891">
          <w:rPr>
            <w:rFonts w:ascii="Comic Sans MS" w:hAnsi="Comic Sans MS"/>
            <w:b/>
            <w:bCs/>
            <w:color w:val="FF0000"/>
            <w:sz w:val="28"/>
            <w:szCs w:val="28"/>
            <w:u w:val="single"/>
          </w:rPr>
          <w:t>résumé</w:t>
        </w:r>
      </w:ins>
    </w:p>
    <w:p w:rsidR="003F1827" w:rsidDel="00D82DD5" w:rsidRDefault="003F1827" w:rsidP="003F1827">
      <w:pPr>
        <w:spacing w:after="0"/>
        <w:jc w:val="center"/>
        <w:rPr>
          <w:del w:id="4" w:author="Louise LEWONCZUK" w:date="2017-06-26T13:55:00Z"/>
          <w:rFonts w:ascii="Comic Sans MS" w:hAnsi="Comic Sans MS"/>
          <w:sz w:val="24"/>
          <w:szCs w:val="24"/>
        </w:rPr>
      </w:pPr>
    </w:p>
    <w:p w:rsidR="003F1827" w:rsidRPr="001366A7" w:rsidDel="00F04891" w:rsidRDefault="003F1827" w:rsidP="003F1827">
      <w:pPr>
        <w:spacing w:after="0"/>
        <w:rPr>
          <w:del w:id="5" w:author="Louise LEWONCZUK" w:date="2017-06-25T21:38:00Z"/>
          <w:rFonts w:ascii="Comic Sans MS" w:hAnsi="Comic Sans MS"/>
          <w:b/>
          <w:bCs/>
          <w:color w:val="00B050"/>
          <w:sz w:val="28"/>
          <w:szCs w:val="28"/>
        </w:rPr>
      </w:pPr>
      <w:del w:id="6" w:author="Louise LEWONCZUK" w:date="2017-06-25T21:38:00Z">
        <w:r w:rsidRPr="001366A7" w:rsidDel="00F04891">
          <w:rPr>
            <w:rFonts w:ascii="Comic Sans MS" w:hAnsi="Comic Sans MS"/>
            <w:b/>
            <w:bCs/>
            <w:color w:val="00B050"/>
            <w:sz w:val="28"/>
            <w:szCs w:val="28"/>
          </w:rPr>
          <w:delText xml:space="preserve">Introduction : </w:delText>
        </w:r>
      </w:del>
    </w:p>
    <w:p w:rsidR="006324C7" w:rsidRPr="006324C7" w:rsidDel="00F04891" w:rsidRDefault="006324C7" w:rsidP="003F1827">
      <w:pPr>
        <w:spacing w:after="0"/>
        <w:rPr>
          <w:del w:id="7" w:author="Louise LEWONCZUK" w:date="2017-06-25T21:38:00Z"/>
          <w:rFonts w:ascii="Comic Sans MS" w:hAnsi="Comic Sans MS"/>
          <w:sz w:val="24"/>
          <w:szCs w:val="24"/>
          <w:u w:val="single"/>
        </w:rPr>
      </w:pPr>
      <w:del w:id="8" w:author="Louise LEWONCZUK" w:date="2017-06-25T21:38:00Z">
        <w:r w:rsidDel="00F04891">
          <w:rPr>
            <w:rFonts w:ascii="Comic Sans MS" w:hAnsi="Comic Sans MS"/>
            <w:sz w:val="24"/>
            <w:szCs w:val="24"/>
            <w:u w:val="single"/>
          </w:rPr>
          <w:delText>Le 07/09/16 :</w:delText>
        </w:r>
      </w:del>
    </w:p>
    <w:p w:rsidR="003F1827" w:rsidRPr="00DD1DBB" w:rsidDel="00F04891" w:rsidRDefault="00DD1DBB" w:rsidP="003F1827">
      <w:pPr>
        <w:spacing w:after="0"/>
        <w:rPr>
          <w:del w:id="9" w:author="Louise LEWONCZUK" w:date="2017-06-25T21:38:00Z"/>
          <w:rFonts w:ascii="Comic Sans MS" w:hAnsi="Comic Sans MS"/>
          <w:sz w:val="24"/>
          <w:szCs w:val="24"/>
        </w:rPr>
      </w:pPr>
      <w:del w:id="10" w:author="Louise LEWONCZUK" w:date="2017-06-25T21:38:00Z">
        <w:r w:rsidDel="00F04891">
          <w:rPr>
            <w:rFonts w:ascii="Comic Sans MS" w:hAnsi="Comic Sans MS"/>
            <w:sz w:val="24"/>
            <w:szCs w:val="24"/>
          </w:rPr>
          <w:delText>La Fontaine s’est beaucoup intéressé au thème</w:delText>
        </w:r>
      </w:del>
      <w:del w:id="11" w:author="Louise LEWONCZUK" w:date="2016-10-20T18:11:00Z">
        <w:r w:rsidDel="00721EDC">
          <w:rPr>
            <w:rFonts w:ascii="Comic Sans MS" w:hAnsi="Comic Sans MS"/>
            <w:sz w:val="24"/>
            <w:szCs w:val="24"/>
          </w:rPr>
          <w:delText xml:space="preserve"> </w:delText>
        </w:r>
      </w:del>
      <w:del w:id="12" w:author="Louise LEWONCZUK" w:date="2017-06-25T21:38:00Z">
        <w:r w:rsidDel="00F04891">
          <w:rPr>
            <w:rFonts w:ascii="Comic Sans MS" w:hAnsi="Comic Sans MS"/>
            <w:sz w:val="24"/>
            <w:szCs w:val="24"/>
          </w:rPr>
          <w:delText>même si tout semble clair, ce n’est pas le cas</w:delText>
        </w:r>
      </w:del>
      <w:del w:id="13" w:author="Louise LEWONCZUK" w:date="2016-10-20T18:11:00Z">
        <w:r w:rsidDel="00721EDC">
          <w:rPr>
            <w:rFonts w:ascii="Comic Sans MS" w:hAnsi="Comic Sans MS"/>
            <w:sz w:val="24"/>
            <w:szCs w:val="24"/>
          </w:rPr>
          <w:delText xml:space="preserve"> avec La Fontaine</w:delText>
        </w:r>
      </w:del>
      <w:del w:id="14" w:author="Louise LEWONCZUK" w:date="2017-06-25T21:38:00Z">
        <w:r w:rsidDel="00F04891">
          <w:rPr>
            <w:rFonts w:ascii="Comic Sans MS" w:hAnsi="Comic Sans MS"/>
            <w:sz w:val="24"/>
            <w:szCs w:val="24"/>
          </w:rPr>
          <w:delText xml:space="preserve">. </w:delText>
        </w:r>
      </w:del>
    </w:p>
    <w:p w:rsidR="003F1827" w:rsidDel="00F04891" w:rsidRDefault="003F1827" w:rsidP="003F1827">
      <w:pPr>
        <w:spacing w:after="0"/>
        <w:rPr>
          <w:del w:id="15" w:author="Louise LEWONCZUK" w:date="2017-06-25T21:38:00Z"/>
          <w:rFonts w:ascii="Comic Sans MS" w:hAnsi="Comic Sans MS"/>
          <w:sz w:val="24"/>
          <w:szCs w:val="24"/>
        </w:rPr>
      </w:pPr>
    </w:p>
    <w:p w:rsidR="00DD1DBB" w:rsidDel="00F04891" w:rsidRDefault="00DD1DBB" w:rsidP="003F1827">
      <w:pPr>
        <w:spacing w:after="0"/>
        <w:rPr>
          <w:del w:id="16" w:author="Louise LEWONCZUK" w:date="2017-06-25T21:38:00Z"/>
          <w:rFonts w:ascii="Comic Sans MS" w:hAnsi="Comic Sans MS"/>
          <w:b/>
          <w:sz w:val="24"/>
          <w:szCs w:val="24"/>
        </w:rPr>
      </w:pPr>
      <w:del w:id="17" w:author="Louise LEWONCZUK" w:date="2017-06-25T21:38:00Z">
        <w:r w:rsidDel="00F04891">
          <w:rPr>
            <w:rFonts w:ascii="Comic Sans MS" w:hAnsi="Comic Sans MS"/>
            <w:b/>
            <w:sz w:val="24"/>
            <w:szCs w:val="24"/>
          </w:rPr>
          <w:delText>Le Loup et le Chien</w:delText>
        </w:r>
      </w:del>
    </w:p>
    <w:p w:rsidR="00DD1DBB" w:rsidDel="00F04891" w:rsidRDefault="00DD1DBB" w:rsidP="003F1827">
      <w:pPr>
        <w:spacing w:after="0"/>
        <w:rPr>
          <w:del w:id="18" w:author="Louise LEWONCZUK" w:date="2017-06-25T21:38:00Z"/>
          <w:rFonts w:ascii="Comic Sans MS" w:hAnsi="Comic Sans MS"/>
          <w:b/>
          <w:sz w:val="24"/>
          <w:szCs w:val="24"/>
        </w:rPr>
      </w:pPr>
    </w:p>
    <w:p w:rsidR="00DD1DBB" w:rsidRPr="00DD1DBB" w:rsidDel="00F04891" w:rsidRDefault="00DD1DBB" w:rsidP="00DD1DBB">
      <w:pPr>
        <w:spacing w:after="0"/>
        <w:jc w:val="center"/>
        <w:rPr>
          <w:del w:id="19" w:author="Louise LEWONCZUK" w:date="2017-06-25T21:38:00Z"/>
          <w:rFonts w:asciiTheme="majorHAnsi" w:hAnsiTheme="majorHAnsi"/>
          <w:b/>
          <w:sz w:val="24"/>
          <w:szCs w:val="24"/>
        </w:rPr>
      </w:pPr>
      <w:del w:id="20" w:author="Louise LEWONCZUK" w:date="2017-06-25T21:38:00Z">
        <w:r w:rsidRPr="00DD1DBB" w:rsidDel="00F04891">
          <w:rPr>
            <w:rFonts w:asciiTheme="majorHAnsi" w:hAnsiTheme="majorHAnsi"/>
          </w:rPr>
          <w:delText>Un Loup n'avait que les os et la peau,</w:delText>
        </w:r>
        <w:r w:rsidDel="00F04891">
          <w:rPr>
            <w:rFonts w:asciiTheme="majorHAnsi" w:hAnsiTheme="majorHAnsi"/>
          </w:rPr>
          <w:delText xml:space="preserve"> </w:delText>
        </w:r>
        <w:r w:rsidRPr="00DD1DBB" w:rsidDel="00F04891">
          <w:rPr>
            <w:rFonts w:asciiTheme="majorHAnsi" w:hAnsiTheme="majorHAnsi"/>
          </w:rPr>
          <w:br/>
          <w:delText>Tant les chiens faisaient bonne garde.</w:delText>
        </w:r>
        <w:r w:rsidRPr="00DD1DBB" w:rsidDel="00F04891">
          <w:rPr>
            <w:rFonts w:asciiTheme="majorHAnsi" w:hAnsiTheme="majorHAnsi"/>
          </w:rPr>
          <w:br/>
          <w:delText>Ce Loup rencontre un Dogue aussi puissant que beau,</w:delText>
        </w:r>
        <w:r w:rsidRPr="00DD1DBB" w:rsidDel="00F04891">
          <w:rPr>
            <w:rFonts w:asciiTheme="majorHAnsi" w:hAnsiTheme="majorHAnsi"/>
          </w:rPr>
          <w:br/>
          <w:delText>Gras, poli, qui s'était fourvoyé par mégarde.</w:delText>
        </w:r>
        <w:r w:rsidRPr="00DD1DBB" w:rsidDel="00F04891">
          <w:rPr>
            <w:rFonts w:asciiTheme="majorHAnsi" w:hAnsiTheme="majorHAnsi"/>
          </w:rPr>
          <w:br/>
          <w:delText>L'attaquer, le mettre en quartiers,</w:delText>
        </w:r>
        <w:r w:rsidDel="00F04891">
          <w:rPr>
            <w:rFonts w:asciiTheme="majorHAnsi" w:hAnsiTheme="majorHAnsi"/>
          </w:rPr>
          <w:delText xml:space="preserve"> </w:delText>
        </w:r>
        <w:r w:rsidRPr="00DD1DBB" w:rsidDel="00F04891">
          <w:rPr>
            <w:rFonts w:asciiTheme="majorHAnsi" w:hAnsiTheme="majorHAnsi"/>
          </w:rPr>
          <w:br/>
          <w:delText>Sire Loup l'eût fait volontiers ;</w:delText>
        </w:r>
        <w:r w:rsidDel="00F04891">
          <w:rPr>
            <w:rFonts w:asciiTheme="majorHAnsi" w:hAnsiTheme="majorHAnsi"/>
          </w:rPr>
          <w:delText xml:space="preserve"> </w:delText>
        </w:r>
        <w:r w:rsidRPr="00DD1DBB" w:rsidDel="00F04891">
          <w:rPr>
            <w:rFonts w:asciiTheme="majorHAnsi" w:hAnsiTheme="majorHAnsi"/>
          </w:rPr>
          <w:br/>
          <w:delText>Mais il fallait livrer bataille,</w:delText>
        </w:r>
        <w:r w:rsidDel="00F04891">
          <w:rPr>
            <w:rFonts w:asciiTheme="majorHAnsi" w:hAnsiTheme="majorHAnsi"/>
          </w:rPr>
          <w:delText xml:space="preserve"> </w:delText>
        </w:r>
        <w:r w:rsidRPr="00DD1DBB" w:rsidDel="00F04891">
          <w:rPr>
            <w:rFonts w:asciiTheme="majorHAnsi" w:hAnsiTheme="majorHAnsi"/>
          </w:rPr>
          <w:br/>
          <w:delText>Et le Mâtin était de taille</w:delText>
        </w:r>
        <w:r w:rsidRPr="00DD1DBB" w:rsidDel="00F04891">
          <w:rPr>
            <w:rFonts w:asciiTheme="majorHAnsi" w:hAnsiTheme="majorHAnsi"/>
          </w:rPr>
          <w:br/>
          <w:delText>A se défendre hardiment.</w:delText>
        </w:r>
        <w:r w:rsidRPr="00DD1DBB" w:rsidDel="00F04891">
          <w:rPr>
            <w:rFonts w:asciiTheme="majorHAnsi" w:hAnsiTheme="majorHAnsi"/>
          </w:rPr>
          <w:br/>
          <w:delText>Le Loup donc l'aborde humblement,</w:delText>
        </w:r>
        <w:r w:rsidDel="00F04891">
          <w:rPr>
            <w:rFonts w:asciiTheme="majorHAnsi" w:hAnsiTheme="majorHAnsi"/>
          </w:rPr>
          <w:delText xml:space="preserve"> </w:delText>
        </w:r>
        <w:r w:rsidRPr="00DD1DBB" w:rsidDel="00F04891">
          <w:rPr>
            <w:rFonts w:asciiTheme="majorHAnsi" w:hAnsiTheme="majorHAnsi"/>
          </w:rPr>
          <w:br/>
          <w:delText>Entre en propos, et lui fait compliment</w:delText>
        </w:r>
        <w:r w:rsidRPr="00DD1DBB" w:rsidDel="00F04891">
          <w:rPr>
            <w:rFonts w:asciiTheme="majorHAnsi" w:hAnsiTheme="majorHAnsi"/>
          </w:rPr>
          <w:br/>
          <w:delText>Sur son embonpoint, qu'il admire.</w:delText>
        </w:r>
        <w:r w:rsidRPr="00DD1DBB" w:rsidDel="00F04891">
          <w:rPr>
            <w:rFonts w:asciiTheme="majorHAnsi" w:hAnsiTheme="majorHAnsi"/>
          </w:rPr>
          <w:br/>
          <w:delText>"Il ne tiendra qu'à vous beau sire,</w:delText>
        </w:r>
        <w:r w:rsidDel="00F04891">
          <w:rPr>
            <w:rFonts w:asciiTheme="majorHAnsi" w:hAnsiTheme="majorHAnsi"/>
          </w:rPr>
          <w:delText xml:space="preserve"> </w:delText>
        </w:r>
        <w:r w:rsidRPr="00DD1DBB" w:rsidDel="00F04891">
          <w:rPr>
            <w:rFonts w:asciiTheme="majorHAnsi" w:hAnsiTheme="majorHAnsi"/>
          </w:rPr>
          <w:br/>
          <w:delText>D'être aussi gras que moi, lui repartit le Chien.</w:delText>
        </w:r>
        <w:r w:rsidRPr="00DD1DBB" w:rsidDel="00F04891">
          <w:rPr>
            <w:rFonts w:asciiTheme="majorHAnsi" w:hAnsiTheme="majorHAnsi"/>
          </w:rPr>
          <w:br/>
          <w:delText>Quittez les bois, vous ferez bien :</w:delText>
        </w:r>
        <w:r w:rsidDel="00F04891">
          <w:rPr>
            <w:rFonts w:asciiTheme="majorHAnsi" w:hAnsiTheme="majorHAnsi"/>
          </w:rPr>
          <w:delText xml:space="preserve"> </w:delText>
        </w:r>
        <w:r w:rsidRPr="00DD1DBB" w:rsidDel="00F04891">
          <w:rPr>
            <w:rFonts w:asciiTheme="majorHAnsi" w:hAnsiTheme="majorHAnsi"/>
          </w:rPr>
          <w:br/>
          <w:delText>Vos pareils y sont misérables,</w:delText>
        </w:r>
        <w:r w:rsidDel="00F04891">
          <w:rPr>
            <w:rFonts w:asciiTheme="majorHAnsi" w:hAnsiTheme="majorHAnsi"/>
          </w:rPr>
          <w:delText xml:space="preserve"> </w:delText>
        </w:r>
        <w:r w:rsidRPr="00DD1DBB" w:rsidDel="00F04891">
          <w:rPr>
            <w:rFonts w:asciiTheme="majorHAnsi" w:hAnsiTheme="majorHAnsi"/>
          </w:rPr>
          <w:br/>
          <w:delText>Cancres, hères, et pauvres diables,</w:delText>
        </w:r>
        <w:r w:rsidDel="00F04891">
          <w:rPr>
            <w:rFonts w:asciiTheme="majorHAnsi" w:hAnsiTheme="majorHAnsi"/>
          </w:rPr>
          <w:delText xml:space="preserve"> </w:delText>
        </w:r>
        <w:r w:rsidRPr="00DD1DBB" w:rsidDel="00F04891">
          <w:rPr>
            <w:rFonts w:asciiTheme="majorHAnsi" w:hAnsiTheme="majorHAnsi"/>
          </w:rPr>
          <w:br/>
          <w:delText>Dont la condition est de mourir de faim.</w:delText>
        </w:r>
        <w:r w:rsidRPr="00DD1DBB" w:rsidDel="00F04891">
          <w:rPr>
            <w:rFonts w:asciiTheme="majorHAnsi" w:hAnsiTheme="majorHAnsi"/>
          </w:rPr>
          <w:br/>
          <w:delText>Car quoi ? rien d'assuré : point de franche lippée :</w:delText>
        </w:r>
        <w:r w:rsidDel="00F04891">
          <w:rPr>
            <w:rFonts w:asciiTheme="majorHAnsi" w:hAnsiTheme="majorHAnsi"/>
          </w:rPr>
          <w:delText xml:space="preserve"> </w:delText>
        </w:r>
        <w:r w:rsidRPr="00DD1DBB" w:rsidDel="00F04891">
          <w:rPr>
            <w:rFonts w:asciiTheme="majorHAnsi" w:hAnsiTheme="majorHAnsi"/>
          </w:rPr>
          <w:br/>
          <w:delText>Tout à la pointe de l'épée.</w:delText>
        </w:r>
        <w:r w:rsidRPr="00DD1DBB" w:rsidDel="00F04891">
          <w:rPr>
            <w:rFonts w:asciiTheme="majorHAnsi" w:hAnsiTheme="majorHAnsi"/>
          </w:rPr>
          <w:br/>
          <w:delText>Suivez-moi : vous aurez un bien meilleur destin. "</w:delText>
        </w:r>
        <w:r w:rsidRPr="00DD1DBB" w:rsidDel="00F04891">
          <w:rPr>
            <w:rFonts w:asciiTheme="majorHAnsi" w:hAnsiTheme="majorHAnsi"/>
          </w:rPr>
          <w:br/>
          <w:delText>Le Loup reprit : "Que me faudra-t-il faire ?</w:delText>
        </w:r>
        <w:r w:rsidRPr="00DD1DBB" w:rsidDel="00F04891">
          <w:rPr>
            <w:rFonts w:asciiTheme="majorHAnsi" w:hAnsiTheme="majorHAnsi"/>
          </w:rPr>
          <w:br/>
          <w:delText>- Presque rien, dit le Chien, donner la chasse aux gens</w:delText>
        </w:r>
        <w:r w:rsidRPr="00DD1DBB" w:rsidDel="00F04891">
          <w:rPr>
            <w:rFonts w:asciiTheme="majorHAnsi" w:hAnsiTheme="majorHAnsi"/>
          </w:rPr>
          <w:br/>
          <w:delText>Portants bâtons, et mendiants ;</w:delText>
        </w:r>
        <w:r w:rsidDel="00F04891">
          <w:rPr>
            <w:rFonts w:asciiTheme="majorHAnsi" w:hAnsiTheme="majorHAnsi"/>
          </w:rPr>
          <w:delText xml:space="preserve"> </w:delText>
        </w:r>
        <w:r w:rsidRPr="00DD1DBB" w:rsidDel="00F04891">
          <w:rPr>
            <w:rFonts w:asciiTheme="majorHAnsi" w:hAnsiTheme="majorHAnsi"/>
          </w:rPr>
          <w:br/>
          <w:delText>Flatter ceux du logis, à son Maître complaire :</w:delText>
        </w:r>
        <w:r w:rsidDel="00F04891">
          <w:rPr>
            <w:rFonts w:asciiTheme="majorHAnsi" w:hAnsiTheme="majorHAnsi"/>
          </w:rPr>
          <w:delText xml:space="preserve"> </w:delText>
        </w:r>
        <w:r w:rsidRPr="00DD1DBB" w:rsidDel="00F04891">
          <w:rPr>
            <w:rFonts w:asciiTheme="majorHAnsi" w:hAnsiTheme="majorHAnsi"/>
          </w:rPr>
          <w:br/>
          <w:delText>Moyennant quoi votre salaire</w:delText>
        </w:r>
        <w:r w:rsidRPr="00DD1DBB" w:rsidDel="00F04891">
          <w:rPr>
            <w:rFonts w:asciiTheme="majorHAnsi" w:hAnsiTheme="majorHAnsi"/>
          </w:rPr>
          <w:br/>
          <w:delText>Sera force reliefs de toutes les façons :</w:delText>
        </w:r>
        <w:r w:rsidDel="00F04891">
          <w:rPr>
            <w:rFonts w:asciiTheme="majorHAnsi" w:hAnsiTheme="majorHAnsi"/>
          </w:rPr>
          <w:delText xml:space="preserve"> </w:delText>
        </w:r>
        <w:r w:rsidRPr="00DD1DBB" w:rsidDel="00F04891">
          <w:rPr>
            <w:rFonts w:asciiTheme="majorHAnsi" w:hAnsiTheme="majorHAnsi"/>
          </w:rPr>
          <w:br/>
          <w:delText>Os de poulets, os de pigeons,</w:delText>
        </w:r>
        <w:r w:rsidDel="00F04891">
          <w:rPr>
            <w:rFonts w:asciiTheme="majorHAnsi" w:hAnsiTheme="majorHAnsi"/>
          </w:rPr>
          <w:delText xml:space="preserve"> </w:delText>
        </w:r>
        <w:r w:rsidRPr="00DD1DBB" w:rsidDel="00F04891">
          <w:rPr>
            <w:rFonts w:asciiTheme="majorHAnsi" w:hAnsiTheme="majorHAnsi"/>
          </w:rPr>
          <w:br/>
          <w:delText>Sans parler de mainte caresse. "</w:delText>
        </w:r>
        <w:r w:rsidRPr="00DD1DBB" w:rsidDel="00F04891">
          <w:rPr>
            <w:rFonts w:asciiTheme="majorHAnsi" w:hAnsiTheme="majorHAnsi"/>
          </w:rPr>
          <w:br/>
          <w:delText>Le Loup déjà se forge une félicité</w:delText>
        </w:r>
        <w:r w:rsidRPr="00DD1DBB" w:rsidDel="00F04891">
          <w:rPr>
            <w:rFonts w:asciiTheme="majorHAnsi" w:hAnsiTheme="majorHAnsi"/>
          </w:rPr>
          <w:br/>
          <w:delText>Qui le fait pleurer de tendresse.</w:delText>
        </w:r>
        <w:r w:rsidRPr="00DD1DBB" w:rsidDel="00F04891">
          <w:rPr>
            <w:rFonts w:asciiTheme="majorHAnsi" w:hAnsiTheme="majorHAnsi"/>
          </w:rPr>
          <w:br/>
          <w:delText>Chemin faisant, il vit le col du Chien pelé.</w:delText>
        </w:r>
        <w:r w:rsidRPr="00DD1DBB" w:rsidDel="00F04891">
          <w:rPr>
            <w:rFonts w:asciiTheme="majorHAnsi" w:hAnsiTheme="majorHAnsi"/>
          </w:rPr>
          <w:br/>
          <w:delText>"Qu'est-ce là ? lui dit-il. - Rien. - Quoi ? rien ? - Peu de chose.</w:delText>
        </w:r>
        <w:r w:rsidRPr="00DD1DBB" w:rsidDel="00F04891">
          <w:rPr>
            <w:rFonts w:asciiTheme="majorHAnsi" w:hAnsiTheme="majorHAnsi"/>
          </w:rPr>
          <w:br/>
          <w:delText>- Mais encor ? - Le collier dont je suis attaché</w:delText>
        </w:r>
        <w:r w:rsidRPr="00DD1DBB" w:rsidDel="00F04891">
          <w:rPr>
            <w:rFonts w:asciiTheme="majorHAnsi" w:hAnsiTheme="majorHAnsi"/>
          </w:rPr>
          <w:br/>
          <w:delText>De ce que vous voyez est peut-être la cause.</w:delText>
        </w:r>
        <w:r w:rsidRPr="00DD1DBB" w:rsidDel="00F04891">
          <w:rPr>
            <w:rFonts w:asciiTheme="majorHAnsi" w:hAnsiTheme="majorHAnsi"/>
          </w:rPr>
          <w:br/>
          <w:delText>- Attaché ? dit le Loup : vous ne courez donc pas</w:delText>
        </w:r>
        <w:r w:rsidRPr="00DD1DBB" w:rsidDel="00F04891">
          <w:rPr>
            <w:rFonts w:asciiTheme="majorHAnsi" w:hAnsiTheme="majorHAnsi"/>
          </w:rPr>
          <w:br/>
          <w:delText>Où vous voulez ? - Pas toujours ; mais qu'importe ?</w:delText>
        </w:r>
        <w:r w:rsidRPr="00DD1DBB" w:rsidDel="00F04891">
          <w:rPr>
            <w:rFonts w:asciiTheme="majorHAnsi" w:hAnsiTheme="majorHAnsi"/>
          </w:rPr>
          <w:br/>
          <w:delText>- Il importe si bien, que de tous vos repas</w:delText>
        </w:r>
        <w:r w:rsidRPr="00DD1DBB" w:rsidDel="00F04891">
          <w:rPr>
            <w:rFonts w:asciiTheme="majorHAnsi" w:hAnsiTheme="majorHAnsi"/>
          </w:rPr>
          <w:br/>
          <w:delText>Je ne veux en aucune sorte,</w:delText>
        </w:r>
        <w:r w:rsidDel="00F04891">
          <w:rPr>
            <w:rFonts w:asciiTheme="majorHAnsi" w:hAnsiTheme="majorHAnsi"/>
          </w:rPr>
          <w:delText xml:space="preserve"> </w:delText>
        </w:r>
        <w:r w:rsidRPr="00DD1DBB" w:rsidDel="00F04891">
          <w:rPr>
            <w:rFonts w:asciiTheme="majorHAnsi" w:hAnsiTheme="majorHAnsi"/>
          </w:rPr>
          <w:br/>
          <w:delText>Et ne voudrais pas même à ce prix un trésor. "</w:delText>
        </w:r>
        <w:r w:rsidRPr="00DD1DBB" w:rsidDel="00F04891">
          <w:rPr>
            <w:rFonts w:asciiTheme="majorHAnsi" w:hAnsiTheme="majorHAnsi"/>
          </w:rPr>
          <w:br/>
          <w:delText>Cela dit, maître Loup s'enfuit, et court encor.</w:delText>
        </w:r>
      </w:del>
    </w:p>
    <w:p w:rsidR="00B35B27" w:rsidRPr="00212100" w:rsidDel="00F04891" w:rsidRDefault="00DD1DBB" w:rsidP="00CB7EE9">
      <w:pPr>
        <w:spacing w:after="0"/>
        <w:rPr>
          <w:del w:id="21" w:author="Louise LEWONCZUK" w:date="2017-06-25T21:38:00Z"/>
          <w:rFonts w:ascii="Comic Sans MS" w:hAnsi="Comic Sans MS"/>
          <w:color w:val="808080" w:themeColor="background1" w:themeShade="80"/>
        </w:rPr>
      </w:pPr>
      <w:del w:id="22" w:author="Louise LEWONCZUK" w:date="2017-06-25T21:38:00Z">
        <w:r w:rsidRPr="00212100" w:rsidDel="00F04891">
          <w:rPr>
            <w:rFonts w:ascii="Comic Sans MS" w:hAnsi="Comic Sans MS"/>
            <w:color w:val="808080" w:themeColor="background1" w:themeShade="80"/>
          </w:rPr>
          <w:delText>La leçon n’est pas explicite même si elle est implicite : la liberté n’a pas de prix, mieux vaut la liberté que n’importe quel confort.</w:delText>
        </w:r>
      </w:del>
    </w:p>
    <w:p w:rsidR="00DD1DBB" w:rsidRPr="00212100" w:rsidDel="00F04891" w:rsidRDefault="00DD1DBB" w:rsidP="00CB7EE9">
      <w:pPr>
        <w:spacing w:after="0"/>
        <w:rPr>
          <w:del w:id="23" w:author="Louise LEWONCZUK" w:date="2017-06-25T21:38:00Z"/>
          <w:rFonts w:ascii="Comic Sans MS" w:hAnsi="Comic Sans MS"/>
          <w:color w:val="808080" w:themeColor="background1" w:themeShade="80"/>
        </w:rPr>
      </w:pPr>
    </w:p>
    <w:p w:rsidR="00DD1DBB" w:rsidRPr="00212100" w:rsidDel="00F04891" w:rsidRDefault="00DD1DBB" w:rsidP="00CB7EE9">
      <w:pPr>
        <w:spacing w:after="0"/>
        <w:rPr>
          <w:del w:id="24" w:author="Louise LEWONCZUK" w:date="2017-06-25T21:38:00Z"/>
          <w:rFonts w:ascii="Comic Sans MS" w:hAnsi="Comic Sans MS"/>
          <w:color w:val="808080" w:themeColor="background1" w:themeShade="80"/>
        </w:rPr>
      </w:pPr>
      <w:del w:id="25" w:author="Louise LEWONCZUK" w:date="2016-10-20T18:12:00Z">
        <w:r w:rsidRPr="00212100" w:rsidDel="00721EDC">
          <w:rPr>
            <w:rFonts w:ascii="Comic Sans MS" w:hAnsi="Comic Sans MS"/>
            <w:color w:val="808080" w:themeColor="background1" w:themeShade="80"/>
          </w:rPr>
          <w:delText>E</w:delText>
        </w:r>
      </w:del>
      <w:del w:id="26" w:author="Louise LEWONCZUK" w:date="2017-06-25T21:38:00Z">
        <w:r w:rsidRPr="00212100" w:rsidDel="00F04891">
          <w:rPr>
            <w:rFonts w:ascii="Comic Sans MS" w:hAnsi="Comic Sans MS"/>
            <w:color w:val="808080" w:themeColor="background1" w:themeShade="80"/>
          </w:rPr>
          <w:delText xml:space="preserve">tat du chien est un </w:delText>
        </w:r>
        <w:r w:rsidRPr="00212100" w:rsidDel="00F04891">
          <w:rPr>
            <w:rFonts w:ascii="Comic Sans MS" w:hAnsi="Comic Sans MS"/>
            <w:color w:val="808080" w:themeColor="background1" w:themeShade="80"/>
            <w:u w:val="single"/>
          </w:rPr>
          <w:delText>état de servitude</w:delText>
        </w:r>
        <w:r w:rsidRPr="00212100" w:rsidDel="00F04891">
          <w:rPr>
            <w:rFonts w:ascii="Comic Sans MS" w:hAnsi="Comic Sans MS"/>
            <w:color w:val="808080" w:themeColor="background1" w:themeShade="80"/>
          </w:rPr>
          <w:delText xml:space="preserve"> car il est attaché par un collier.</w:delText>
        </w:r>
      </w:del>
    </w:p>
    <w:p w:rsidR="00DD1DBB" w:rsidDel="00F04891" w:rsidRDefault="00DD1DBB" w:rsidP="00CB7EE9">
      <w:pPr>
        <w:spacing w:after="0"/>
        <w:rPr>
          <w:del w:id="27" w:author="Louise LEWONCZUK" w:date="2017-06-25T21:38:00Z"/>
          <w:rFonts w:ascii="Comic Sans MS" w:hAnsi="Comic Sans MS"/>
        </w:rPr>
      </w:pPr>
    </w:p>
    <w:p w:rsidR="00DD1DBB" w:rsidRPr="00212100" w:rsidDel="00F04891" w:rsidRDefault="00DD1DBB" w:rsidP="00CB7EE9">
      <w:pPr>
        <w:spacing w:after="0"/>
        <w:rPr>
          <w:del w:id="28" w:author="Louise LEWONCZUK" w:date="2017-06-25T21:38:00Z"/>
          <w:rFonts w:ascii="Comic Sans MS" w:hAnsi="Comic Sans MS"/>
        </w:rPr>
      </w:pPr>
      <w:del w:id="29" w:author="Louise LEWONCZUK" w:date="2017-06-25T21:38:00Z">
        <w:r w:rsidRPr="00212100" w:rsidDel="00F04891">
          <w:rPr>
            <w:rFonts w:ascii="Comic Sans MS" w:hAnsi="Comic Sans MS"/>
            <w:b/>
          </w:rPr>
          <w:delText>Définition du TFL de la servitude </w:delText>
        </w:r>
        <w:r w:rsidRPr="00212100" w:rsidDel="00F04891">
          <w:rPr>
            <w:rFonts w:ascii="Comic Sans MS" w:hAnsi="Comic Sans MS"/>
          </w:rPr>
          <w:delText xml:space="preserve">: </w:delText>
        </w:r>
        <w:r w:rsidR="0077628B" w:rsidRPr="00212100" w:rsidDel="00F04891">
          <w:rPr>
            <w:rFonts w:ascii="Comic Sans MS" w:hAnsi="Comic Sans MS"/>
          </w:rPr>
          <w:delText>définition générale : état d’absence de liberté</w:delText>
        </w:r>
      </w:del>
    </w:p>
    <w:p w:rsidR="0077628B" w:rsidDel="00F04891" w:rsidRDefault="0077628B" w:rsidP="00CB7EE9">
      <w:pPr>
        <w:spacing w:after="0"/>
        <w:rPr>
          <w:del w:id="30" w:author="Louise LEWONCZUK" w:date="2017-06-25T21:38:00Z"/>
          <w:rFonts w:ascii="Comic Sans MS" w:hAnsi="Comic Sans MS"/>
        </w:rPr>
      </w:pPr>
    </w:p>
    <w:p w:rsidR="0077628B" w:rsidRPr="00212100" w:rsidDel="00F04891" w:rsidRDefault="0077628B" w:rsidP="00CB7EE9">
      <w:pPr>
        <w:spacing w:after="0"/>
        <w:rPr>
          <w:del w:id="31" w:author="Louise LEWONCZUK" w:date="2017-06-25T21:38:00Z"/>
          <w:rFonts w:ascii="Comic Sans MS" w:hAnsi="Comic Sans MS"/>
          <w:color w:val="808080" w:themeColor="background1" w:themeShade="80"/>
        </w:rPr>
      </w:pPr>
      <w:del w:id="32" w:author="Louise LEWONCZUK" w:date="2017-06-25T21:38:00Z">
        <w:r w:rsidRPr="00212100" w:rsidDel="00F04891">
          <w:rPr>
            <w:rFonts w:ascii="Comic Sans MS" w:hAnsi="Comic Sans MS"/>
            <w:color w:val="808080" w:themeColor="background1" w:themeShade="80"/>
          </w:rPr>
          <w:delText>Le collier présent (par la marque) et absent est à la fois l’outil de la servitude et le symbole de l’absence de liberté.</w:delText>
        </w:r>
      </w:del>
    </w:p>
    <w:p w:rsidR="0077628B" w:rsidDel="00F04891" w:rsidRDefault="0077628B" w:rsidP="00CB7EE9">
      <w:pPr>
        <w:spacing w:after="0"/>
        <w:rPr>
          <w:del w:id="33" w:author="Louise LEWONCZUK" w:date="2017-06-25T21:38:00Z"/>
          <w:rFonts w:ascii="Comic Sans MS" w:hAnsi="Comic Sans MS"/>
        </w:rPr>
      </w:pPr>
    </w:p>
    <w:p w:rsidR="0077628B" w:rsidRPr="00212100" w:rsidDel="004A2CCA" w:rsidRDefault="0077628B" w:rsidP="00CB7EE9">
      <w:pPr>
        <w:spacing w:after="0"/>
        <w:rPr>
          <w:del w:id="34" w:author="Louise LEWONCZUK" w:date="2016-10-20T18:22:00Z"/>
          <w:rFonts w:ascii="Comic Sans MS" w:hAnsi="Comic Sans MS"/>
        </w:rPr>
      </w:pPr>
      <w:del w:id="35" w:author="Louise LEWONCZUK" w:date="2017-06-25T21:38:00Z">
        <w:r w:rsidRPr="00212100" w:rsidDel="00F04891">
          <w:rPr>
            <w:rFonts w:ascii="Comic Sans MS" w:hAnsi="Comic Sans MS"/>
          </w:rPr>
          <w:delText>Littéralemen</w:delText>
        </w:r>
      </w:del>
      <w:del w:id="36" w:author="Louise LEWONCZUK" w:date="2016-10-20T18:21:00Z">
        <w:r w:rsidRPr="00212100" w:rsidDel="004A2CCA">
          <w:rPr>
            <w:rFonts w:ascii="Comic Sans MS" w:hAnsi="Comic Sans MS"/>
          </w:rPr>
          <w:delText xml:space="preserve">t : </w:delText>
        </w:r>
      </w:del>
      <w:del w:id="37" w:author="Louise LEWONCZUK" w:date="2016-10-20T18:12:00Z">
        <w:r w:rsidRPr="004A2CCA" w:rsidDel="00721EDC">
          <w:rPr>
            <w:rFonts w:ascii="Comic Sans MS" w:hAnsi="Comic Sans MS"/>
            <w:b/>
            <w:rPrChange w:id="38" w:author="Louise LEWONCZUK" w:date="2016-10-20T18:21:00Z">
              <w:rPr>
                <w:rFonts w:ascii="Comic Sans MS" w:hAnsi="Comic Sans MS"/>
              </w:rPr>
            </w:rPrChange>
          </w:rPr>
          <w:delText>servitude = été de serf</w:delText>
        </w:r>
      </w:del>
      <w:del w:id="39" w:author="Louise LEWONCZUK" w:date="2016-10-20T18:22:00Z">
        <w:r w:rsidRPr="00212100" w:rsidDel="004A2CCA">
          <w:rPr>
            <w:rFonts w:ascii="Comic Sans MS" w:hAnsi="Comic Sans MS"/>
          </w:rPr>
          <w:delText xml:space="preserve"> </w:delText>
        </w:r>
      </w:del>
    </w:p>
    <w:p w:rsidR="0077628B" w:rsidDel="00F04891" w:rsidRDefault="0077628B" w:rsidP="00CB7EE9">
      <w:pPr>
        <w:spacing w:after="0"/>
        <w:rPr>
          <w:del w:id="40" w:author="Louise LEWONCZUK" w:date="2017-06-25T21:38:00Z"/>
          <w:rFonts w:ascii="Comic Sans MS" w:hAnsi="Comic Sans MS"/>
        </w:rPr>
      </w:pPr>
    </w:p>
    <w:p w:rsidR="0077628B" w:rsidRPr="00212100" w:rsidDel="00F04891" w:rsidRDefault="0077628B" w:rsidP="00CB7EE9">
      <w:pPr>
        <w:spacing w:after="0"/>
        <w:rPr>
          <w:del w:id="41" w:author="Louise LEWONCZUK" w:date="2017-06-25T21:38:00Z"/>
          <w:rFonts w:ascii="Comic Sans MS" w:hAnsi="Comic Sans MS"/>
        </w:rPr>
      </w:pPr>
      <w:del w:id="42" w:author="Louise LEWONCZUK" w:date="2017-06-25T21:38:00Z">
        <w:r w:rsidRPr="00212100" w:rsidDel="00F04891">
          <w:rPr>
            <w:rFonts w:ascii="Comic Sans MS" w:hAnsi="Comic Sans MS"/>
            <w:b/>
          </w:rPr>
          <w:delText xml:space="preserve">Serf : </w:delText>
        </w:r>
        <w:r w:rsidRPr="00212100" w:rsidDel="00F04891">
          <w:rPr>
            <w:rFonts w:ascii="Comic Sans MS" w:hAnsi="Comic Sans MS"/>
          </w:rPr>
          <w:delText>(proche de l’esclave) système social féodal : paysan attaché à une terre qu’il ne possède pas</w:delText>
        </w:r>
      </w:del>
    </w:p>
    <w:p w:rsidR="0077628B" w:rsidDel="00F04891" w:rsidRDefault="0077628B" w:rsidP="00CB7EE9">
      <w:pPr>
        <w:spacing w:after="0"/>
        <w:rPr>
          <w:del w:id="43" w:author="Louise LEWONCZUK" w:date="2017-06-25T21:38:00Z"/>
          <w:rFonts w:ascii="Comic Sans MS" w:hAnsi="Comic Sans MS"/>
        </w:rPr>
      </w:pPr>
    </w:p>
    <w:p w:rsidR="0077628B" w:rsidDel="00721EDC" w:rsidRDefault="0077628B" w:rsidP="00CB7EE9">
      <w:pPr>
        <w:spacing w:after="0"/>
        <w:rPr>
          <w:del w:id="44" w:author="Louise LEWONCZUK" w:date="2016-10-20T18:14:00Z"/>
          <w:rFonts w:ascii="Comic Sans MS" w:hAnsi="Comic Sans MS"/>
        </w:rPr>
      </w:pPr>
      <w:del w:id="45" w:author="Louise LEWONCZUK" w:date="2017-06-25T21:38:00Z">
        <w:r w:rsidDel="00F04891">
          <w:rPr>
            <w:rFonts w:ascii="Comic Sans MS" w:hAnsi="Comic Sans MS"/>
          </w:rPr>
          <w:delText xml:space="preserve">Tout ce que va faire celui qui est </w:delText>
        </w:r>
        <w:r w:rsidRPr="004A2CCA" w:rsidDel="00F04891">
          <w:rPr>
            <w:rFonts w:ascii="Comic Sans MS" w:hAnsi="Comic Sans MS"/>
            <w:b/>
            <w:rPrChange w:id="46" w:author="Louise LEWONCZUK" w:date="2016-10-20T18:22:00Z">
              <w:rPr>
                <w:rFonts w:ascii="Comic Sans MS" w:hAnsi="Comic Sans MS"/>
              </w:rPr>
            </w:rPrChange>
          </w:rPr>
          <w:delText>asservi</w:delText>
        </w:r>
        <w:r w:rsidDel="00F04891">
          <w:rPr>
            <w:rFonts w:ascii="Comic Sans MS" w:hAnsi="Comic Sans MS"/>
          </w:rPr>
          <w:delText xml:space="preserve"> se fera </w:delText>
        </w:r>
        <w:r w:rsidRPr="004A2CCA" w:rsidDel="00F04891">
          <w:rPr>
            <w:rFonts w:ascii="Comic Sans MS" w:hAnsi="Comic Sans MS"/>
            <w:b/>
            <w:rPrChange w:id="47" w:author="Louise LEWONCZUK" w:date="2016-10-20T18:22:00Z">
              <w:rPr>
                <w:rFonts w:ascii="Comic Sans MS" w:hAnsi="Comic Sans MS"/>
              </w:rPr>
            </w:rPrChange>
          </w:rPr>
          <w:delText>au profit de quelqu’un d’autre</w:delText>
        </w:r>
        <w:r w:rsidDel="00F04891">
          <w:rPr>
            <w:rFonts w:ascii="Comic Sans MS" w:hAnsi="Comic Sans MS"/>
          </w:rPr>
          <w:delText> : pas de pouvoir de décision ni d’intérêt propre.</w:delText>
        </w:r>
      </w:del>
    </w:p>
    <w:p w:rsidR="0077628B" w:rsidDel="00721EDC" w:rsidRDefault="0077628B" w:rsidP="00CB7EE9">
      <w:pPr>
        <w:spacing w:after="0"/>
        <w:rPr>
          <w:del w:id="48" w:author="Louise LEWONCZUK" w:date="2016-10-20T18:15:00Z"/>
          <w:rFonts w:ascii="Comic Sans MS" w:hAnsi="Comic Sans MS"/>
        </w:rPr>
      </w:pPr>
      <w:del w:id="49" w:author="Louise LEWONCZUK" w:date="2017-06-25T21:38:00Z">
        <w:r w:rsidDel="00F04891">
          <w:rPr>
            <w:rFonts w:ascii="Comic Sans MS" w:hAnsi="Comic Sans MS"/>
          </w:rPr>
          <w:delText>Son action n’est pas à son bénéfice. C’est dans un second temps et indirectement qu’il en retirera un intérêt (salaire dans le texte).</w:delText>
        </w:r>
      </w:del>
    </w:p>
    <w:p w:rsidR="0077628B" w:rsidDel="00F04891" w:rsidRDefault="0077628B" w:rsidP="00CB7EE9">
      <w:pPr>
        <w:spacing w:after="0"/>
        <w:rPr>
          <w:del w:id="50" w:author="Louise LEWONCZUK" w:date="2017-06-25T21:38:00Z"/>
          <w:rFonts w:ascii="Comic Sans MS" w:hAnsi="Comic Sans MS"/>
        </w:rPr>
      </w:pPr>
    </w:p>
    <w:p w:rsidR="0077628B" w:rsidRPr="00212100" w:rsidDel="00721EDC" w:rsidRDefault="0077628B" w:rsidP="00CB7EE9">
      <w:pPr>
        <w:spacing w:after="0"/>
        <w:rPr>
          <w:del w:id="51" w:author="Louise LEWONCZUK" w:date="2016-10-20T18:15:00Z"/>
          <w:rFonts w:ascii="Comic Sans MS" w:hAnsi="Comic Sans MS"/>
          <w:color w:val="808080" w:themeColor="background1" w:themeShade="80"/>
        </w:rPr>
      </w:pPr>
      <w:del w:id="52" w:author="Louise LEWONCZUK" w:date="2017-06-25T21:38:00Z">
        <w:r w:rsidRPr="00212100" w:rsidDel="00F04891">
          <w:rPr>
            <w:rFonts w:ascii="Comic Sans MS" w:hAnsi="Comic Sans MS"/>
            <w:color w:val="808080" w:themeColor="background1" w:themeShade="80"/>
          </w:rPr>
          <w:delText>Le chine se bat pour un intérêt individuel qui n’est pas le sien (il ne va pas là où il veut, il est attaché, il ne fait rien pour lui).</w:delText>
        </w:r>
      </w:del>
    </w:p>
    <w:p w:rsidR="0077628B" w:rsidDel="00F04891" w:rsidRDefault="0077628B" w:rsidP="00CB7EE9">
      <w:pPr>
        <w:spacing w:after="0"/>
        <w:rPr>
          <w:del w:id="53" w:author="Louise LEWONCZUK" w:date="2017-06-25T21:38:00Z"/>
          <w:rFonts w:ascii="Comic Sans MS" w:hAnsi="Comic Sans MS"/>
        </w:rPr>
      </w:pPr>
    </w:p>
    <w:p w:rsidR="0077628B" w:rsidRPr="00212100" w:rsidDel="00721EDC" w:rsidRDefault="0077628B" w:rsidP="00CB7EE9">
      <w:pPr>
        <w:spacing w:after="0"/>
        <w:rPr>
          <w:del w:id="54" w:author="Louise LEWONCZUK" w:date="2016-10-20T18:16:00Z"/>
          <w:rFonts w:ascii="Comic Sans MS" w:hAnsi="Comic Sans MS"/>
          <w:color w:val="808080" w:themeColor="background1" w:themeShade="80"/>
        </w:rPr>
      </w:pPr>
      <w:del w:id="55" w:author="Louise LEWONCZUK" w:date="2017-06-25T21:38:00Z">
        <w:r w:rsidRPr="00212100" w:rsidDel="00F04891">
          <w:rPr>
            <w:rFonts w:ascii="Comic Sans MS" w:hAnsi="Comic Sans MS"/>
            <w:color w:val="808080" w:themeColor="background1" w:themeShade="80"/>
          </w:rPr>
          <w:delText xml:space="preserve">Le loup est la version sauvage du chien : il refuse de se soumettre en dehors des liens sociaux de son espèce : pas pour un homme par exemple. Il n’est pas </w:delText>
        </w:r>
        <w:r w:rsidRPr="00212100" w:rsidDel="00F04891">
          <w:rPr>
            <w:rFonts w:ascii="Comic Sans MS" w:hAnsi="Comic Sans MS"/>
            <w:color w:val="808080" w:themeColor="background1" w:themeShade="80"/>
            <w:u w:val="single"/>
          </w:rPr>
          <w:delText>domestiqué</w:delText>
        </w:r>
        <w:r w:rsidRPr="00212100" w:rsidDel="00F04891">
          <w:rPr>
            <w:rFonts w:ascii="Comic Sans MS" w:hAnsi="Comic Sans MS"/>
            <w:color w:val="808080" w:themeColor="background1" w:themeShade="80"/>
          </w:rPr>
          <w:delText>, il n’est pas habitué, intégré à la maison.</w:delText>
        </w:r>
      </w:del>
    </w:p>
    <w:p w:rsidR="0077628B" w:rsidRPr="00212100" w:rsidDel="00F04891" w:rsidRDefault="0077628B" w:rsidP="00CB7EE9">
      <w:pPr>
        <w:spacing w:after="0"/>
        <w:rPr>
          <w:del w:id="56" w:author="Louise LEWONCZUK" w:date="2017-06-25T21:38:00Z"/>
          <w:rFonts w:ascii="Comic Sans MS" w:hAnsi="Comic Sans MS"/>
          <w:color w:val="808080" w:themeColor="background1" w:themeShade="80"/>
        </w:rPr>
      </w:pPr>
    </w:p>
    <w:p w:rsidR="0077628B" w:rsidRPr="00212100" w:rsidDel="00F04891" w:rsidRDefault="0077628B" w:rsidP="00CB7EE9">
      <w:pPr>
        <w:spacing w:after="0"/>
        <w:rPr>
          <w:del w:id="57" w:author="Louise LEWONCZUK" w:date="2017-06-25T21:38:00Z"/>
          <w:rFonts w:ascii="Comic Sans MS" w:hAnsi="Comic Sans MS"/>
          <w:color w:val="808080" w:themeColor="background1" w:themeShade="80"/>
        </w:rPr>
      </w:pPr>
      <w:del w:id="58" w:author="Louise LEWONCZUK" w:date="2017-06-25T21:38:00Z">
        <w:r w:rsidRPr="00212100" w:rsidDel="00F04891">
          <w:rPr>
            <w:rFonts w:ascii="Comic Sans MS" w:hAnsi="Comic Sans MS"/>
            <w:color w:val="808080" w:themeColor="background1" w:themeShade="80"/>
          </w:rPr>
          <w:delText>Il y a deux destins complètement séparé :</w:delText>
        </w:r>
      </w:del>
    </w:p>
    <w:p w:rsidR="0077628B" w:rsidRPr="00212100" w:rsidDel="00F04891" w:rsidRDefault="0077628B" w:rsidP="0077628B">
      <w:pPr>
        <w:pStyle w:val="Paragraphedeliste"/>
        <w:numPr>
          <w:ilvl w:val="0"/>
          <w:numId w:val="6"/>
        </w:numPr>
        <w:spacing w:after="0"/>
        <w:rPr>
          <w:del w:id="59" w:author="Louise LEWONCZUK" w:date="2017-06-25T21:38:00Z"/>
          <w:rFonts w:ascii="Comic Sans MS" w:hAnsi="Comic Sans MS"/>
          <w:color w:val="808080" w:themeColor="background1" w:themeShade="80"/>
        </w:rPr>
      </w:pPr>
      <w:del w:id="60" w:author="Louise LEWONCZUK" w:date="2017-06-25T21:38:00Z">
        <w:r w:rsidRPr="00212100" w:rsidDel="00F04891">
          <w:rPr>
            <w:rFonts w:ascii="Comic Sans MS" w:hAnsi="Comic Sans MS"/>
            <w:color w:val="808080" w:themeColor="background1" w:themeShade="80"/>
          </w:rPr>
          <w:delText>Chien domestique</w:delText>
        </w:r>
      </w:del>
    </w:p>
    <w:p w:rsidR="0077628B" w:rsidRPr="00212100" w:rsidDel="00F04891" w:rsidRDefault="0077628B" w:rsidP="0077628B">
      <w:pPr>
        <w:pStyle w:val="Paragraphedeliste"/>
        <w:numPr>
          <w:ilvl w:val="0"/>
          <w:numId w:val="6"/>
        </w:numPr>
        <w:spacing w:after="0"/>
        <w:rPr>
          <w:del w:id="61" w:author="Louise LEWONCZUK" w:date="2017-06-25T21:38:00Z"/>
          <w:rFonts w:ascii="Comic Sans MS" w:hAnsi="Comic Sans MS"/>
          <w:color w:val="808080" w:themeColor="background1" w:themeShade="80"/>
        </w:rPr>
      </w:pPr>
      <w:del w:id="62" w:author="Louise LEWONCZUK" w:date="2017-06-25T21:38:00Z">
        <w:r w:rsidRPr="00212100" w:rsidDel="00F04891">
          <w:rPr>
            <w:rFonts w:ascii="Comic Sans MS" w:hAnsi="Comic Sans MS"/>
            <w:color w:val="808080" w:themeColor="background1" w:themeShade="80"/>
          </w:rPr>
          <w:delText>Loup sauvage</w:delText>
        </w:r>
      </w:del>
    </w:p>
    <w:p w:rsidR="0077628B" w:rsidDel="00F04891" w:rsidRDefault="0077628B" w:rsidP="0077628B">
      <w:pPr>
        <w:spacing w:after="0"/>
        <w:rPr>
          <w:del w:id="63" w:author="Louise LEWONCZUK" w:date="2017-06-25T21:38:00Z"/>
          <w:rFonts w:ascii="Comic Sans MS" w:hAnsi="Comic Sans MS"/>
        </w:rPr>
      </w:pPr>
    </w:p>
    <w:p w:rsidR="0077628B" w:rsidDel="00F04891" w:rsidRDefault="0077628B" w:rsidP="0077628B">
      <w:pPr>
        <w:spacing w:after="0"/>
        <w:rPr>
          <w:del w:id="64" w:author="Louise LEWONCZUK" w:date="2017-06-25T21:38:00Z"/>
          <w:rFonts w:ascii="Comic Sans MS" w:hAnsi="Comic Sans MS"/>
          <w:b/>
          <w:color w:val="FF0000"/>
        </w:rPr>
      </w:pPr>
      <w:del w:id="65" w:author="Louise LEWONCZUK" w:date="2017-06-25T21:38:00Z">
        <w:r w:rsidDel="00F04891">
          <w:rPr>
            <w:rFonts w:ascii="Comic Sans MS" w:hAnsi="Comic Sans MS"/>
            <w:b/>
            <w:color w:val="FF0000"/>
          </w:rPr>
          <w:delText xml:space="preserve">Est-ce qu’il y a des êtres fait pour être des esclaves ? </w:delText>
        </w:r>
      </w:del>
    </w:p>
    <w:p w:rsidR="0077628B" w:rsidDel="00F04891" w:rsidRDefault="0077628B" w:rsidP="0077628B">
      <w:pPr>
        <w:spacing w:after="0"/>
        <w:rPr>
          <w:del w:id="66" w:author="Louise LEWONCZUK" w:date="2017-06-25T21:38:00Z"/>
          <w:rFonts w:ascii="Comic Sans MS" w:hAnsi="Comic Sans MS"/>
          <w:b/>
          <w:color w:val="FF0000"/>
        </w:rPr>
      </w:pPr>
      <w:del w:id="67" w:author="Louise LEWONCZUK" w:date="2017-06-25T21:38:00Z">
        <w:r w:rsidDel="00F04891">
          <w:rPr>
            <w:rFonts w:ascii="Comic Sans MS" w:hAnsi="Comic Sans MS"/>
            <w:b/>
            <w:color w:val="FF0000"/>
          </w:rPr>
          <w:delText>Est-ce qu’il y a des natures d’</w:delText>
        </w:r>
      </w:del>
      <w:del w:id="68" w:author="Louise LEWONCZUK" w:date="2016-10-20T18:16:00Z">
        <w:r w:rsidDel="00721EDC">
          <w:rPr>
            <w:rFonts w:ascii="Comic Sans MS" w:hAnsi="Comic Sans MS"/>
            <w:b/>
            <w:color w:val="FF0000"/>
          </w:rPr>
          <w:delText>escalves</w:delText>
        </w:r>
      </w:del>
      <w:del w:id="69" w:author="Louise LEWONCZUK" w:date="2017-06-25T21:38:00Z">
        <w:r w:rsidDel="00F04891">
          <w:rPr>
            <w:rFonts w:ascii="Comic Sans MS" w:hAnsi="Comic Sans MS"/>
            <w:b/>
            <w:color w:val="FF0000"/>
          </w:rPr>
          <w:delText> ?</w:delText>
        </w:r>
      </w:del>
    </w:p>
    <w:p w:rsidR="0077628B" w:rsidDel="00F04891" w:rsidRDefault="0077628B" w:rsidP="0077628B">
      <w:pPr>
        <w:spacing w:after="0"/>
        <w:rPr>
          <w:del w:id="70" w:author="Louise LEWONCZUK" w:date="2017-06-25T21:38:00Z"/>
          <w:rFonts w:ascii="Comic Sans MS" w:hAnsi="Comic Sans MS"/>
          <w:b/>
          <w:color w:val="FF0000"/>
        </w:rPr>
      </w:pPr>
    </w:p>
    <w:p w:rsidR="0077628B" w:rsidRPr="00212100" w:rsidDel="00F04891" w:rsidRDefault="0077628B" w:rsidP="0077628B">
      <w:pPr>
        <w:spacing w:after="0"/>
        <w:rPr>
          <w:del w:id="71" w:author="Louise LEWONCZUK" w:date="2017-06-25T21:38:00Z"/>
          <w:rFonts w:ascii="Comic Sans MS" w:hAnsi="Comic Sans MS"/>
          <w:color w:val="808080" w:themeColor="background1" w:themeShade="80"/>
        </w:rPr>
      </w:pPr>
      <w:del w:id="72" w:author="Louise LEWONCZUK" w:date="2017-06-25T21:38:00Z">
        <w:r w:rsidRPr="00212100" w:rsidDel="00F04891">
          <w:rPr>
            <w:rFonts w:ascii="Comic Sans MS" w:hAnsi="Comic Sans MS"/>
            <w:color w:val="808080" w:themeColor="background1" w:themeShade="80"/>
          </w:rPr>
          <w:delText>Ces animaux sont des symboles d’humains (changement d’éthos, de comportement).</w:delText>
        </w:r>
      </w:del>
    </w:p>
    <w:p w:rsidR="0077628B" w:rsidDel="00F04891" w:rsidRDefault="0077628B" w:rsidP="0077628B">
      <w:pPr>
        <w:spacing w:after="0"/>
        <w:rPr>
          <w:del w:id="73" w:author="Louise LEWONCZUK" w:date="2017-06-25T21:38:00Z"/>
          <w:rFonts w:ascii="Comic Sans MS" w:hAnsi="Comic Sans MS"/>
        </w:rPr>
      </w:pPr>
    </w:p>
    <w:p w:rsidR="0077628B" w:rsidRPr="00721EDC" w:rsidDel="00F04891" w:rsidRDefault="0077628B" w:rsidP="0077628B">
      <w:pPr>
        <w:spacing w:after="0"/>
        <w:rPr>
          <w:del w:id="74" w:author="Louise LEWONCZUK" w:date="2017-06-25T21:38:00Z"/>
          <w:rFonts w:ascii="Comic Sans MS" w:hAnsi="Comic Sans MS"/>
          <w:color w:val="808080" w:themeColor="background1" w:themeShade="80"/>
        </w:rPr>
      </w:pPr>
      <w:del w:id="75" w:author="Louise LEWONCZUK" w:date="2017-06-25T21:38:00Z">
        <w:r w:rsidDel="00F04891">
          <w:rPr>
            <w:rFonts w:ascii="Comic Sans MS" w:hAnsi="Comic Sans MS"/>
          </w:rPr>
          <w:delText xml:space="preserve">Il n’y a pas seulement le </w:delText>
        </w:r>
        <w:r w:rsidRPr="00721EDC" w:rsidDel="00F04891">
          <w:rPr>
            <w:rFonts w:ascii="Comic Sans MS" w:hAnsi="Comic Sans MS"/>
            <w:b/>
            <w:rPrChange w:id="76" w:author="Louise LEWONCZUK" w:date="2016-10-20T18:21:00Z">
              <w:rPr>
                <w:rFonts w:ascii="Comic Sans MS" w:hAnsi="Comic Sans MS"/>
              </w:rPr>
            </w:rPrChange>
          </w:rPr>
          <w:delText>déterminisme des espèces</w:delText>
        </w:r>
        <w:r w:rsidDel="00F04891">
          <w:rPr>
            <w:rFonts w:ascii="Comic Sans MS" w:hAnsi="Comic Sans MS"/>
          </w:rPr>
          <w:delText xml:space="preserve"> mais aussi la </w:delText>
        </w:r>
        <w:r w:rsidRPr="00721EDC" w:rsidDel="00F04891">
          <w:rPr>
            <w:rFonts w:ascii="Comic Sans MS" w:hAnsi="Comic Sans MS"/>
            <w:b/>
            <w:rPrChange w:id="77" w:author="Louise LEWONCZUK" w:date="2016-10-20T18:21:00Z">
              <w:rPr>
                <w:rFonts w:ascii="Comic Sans MS" w:hAnsi="Comic Sans MS"/>
              </w:rPr>
            </w:rPrChange>
          </w:rPr>
          <w:delText>latitude du choix</w:delText>
        </w:r>
      </w:del>
      <w:del w:id="78" w:author="Louise LEWONCZUK" w:date="2016-10-20T18:16:00Z">
        <w:r w:rsidRPr="00721EDC" w:rsidDel="00721EDC">
          <w:rPr>
            <w:rFonts w:ascii="Comic Sans MS" w:hAnsi="Comic Sans MS"/>
            <w:color w:val="808080" w:themeColor="background1" w:themeShade="80"/>
            <w:rPrChange w:id="79" w:author="Louise LEWONCZUK" w:date="2016-10-20T18:16:00Z">
              <w:rPr>
                <w:rFonts w:ascii="Comic Sans MS" w:hAnsi="Comic Sans MS"/>
              </w:rPr>
            </w:rPrChange>
          </w:rPr>
          <w:delText xml:space="preserve"> du loup : il est </w:delText>
        </w:r>
      </w:del>
      <w:del w:id="80" w:author="Louise LEWONCZUK" w:date="2017-06-25T21:38:00Z">
        <w:r w:rsidRPr="00721EDC" w:rsidDel="00F04891">
          <w:rPr>
            <w:rFonts w:ascii="Comic Sans MS" w:hAnsi="Comic Sans MS"/>
            <w:color w:val="808080" w:themeColor="background1" w:themeShade="80"/>
            <w:rPrChange w:id="81" w:author="Louise LEWONCZUK" w:date="2016-10-20T18:16:00Z">
              <w:rPr>
                <w:rFonts w:ascii="Comic Sans MS" w:hAnsi="Comic Sans MS"/>
              </w:rPr>
            </w:rPrChange>
          </w:rPr>
          <w:delText xml:space="preserve">en </w:delText>
        </w:r>
        <w:r w:rsidRPr="00721EDC" w:rsidDel="00F04891">
          <w:rPr>
            <w:rFonts w:ascii="Comic Sans MS" w:hAnsi="Comic Sans MS"/>
            <w:color w:val="808080" w:themeColor="background1" w:themeShade="80"/>
          </w:rPr>
          <w:delText xml:space="preserve">face d’un dilemme : confort ou liberté ? </w:delText>
        </w:r>
      </w:del>
      <w:del w:id="82" w:author="Louise LEWONCZUK" w:date="2016-10-20T18:16:00Z">
        <w:r w:rsidRPr="00721EDC" w:rsidDel="00721EDC">
          <w:rPr>
            <w:rFonts w:ascii="Comic Sans MS" w:hAnsi="Comic Sans MS"/>
            <w:color w:val="808080" w:themeColor="background1" w:themeShade="80"/>
          </w:rPr>
          <w:delText>liberté</w:delText>
        </w:r>
      </w:del>
      <w:del w:id="83" w:author="Louise LEWONCZUK" w:date="2017-06-25T21:38:00Z">
        <w:r w:rsidRPr="00721EDC" w:rsidDel="00F04891">
          <w:rPr>
            <w:rFonts w:ascii="Comic Sans MS" w:hAnsi="Comic Sans MS"/>
            <w:color w:val="808080" w:themeColor="background1" w:themeShade="80"/>
          </w:rPr>
          <w:delText xml:space="preserve"> et risque</w:delText>
        </w:r>
      </w:del>
      <w:del w:id="84" w:author="Louise LEWONCZUK" w:date="2016-10-20T18:19:00Z">
        <w:r w:rsidRPr="00721EDC" w:rsidDel="00721EDC">
          <w:rPr>
            <w:rFonts w:ascii="Comic Sans MS" w:hAnsi="Comic Sans MS"/>
            <w:color w:val="808080" w:themeColor="background1" w:themeShade="80"/>
          </w:rPr>
          <w:delText>r</w:delText>
        </w:r>
      </w:del>
      <w:del w:id="85" w:author="Louise LEWONCZUK" w:date="2017-06-25T21:38:00Z">
        <w:r w:rsidRPr="00721EDC" w:rsidDel="00F04891">
          <w:rPr>
            <w:rFonts w:ascii="Comic Sans MS" w:hAnsi="Comic Sans MS"/>
            <w:color w:val="808080" w:themeColor="background1" w:themeShade="80"/>
          </w:rPr>
          <w:delText xml:space="preserve"> de mourir de faim ou confort</w:delText>
        </w:r>
      </w:del>
      <w:del w:id="86" w:author="Louise LEWONCZUK" w:date="2016-10-20T18:19:00Z">
        <w:r w:rsidRPr="00721EDC" w:rsidDel="00721EDC">
          <w:rPr>
            <w:rFonts w:ascii="Comic Sans MS" w:hAnsi="Comic Sans MS"/>
            <w:color w:val="808080" w:themeColor="background1" w:themeShade="80"/>
          </w:rPr>
          <w:delText xml:space="preserve"> et survivre</w:delText>
        </w:r>
      </w:del>
      <w:del w:id="87" w:author="Louise LEWONCZUK" w:date="2017-06-25T21:38:00Z">
        <w:r w:rsidRPr="00721EDC" w:rsidDel="00F04891">
          <w:rPr>
            <w:rFonts w:ascii="Comic Sans MS" w:hAnsi="Comic Sans MS"/>
            <w:color w:val="808080" w:themeColor="background1" w:themeShade="80"/>
          </w:rPr>
          <w:delText xml:space="preserve"> ? </w:delText>
        </w:r>
      </w:del>
    </w:p>
    <w:p w:rsidR="0077628B" w:rsidRPr="00212100" w:rsidDel="00F04891" w:rsidRDefault="0077628B" w:rsidP="0077628B">
      <w:pPr>
        <w:spacing w:after="0"/>
        <w:rPr>
          <w:del w:id="88" w:author="Louise LEWONCZUK" w:date="2017-06-25T21:38:00Z"/>
          <w:rFonts w:ascii="Comic Sans MS" w:hAnsi="Comic Sans MS"/>
          <w:color w:val="808080" w:themeColor="background1" w:themeShade="80"/>
        </w:rPr>
      </w:pPr>
      <w:del w:id="89" w:author="Louise LEWONCZUK" w:date="2017-06-25T21:38:00Z">
        <w:r w:rsidRPr="00212100" w:rsidDel="00F04891">
          <w:rPr>
            <w:rFonts w:ascii="Comic Sans MS" w:hAnsi="Comic Sans MS"/>
            <w:color w:val="808080" w:themeColor="background1" w:themeShade="80"/>
          </w:rPr>
          <w:delText>Echange possible de la liberté contre de la nourriture et des caresses.</w:delText>
        </w:r>
      </w:del>
    </w:p>
    <w:p w:rsidR="0077628B" w:rsidRPr="00212100" w:rsidDel="00721EDC" w:rsidRDefault="0077628B" w:rsidP="0077628B">
      <w:pPr>
        <w:spacing w:after="0"/>
        <w:rPr>
          <w:del w:id="90" w:author="Louise LEWONCZUK" w:date="2016-10-20T18:19:00Z"/>
          <w:rFonts w:ascii="Comic Sans MS" w:hAnsi="Comic Sans MS"/>
          <w:color w:val="808080" w:themeColor="background1" w:themeShade="80"/>
        </w:rPr>
      </w:pPr>
      <w:del w:id="91" w:author="Louise LEWONCZUK" w:date="2017-06-25T21:38:00Z">
        <w:r w:rsidRPr="00212100" w:rsidDel="00F04891">
          <w:rPr>
            <w:rFonts w:ascii="Comic Sans MS" w:hAnsi="Comic Sans MS"/>
            <w:color w:val="808080" w:themeColor="background1" w:themeShade="80"/>
          </w:rPr>
          <w:delText>C’est donc un choix qui consiste à conserver sa liberté ou à l’abandonner.</w:delText>
        </w:r>
      </w:del>
    </w:p>
    <w:p w:rsidR="0077628B" w:rsidRPr="00212100" w:rsidDel="00F04891" w:rsidRDefault="0077628B" w:rsidP="0077628B">
      <w:pPr>
        <w:spacing w:after="0"/>
        <w:rPr>
          <w:del w:id="92" w:author="Louise LEWONCZUK" w:date="2017-06-25T21:38:00Z"/>
          <w:rFonts w:ascii="Comic Sans MS" w:hAnsi="Comic Sans MS"/>
          <w:color w:val="808080" w:themeColor="background1" w:themeShade="80"/>
        </w:rPr>
      </w:pPr>
    </w:p>
    <w:p w:rsidR="0077628B" w:rsidRPr="00212100" w:rsidDel="00F04891" w:rsidRDefault="0077628B" w:rsidP="0077628B">
      <w:pPr>
        <w:spacing w:after="0"/>
        <w:rPr>
          <w:del w:id="93" w:author="Louise LEWONCZUK" w:date="2017-06-25T21:38:00Z"/>
          <w:rFonts w:ascii="Comic Sans MS" w:hAnsi="Comic Sans MS"/>
          <w:color w:val="808080" w:themeColor="background1" w:themeShade="80"/>
        </w:rPr>
      </w:pPr>
      <w:del w:id="94" w:author="Louise LEWONCZUK" w:date="2017-06-25T21:38:00Z">
        <w:r w:rsidRPr="00212100" w:rsidDel="00F04891">
          <w:rPr>
            <w:rFonts w:ascii="Comic Sans MS" w:hAnsi="Comic Sans MS"/>
            <w:color w:val="808080" w:themeColor="background1" w:themeShade="80"/>
          </w:rPr>
          <w:delText>S’il avait fait le choix d’échanger sa liberté contre le confort, il aurait fait act de soumission.</w:delText>
        </w:r>
      </w:del>
    </w:p>
    <w:p w:rsidR="0077628B" w:rsidDel="00F04891" w:rsidRDefault="0077628B" w:rsidP="0077628B">
      <w:pPr>
        <w:spacing w:after="0"/>
        <w:rPr>
          <w:del w:id="95" w:author="Louise LEWONCZUK" w:date="2017-06-25T21:38:00Z"/>
          <w:rFonts w:ascii="Comic Sans MS" w:hAnsi="Comic Sans MS"/>
        </w:rPr>
      </w:pPr>
    </w:p>
    <w:p w:rsidR="0077628B" w:rsidDel="00721EDC" w:rsidRDefault="0077628B" w:rsidP="0077628B">
      <w:pPr>
        <w:spacing w:after="0"/>
        <w:rPr>
          <w:del w:id="96" w:author="Louise LEWONCZUK" w:date="2016-10-20T18:20:00Z"/>
          <w:rFonts w:ascii="Comic Sans MS" w:hAnsi="Comic Sans MS"/>
        </w:rPr>
      </w:pPr>
      <w:del w:id="97" w:author="Louise LEWONCZUK" w:date="2016-10-20T18:20:00Z">
        <w:r w:rsidDel="00721EDC">
          <w:rPr>
            <w:rFonts w:ascii="Comic Sans MS" w:hAnsi="Comic Sans MS"/>
          </w:rPr>
          <w:delText>Servitude = état</w:delText>
        </w:r>
      </w:del>
    </w:p>
    <w:p w:rsidR="0077628B" w:rsidDel="00721EDC" w:rsidRDefault="0077628B" w:rsidP="0077628B">
      <w:pPr>
        <w:spacing w:after="0"/>
        <w:rPr>
          <w:del w:id="98" w:author="Louise LEWONCZUK" w:date="2016-10-20T18:20:00Z"/>
          <w:rFonts w:ascii="Comic Sans MS" w:hAnsi="Comic Sans MS"/>
        </w:rPr>
      </w:pPr>
      <w:del w:id="99" w:author="Louise LEWONCZUK" w:date="2016-10-20T18:20:00Z">
        <w:r w:rsidDel="00721EDC">
          <w:rPr>
            <w:rFonts w:ascii="Comic Sans MS" w:hAnsi="Comic Sans MS"/>
          </w:rPr>
          <w:delText>Soumission = action</w:delText>
        </w:r>
      </w:del>
    </w:p>
    <w:p w:rsidR="00721EDC" w:rsidDel="00F04891" w:rsidRDefault="00721EDC" w:rsidP="0077628B">
      <w:pPr>
        <w:spacing w:after="0"/>
        <w:rPr>
          <w:del w:id="100" w:author="Louise LEWONCZUK" w:date="2017-06-25T21:38:00Z"/>
          <w:rFonts w:ascii="Comic Sans MS" w:hAnsi="Comic Sans MS"/>
        </w:rPr>
      </w:pPr>
    </w:p>
    <w:p w:rsidR="000B78A7" w:rsidDel="00F04891" w:rsidRDefault="0077628B" w:rsidP="0077628B">
      <w:pPr>
        <w:spacing w:after="0"/>
        <w:rPr>
          <w:del w:id="101" w:author="Louise LEWONCZUK" w:date="2017-06-25T21:38:00Z"/>
          <w:rFonts w:ascii="Comic Sans MS" w:hAnsi="Comic Sans MS"/>
        </w:rPr>
      </w:pPr>
      <w:del w:id="102" w:author="Louise LEWONCZUK" w:date="2017-06-25T21:38:00Z">
        <w:r w:rsidRPr="0077628B" w:rsidDel="00F04891">
          <w:rPr>
            <w:rFonts w:ascii="Comic Sans MS" w:hAnsi="Comic Sans MS"/>
            <w:b/>
          </w:rPr>
          <w:delText xml:space="preserve">Définition du TFL de la </w:delText>
        </w:r>
        <w:r w:rsidDel="00F04891">
          <w:rPr>
            <w:rFonts w:ascii="Comic Sans MS" w:hAnsi="Comic Sans MS"/>
            <w:b/>
          </w:rPr>
          <w:delText>soumission</w:delText>
        </w:r>
        <w:r w:rsidRPr="0077628B" w:rsidDel="00F04891">
          <w:rPr>
            <w:rFonts w:ascii="Comic Sans MS" w:hAnsi="Comic Sans MS"/>
            <w:b/>
          </w:rPr>
          <w:delText> </w:delText>
        </w:r>
        <w:r w:rsidDel="00F04891">
          <w:rPr>
            <w:rFonts w:ascii="Comic Sans MS" w:hAnsi="Comic Sans MS"/>
          </w:rPr>
          <w:delText xml:space="preserve">: </w:delText>
        </w:r>
        <w:r w:rsidR="000B78A7" w:rsidDel="00F04891">
          <w:rPr>
            <w:rFonts w:ascii="Comic Sans MS" w:hAnsi="Comic Sans MS"/>
          </w:rPr>
          <w:delText>action de se soumettre, d’obéir, d’abandonner son indépendance.</w:delText>
        </w:r>
      </w:del>
    </w:p>
    <w:p w:rsidR="00721EDC" w:rsidDel="00F04891" w:rsidRDefault="00721EDC" w:rsidP="0077628B">
      <w:pPr>
        <w:spacing w:after="0"/>
        <w:rPr>
          <w:del w:id="103" w:author="Louise LEWONCZUK" w:date="2017-06-25T21:38:00Z"/>
          <w:rFonts w:ascii="Comic Sans MS" w:hAnsi="Comic Sans MS"/>
        </w:rPr>
      </w:pPr>
    </w:p>
    <w:p w:rsidR="000B78A7" w:rsidDel="00721EDC" w:rsidRDefault="000B78A7" w:rsidP="0077628B">
      <w:pPr>
        <w:spacing w:after="0"/>
        <w:rPr>
          <w:del w:id="104" w:author="Louise LEWONCZUK" w:date="2016-10-20T18:21:00Z"/>
          <w:rFonts w:ascii="Comic Sans MS" w:hAnsi="Comic Sans MS"/>
        </w:rPr>
      </w:pPr>
      <w:del w:id="105" w:author="Louise LEWONCZUK" w:date="2016-10-20T18:21:00Z">
        <w:r w:rsidDel="00721EDC">
          <w:rPr>
            <w:rFonts w:ascii="Comic Sans MS" w:hAnsi="Comic Sans MS"/>
            <w:u w:val="single"/>
          </w:rPr>
          <w:delText>Servitude</w:delText>
        </w:r>
        <w:r w:rsidDel="00721EDC">
          <w:rPr>
            <w:rFonts w:ascii="Comic Sans MS" w:hAnsi="Comic Sans MS"/>
          </w:rPr>
          <w:delText> : peut venir de l’extérieur</w:delText>
        </w:r>
      </w:del>
    </w:p>
    <w:p w:rsidR="000B78A7" w:rsidDel="00721EDC" w:rsidRDefault="000B78A7" w:rsidP="0077628B">
      <w:pPr>
        <w:spacing w:after="0"/>
        <w:rPr>
          <w:del w:id="106" w:author="Louise LEWONCZUK" w:date="2016-10-20T18:21:00Z"/>
          <w:rFonts w:ascii="Comic Sans MS" w:hAnsi="Comic Sans MS"/>
        </w:rPr>
      </w:pPr>
      <w:del w:id="107" w:author="Louise LEWONCZUK" w:date="2016-10-20T18:21:00Z">
        <w:r w:rsidDel="00721EDC">
          <w:rPr>
            <w:rFonts w:ascii="Comic Sans MS" w:hAnsi="Comic Sans MS"/>
            <w:u w:val="single"/>
          </w:rPr>
          <w:delText>Soumission</w:delText>
        </w:r>
        <w:r w:rsidDel="00721EDC">
          <w:rPr>
            <w:rFonts w:ascii="Comic Sans MS" w:hAnsi="Comic Sans MS"/>
          </w:rPr>
          <w:delText> : implique une part de volonté, de décision de l’individu</w:delText>
        </w:r>
      </w:del>
    </w:p>
    <w:p w:rsidR="000B78A7" w:rsidDel="00F04891" w:rsidRDefault="000B78A7" w:rsidP="0077628B">
      <w:pPr>
        <w:spacing w:after="0"/>
        <w:rPr>
          <w:del w:id="108" w:author="Louise LEWONCZUK" w:date="2017-06-25T21:38:00Z"/>
          <w:rFonts w:ascii="Comic Sans MS" w:hAnsi="Comic Sans MS"/>
        </w:rPr>
      </w:pPr>
    </w:p>
    <w:p w:rsidR="00A30CB4" w:rsidRPr="00212100" w:rsidDel="004A2CCA" w:rsidRDefault="000B78A7" w:rsidP="0077628B">
      <w:pPr>
        <w:spacing w:after="0"/>
        <w:rPr>
          <w:del w:id="109" w:author="Louise LEWONCZUK" w:date="2016-10-20T18:23:00Z"/>
          <w:rFonts w:ascii="Comic Sans MS" w:hAnsi="Comic Sans MS"/>
          <w:color w:val="808080" w:themeColor="background1" w:themeShade="80"/>
        </w:rPr>
      </w:pPr>
      <w:del w:id="110" w:author="Louise LEWONCZUK" w:date="2017-06-25T21:38:00Z">
        <w:r w:rsidRPr="00212100" w:rsidDel="00F04891">
          <w:rPr>
            <w:rFonts w:ascii="Comic Sans MS" w:hAnsi="Comic Sans MS"/>
            <w:color w:val="808080" w:themeColor="background1" w:themeShade="80"/>
          </w:rPr>
          <w:delText>Le chien a accepté d</w:delText>
        </w:r>
        <w:r w:rsidR="00A30CB4" w:rsidRPr="00212100" w:rsidDel="00F04891">
          <w:rPr>
            <w:rFonts w:ascii="Comic Sans MS" w:hAnsi="Comic Sans MS"/>
            <w:color w:val="808080" w:themeColor="background1" w:themeShade="80"/>
          </w:rPr>
          <w:delText>’échanger, depuis sa naissance sa liberté contre un confort</w:delText>
        </w:r>
      </w:del>
      <w:del w:id="111" w:author="Louise LEWONCZUK" w:date="2016-10-20T18:23:00Z">
        <w:r w:rsidR="00A30CB4" w:rsidRPr="00212100" w:rsidDel="004A2CCA">
          <w:rPr>
            <w:rFonts w:ascii="Comic Sans MS" w:hAnsi="Comic Sans MS"/>
            <w:color w:val="808080" w:themeColor="background1" w:themeShade="80"/>
          </w:rPr>
          <w:delText xml:space="preserve"> </w:delText>
        </w:r>
        <w:r w:rsidR="00A30CB4" w:rsidRPr="00212100" w:rsidDel="004A2CCA">
          <w:rPr>
            <w:rFonts w:ascii="Comic Sans MS" w:hAnsi="Comic Sans MS"/>
            <w:color w:val="808080" w:themeColor="background1" w:themeShade="80"/>
          </w:rPr>
          <w:sym w:font="Wingdings" w:char="F0E0"/>
        </w:r>
      </w:del>
      <w:del w:id="112" w:author="Louise LEWONCZUK" w:date="2017-06-25T21:38:00Z">
        <w:r w:rsidR="00A30CB4" w:rsidRPr="00212100" w:rsidDel="00F04891">
          <w:rPr>
            <w:rFonts w:ascii="Comic Sans MS" w:hAnsi="Comic Sans MS"/>
            <w:color w:val="808080" w:themeColor="background1" w:themeShade="80"/>
          </w:rPr>
          <w:delText xml:space="preserve"> soumission</w:delText>
        </w:r>
      </w:del>
    </w:p>
    <w:p w:rsidR="00A30CB4" w:rsidRPr="00212100" w:rsidDel="00721EDC" w:rsidRDefault="00A30CB4" w:rsidP="0077628B">
      <w:pPr>
        <w:spacing w:after="0"/>
        <w:rPr>
          <w:del w:id="113" w:author="Louise LEWONCZUK" w:date="2016-10-20T18:21:00Z"/>
          <w:rFonts w:ascii="Comic Sans MS" w:hAnsi="Comic Sans MS"/>
          <w:color w:val="808080" w:themeColor="background1" w:themeShade="80"/>
        </w:rPr>
      </w:pPr>
      <w:del w:id="114" w:author="Louise LEWONCZUK" w:date="2016-10-20T18:23:00Z">
        <w:r w:rsidRPr="00212100" w:rsidDel="004A2CCA">
          <w:rPr>
            <w:rFonts w:ascii="Comic Sans MS" w:hAnsi="Comic Sans MS"/>
            <w:color w:val="808080" w:themeColor="background1" w:themeShade="80"/>
          </w:rPr>
          <w:delText>Ce que le loup refuse</w:delText>
        </w:r>
      </w:del>
      <w:del w:id="115" w:author="Louise LEWONCZUK" w:date="2017-06-25T21:38:00Z">
        <w:r w:rsidRPr="00212100" w:rsidDel="00F04891">
          <w:rPr>
            <w:rFonts w:ascii="Comic Sans MS" w:hAnsi="Comic Sans MS"/>
            <w:color w:val="808080" w:themeColor="background1" w:themeShade="80"/>
          </w:rPr>
          <w:delText xml:space="preserve">. </w:delText>
        </w:r>
      </w:del>
    </w:p>
    <w:p w:rsidR="00A30CB4" w:rsidDel="00F04891" w:rsidRDefault="00A30CB4" w:rsidP="0077628B">
      <w:pPr>
        <w:spacing w:after="0"/>
        <w:rPr>
          <w:del w:id="116" w:author="Louise LEWONCZUK" w:date="2017-06-25T21:38:00Z"/>
          <w:rFonts w:ascii="Comic Sans MS" w:hAnsi="Comic Sans MS"/>
        </w:rPr>
      </w:pPr>
    </w:p>
    <w:p w:rsidR="00A30CB4" w:rsidRPr="00212100" w:rsidDel="00F04891" w:rsidRDefault="00A30CB4" w:rsidP="0077628B">
      <w:pPr>
        <w:spacing w:after="0"/>
        <w:rPr>
          <w:del w:id="117" w:author="Louise LEWONCZUK" w:date="2017-06-25T21:38:00Z"/>
          <w:rFonts w:ascii="Comic Sans MS" w:hAnsi="Comic Sans MS"/>
          <w:color w:val="808080" w:themeColor="background1" w:themeShade="80"/>
        </w:rPr>
      </w:pPr>
      <w:del w:id="118" w:author="Louise LEWONCZUK" w:date="2017-06-25T21:38:00Z">
        <w:r w:rsidRPr="00212100" w:rsidDel="00F04891">
          <w:rPr>
            <w:rFonts w:ascii="Comic Sans MS" w:hAnsi="Comic Sans MS"/>
            <w:color w:val="808080" w:themeColor="background1" w:themeShade="80"/>
          </w:rPr>
          <w:delText>On constate que l’état d’indépendance marque les corps :</w:delText>
        </w:r>
      </w:del>
    </w:p>
    <w:p w:rsidR="0077628B" w:rsidRPr="00212100" w:rsidDel="00F04891" w:rsidRDefault="000B78A7" w:rsidP="00A30CB4">
      <w:pPr>
        <w:pStyle w:val="Paragraphedeliste"/>
        <w:numPr>
          <w:ilvl w:val="0"/>
          <w:numId w:val="7"/>
        </w:numPr>
        <w:spacing w:after="0"/>
        <w:rPr>
          <w:del w:id="119" w:author="Louise LEWONCZUK" w:date="2017-06-25T21:38:00Z"/>
          <w:rFonts w:ascii="Comic Sans MS" w:hAnsi="Comic Sans MS"/>
          <w:color w:val="808080" w:themeColor="background1" w:themeShade="80"/>
        </w:rPr>
      </w:pPr>
      <w:del w:id="120" w:author="Louise LEWONCZUK" w:date="2017-06-25T21:38:00Z">
        <w:r w:rsidRPr="00212100" w:rsidDel="00F04891">
          <w:rPr>
            <w:rFonts w:ascii="Comic Sans MS" w:hAnsi="Comic Sans MS"/>
            <w:color w:val="808080" w:themeColor="background1" w:themeShade="80"/>
          </w:rPr>
          <w:delText xml:space="preserve"> </w:delText>
        </w:r>
        <w:r w:rsidR="00A30CB4" w:rsidRPr="00212100" w:rsidDel="00F04891">
          <w:rPr>
            <w:rFonts w:ascii="Comic Sans MS" w:hAnsi="Comic Sans MS"/>
            <w:color w:val="808080" w:themeColor="background1" w:themeShade="80"/>
          </w:rPr>
          <w:delText xml:space="preserve">Loup : liberté </w:delText>
        </w:r>
        <w:r w:rsidR="00A30CB4" w:rsidRPr="00212100" w:rsidDel="00F04891">
          <w:rPr>
            <w:rFonts w:ascii="Comic Sans MS" w:hAnsi="Comic Sans MS"/>
            <w:color w:val="808080" w:themeColor="background1" w:themeShade="80"/>
          </w:rPr>
          <w:sym w:font="Wingdings" w:char="F0E0"/>
        </w:r>
        <w:r w:rsidR="00A30CB4" w:rsidRPr="00212100" w:rsidDel="00F04891">
          <w:rPr>
            <w:rFonts w:ascii="Comic Sans MS" w:hAnsi="Comic Sans MS"/>
            <w:color w:val="808080" w:themeColor="background1" w:themeShade="80"/>
          </w:rPr>
          <w:delText xml:space="preserve"> amaigris, squelettique</w:delText>
        </w:r>
      </w:del>
    </w:p>
    <w:p w:rsidR="00A30CB4" w:rsidRPr="00212100" w:rsidDel="00F04891" w:rsidRDefault="00A30CB4" w:rsidP="00A30CB4">
      <w:pPr>
        <w:pStyle w:val="Paragraphedeliste"/>
        <w:numPr>
          <w:ilvl w:val="0"/>
          <w:numId w:val="7"/>
        </w:numPr>
        <w:spacing w:after="0"/>
        <w:rPr>
          <w:del w:id="121" w:author="Louise LEWONCZUK" w:date="2017-06-25T21:38:00Z"/>
          <w:rFonts w:ascii="Comic Sans MS" w:hAnsi="Comic Sans MS"/>
          <w:color w:val="808080" w:themeColor="background1" w:themeShade="80"/>
        </w:rPr>
      </w:pPr>
      <w:del w:id="122" w:author="Louise LEWONCZUK" w:date="2017-06-25T21:38:00Z">
        <w:r w:rsidRPr="00212100" w:rsidDel="00F04891">
          <w:rPr>
            <w:rFonts w:ascii="Comic Sans MS" w:hAnsi="Comic Sans MS"/>
            <w:color w:val="808080" w:themeColor="background1" w:themeShade="80"/>
          </w:rPr>
          <w:delText xml:space="preserve">Chien : servitude </w:delText>
        </w:r>
        <w:r w:rsidRPr="00212100" w:rsidDel="00F04891">
          <w:rPr>
            <w:rFonts w:ascii="Comic Sans MS" w:hAnsi="Comic Sans MS"/>
            <w:color w:val="808080" w:themeColor="background1" w:themeShade="80"/>
          </w:rPr>
          <w:sym w:font="Wingdings" w:char="F0E0"/>
        </w:r>
        <w:r w:rsidRPr="00212100" w:rsidDel="00F04891">
          <w:rPr>
            <w:rFonts w:ascii="Comic Sans MS" w:hAnsi="Comic Sans MS"/>
            <w:color w:val="808080" w:themeColor="background1" w:themeShade="80"/>
          </w:rPr>
          <w:delText xml:space="preserve"> embonpoint, force, poil poli, trace du collier qui l’a pelé au cou</w:delText>
        </w:r>
      </w:del>
    </w:p>
    <w:p w:rsidR="00A30CB4" w:rsidRPr="00212100" w:rsidDel="00F04891" w:rsidRDefault="00A30CB4" w:rsidP="00A30CB4">
      <w:pPr>
        <w:spacing w:after="0"/>
        <w:rPr>
          <w:del w:id="123" w:author="Louise LEWONCZUK" w:date="2017-06-25T21:38:00Z"/>
          <w:rFonts w:ascii="Comic Sans MS" w:hAnsi="Comic Sans MS"/>
          <w:color w:val="808080" w:themeColor="background1" w:themeShade="80"/>
        </w:rPr>
      </w:pPr>
      <w:del w:id="124" w:author="Louise LEWONCZUK" w:date="2017-06-25T21:38:00Z">
        <w:r w:rsidRPr="00212100" w:rsidDel="00F04891">
          <w:rPr>
            <w:rFonts w:ascii="Comic Sans MS" w:hAnsi="Comic Sans MS"/>
            <w:color w:val="808080" w:themeColor="background1" w:themeShade="80"/>
          </w:rPr>
          <w:delText>Opposition entre corps libre et corps entravé.</w:delText>
        </w:r>
      </w:del>
    </w:p>
    <w:p w:rsidR="00A30CB4" w:rsidDel="00F04891" w:rsidRDefault="00A30CB4" w:rsidP="00A30CB4">
      <w:pPr>
        <w:spacing w:after="0"/>
        <w:rPr>
          <w:del w:id="125" w:author="Louise LEWONCZUK" w:date="2017-06-25T21:38:00Z"/>
          <w:rFonts w:ascii="Comic Sans MS" w:hAnsi="Comic Sans MS"/>
        </w:rPr>
      </w:pPr>
    </w:p>
    <w:p w:rsidR="00A30CB4" w:rsidRPr="00212100" w:rsidDel="00F04891" w:rsidRDefault="00A30CB4" w:rsidP="00A30CB4">
      <w:pPr>
        <w:spacing w:after="0"/>
        <w:rPr>
          <w:del w:id="126" w:author="Louise LEWONCZUK" w:date="2017-06-25T21:38:00Z"/>
          <w:rFonts w:ascii="Comic Sans MS" w:hAnsi="Comic Sans MS"/>
          <w:color w:val="808080" w:themeColor="background1" w:themeShade="80"/>
        </w:rPr>
      </w:pPr>
      <w:del w:id="127" w:author="Louise LEWONCZUK" w:date="2017-06-25T21:38:00Z">
        <w:r w:rsidDel="00F04891">
          <w:rPr>
            <w:rFonts w:ascii="Comic Sans MS" w:hAnsi="Comic Sans MS"/>
          </w:rPr>
          <w:delText xml:space="preserve">La </w:delText>
        </w:r>
        <w:r w:rsidRPr="004A2CCA" w:rsidDel="00F04891">
          <w:rPr>
            <w:rFonts w:ascii="Comic Sans MS" w:hAnsi="Comic Sans MS"/>
            <w:b/>
            <w:rPrChange w:id="128" w:author="Louise LEWONCZUK" w:date="2016-10-20T18:23:00Z">
              <w:rPr>
                <w:rFonts w:ascii="Comic Sans MS" w:hAnsi="Comic Sans MS"/>
              </w:rPr>
            </w:rPrChange>
          </w:rPr>
          <w:delText>liberté</w:delText>
        </w:r>
        <w:r w:rsidDel="00F04891">
          <w:rPr>
            <w:rFonts w:ascii="Comic Sans MS" w:hAnsi="Comic Sans MS"/>
          </w:rPr>
          <w:delText xml:space="preserve"> se </w:delText>
        </w:r>
        <w:r w:rsidRPr="004A2CCA" w:rsidDel="00F04891">
          <w:rPr>
            <w:rFonts w:ascii="Comic Sans MS" w:hAnsi="Comic Sans MS"/>
            <w:b/>
            <w:rPrChange w:id="129" w:author="Louise LEWONCZUK" w:date="2016-10-20T18:23:00Z">
              <w:rPr>
                <w:rFonts w:ascii="Comic Sans MS" w:hAnsi="Comic Sans MS"/>
              </w:rPr>
            </w:rPrChange>
          </w:rPr>
          <w:delText>voit</w:delText>
        </w:r>
        <w:r w:rsidDel="00F04891">
          <w:rPr>
            <w:rFonts w:ascii="Comic Sans MS" w:hAnsi="Comic Sans MS"/>
          </w:rPr>
          <w:delText xml:space="preserve"> immédiatement par ce qu’elle apporte d’inconfort tandis que la </w:delText>
        </w:r>
        <w:r w:rsidRPr="004A2CCA" w:rsidDel="00F04891">
          <w:rPr>
            <w:rFonts w:ascii="Comic Sans MS" w:hAnsi="Comic Sans MS"/>
            <w:b/>
            <w:rPrChange w:id="130" w:author="Louise LEWONCZUK" w:date="2016-10-20T18:23:00Z">
              <w:rPr>
                <w:rFonts w:ascii="Comic Sans MS" w:hAnsi="Comic Sans MS"/>
              </w:rPr>
            </w:rPrChange>
          </w:rPr>
          <w:delText>soumission est dissimulée</w:delText>
        </w:r>
        <w:r w:rsidDel="00F04891">
          <w:rPr>
            <w:rFonts w:ascii="Comic Sans MS" w:hAnsi="Comic Sans MS"/>
          </w:rPr>
          <w:delText xml:space="preserve">, </w:delText>
        </w:r>
        <w:r w:rsidRPr="00212100" w:rsidDel="00F04891">
          <w:rPr>
            <w:rFonts w:ascii="Comic Sans MS" w:hAnsi="Comic Sans MS"/>
            <w:color w:val="808080" w:themeColor="background1" w:themeShade="80"/>
          </w:rPr>
          <w:delText>même si l’embonpoint n’est pas dissimulé, la trace du collier quant à elle est a repérée et a interprétée.</w:delText>
        </w:r>
      </w:del>
    </w:p>
    <w:p w:rsidR="00A30CB4" w:rsidRPr="00212100" w:rsidDel="00F04891" w:rsidRDefault="00A30CB4" w:rsidP="00A30CB4">
      <w:pPr>
        <w:spacing w:after="0"/>
        <w:rPr>
          <w:del w:id="131" w:author="Louise LEWONCZUK" w:date="2017-06-25T21:38:00Z"/>
          <w:rFonts w:ascii="Comic Sans MS" w:hAnsi="Comic Sans MS"/>
          <w:color w:val="808080" w:themeColor="background1" w:themeShade="80"/>
        </w:rPr>
      </w:pPr>
    </w:p>
    <w:p w:rsidR="00A30CB4" w:rsidDel="004A2CCA" w:rsidRDefault="00A30CB4" w:rsidP="00A30CB4">
      <w:pPr>
        <w:spacing w:after="0"/>
        <w:rPr>
          <w:del w:id="132" w:author="Louise LEWONCZUK" w:date="2016-10-20T18:25:00Z"/>
          <w:rFonts w:ascii="Comic Sans MS" w:hAnsi="Comic Sans MS"/>
        </w:rPr>
      </w:pPr>
      <w:del w:id="133" w:author="Louise LEWONCZUK" w:date="2017-06-25T21:38:00Z">
        <w:r w:rsidDel="00F04891">
          <w:rPr>
            <w:rFonts w:ascii="Comic Sans MS" w:hAnsi="Comic Sans MS"/>
          </w:rPr>
          <w:delText xml:space="preserve">La </w:delText>
        </w:r>
        <w:r w:rsidRPr="004A2CCA" w:rsidDel="00F04891">
          <w:rPr>
            <w:rFonts w:ascii="Comic Sans MS" w:hAnsi="Comic Sans MS"/>
            <w:b/>
            <w:rPrChange w:id="134" w:author="Louise LEWONCZUK" w:date="2016-10-20T18:25:00Z">
              <w:rPr>
                <w:rFonts w:ascii="Comic Sans MS" w:hAnsi="Comic Sans MS"/>
              </w:rPr>
            </w:rPrChange>
          </w:rPr>
          <w:delText>soumission</w:delText>
        </w:r>
        <w:r w:rsidDel="00F04891">
          <w:rPr>
            <w:rFonts w:ascii="Comic Sans MS" w:hAnsi="Comic Sans MS"/>
          </w:rPr>
          <w:delText xml:space="preserve"> n’est pas complètement </w:delText>
        </w:r>
        <w:r w:rsidRPr="004A2CCA" w:rsidDel="00F04891">
          <w:rPr>
            <w:rFonts w:ascii="Comic Sans MS" w:hAnsi="Comic Sans MS"/>
            <w:b/>
            <w:rPrChange w:id="135" w:author="Louise LEWONCZUK" w:date="2016-10-20T18:25:00Z">
              <w:rPr>
                <w:rFonts w:ascii="Comic Sans MS" w:hAnsi="Comic Sans MS"/>
              </w:rPr>
            </w:rPrChange>
          </w:rPr>
          <w:delText>assumée</w:delText>
        </w:r>
        <w:r w:rsidDel="00F04891">
          <w:rPr>
            <w:rFonts w:ascii="Comic Sans MS" w:hAnsi="Comic Sans MS"/>
          </w:rPr>
          <w:delText xml:space="preserve"> car il y a une </w:delText>
        </w:r>
        <w:r w:rsidRPr="004A2CCA" w:rsidDel="00F04891">
          <w:rPr>
            <w:rFonts w:ascii="Comic Sans MS" w:hAnsi="Comic Sans MS"/>
            <w:b/>
            <w:rPrChange w:id="136" w:author="Louise LEWONCZUK" w:date="2016-10-20T18:25:00Z">
              <w:rPr>
                <w:rFonts w:ascii="Comic Sans MS" w:hAnsi="Comic Sans MS"/>
              </w:rPr>
            </w:rPrChange>
          </w:rPr>
          <w:delText>forme de honte</w:delText>
        </w:r>
        <w:r w:rsidDel="00F04891">
          <w:rPr>
            <w:rFonts w:ascii="Comic Sans MS" w:hAnsi="Comic Sans MS"/>
          </w:rPr>
          <w:delText xml:space="preserve">, le chien passe sous silence les signes de </w:delText>
        </w:r>
        <w:r w:rsidRPr="004A2CCA" w:rsidDel="00F04891">
          <w:rPr>
            <w:rFonts w:ascii="Comic Sans MS" w:hAnsi="Comic Sans MS"/>
            <w:b/>
            <w:rPrChange w:id="137" w:author="Louise LEWONCZUK" w:date="2016-10-20T18:25:00Z">
              <w:rPr>
                <w:rFonts w:ascii="Comic Sans MS" w:hAnsi="Comic Sans MS"/>
              </w:rPr>
            </w:rPrChange>
          </w:rPr>
          <w:delText>non indépendance</w:delText>
        </w:r>
        <w:r w:rsidDel="00F04891">
          <w:rPr>
            <w:rFonts w:ascii="Comic Sans MS" w:hAnsi="Comic Sans MS"/>
          </w:rPr>
          <w:delText>. La liberté, elle, s’assume : elle amène une attitude de fierté.</w:delText>
        </w:r>
      </w:del>
    </w:p>
    <w:p w:rsidR="00A30CB4" w:rsidDel="00F04891" w:rsidRDefault="00A30CB4" w:rsidP="00A30CB4">
      <w:pPr>
        <w:spacing w:after="0"/>
        <w:rPr>
          <w:del w:id="138" w:author="Louise LEWONCZUK" w:date="2017-06-25T21:38:00Z"/>
          <w:rFonts w:ascii="Comic Sans MS" w:hAnsi="Comic Sans MS"/>
        </w:rPr>
      </w:pPr>
    </w:p>
    <w:p w:rsidR="00A30CB4" w:rsidDel="00F04891" w:rsidRDefault="00A30CB4" w:rsidP="00A30CB4">
      <w:pPr>
        <w:spacing w:after="0"/>
        <w:rPr>
          <w:del w:id="139" w:author="Louise LEWONCZUK" w:date="2017-06-25T21:38:00Z"/>
          <w:rFonts w:ascii="Comic Sans MS" w:hAnsi="Comic Sans MS"/>
        </w:rPr>
      </w:pPr>
      <w:del w:id="140" w:author="Louise LEWONCZUK" w:date="2017-06-25T21:38:00Z">
        <w:r w:rsidDel="00F04891">
          <w:rPr>
            <w:rFonts w:ascii="Comic Sans MS" w:hAnsi="Comic Sans MS"/>
          </w:rPr>
          <w:delText>Il y a une reconfiguration du corps par la liberté, le corps du chien ne lui appartient pas. Ce que le chien reçoit comme salaire est une façon de configurer son corps pour servir encore mieux son maitre.</w:delText>
        </w:r>
      </w:del>
    </w:p>
    <w:p w:rsidR="00A30CB4" w:rsidDel="00F04891" w:rsidRDefault="00A30CB4" w:rsidP="00A30CB4">
      <w:pPr>
        <w:spacing w:after="0"/>
        <w:rPr>
          <w:del w:id="141" w:author="Louise LEWONCZUK" w:date="2017-06-25T21:38:00Z"/>
          <w:rFonts w:ascii="Comic Sans MS" w:hAnsi="Comic Sans MS"/>
        </w:rPr>
      </w:pPr>
    </w:p>
    <w:p w:rsidR="00A30CB4" w:rsidRPr="00A30CB4" w:rsidDel="004A2CCA" w:rsidRDefault="00A30CB4" w:rsidP="00A30CB4">
      <w:pPr>
        <w:spacing w:after="0"/>
        <w:rPr>
          <w:del w:id="142" w:author="Louise LEWONCZUK" w:date="2016-10-20T18:25:00Z"/>
          <w:rFonts w:ascii="Comic Sans MS" w:hAnsi="Comic Sans MS"/>
          <w:b/>
        </w:rPr>
      </w:pPr>
      <w:del w:id="143" w:author="Louise LEWONCZUK" w:date="2017-06-25T21:38:00Z">
        <w:r w:rsidRPr="00A30CB4" w:rsidDel="00F04891">
          <w:rPr>
            <w:rFonts w:ascii="Comic Sans MS" w:hAnsi="Comic Sans MS"/>
            <w:b/>
          </w:rPr>
          <w:delText>Le loup si fier de choisir la liberté à la fin de la fable est-il quand même absolument libre ?</w:delText>
        </w:r>
      </w:del>
    </w:p>
    <w:p w:rsidR="00A30CB4" w:rsidDel="00F04891" w:rsidRDefault="00A30CB4" w:rsidP="00A30CB4">
      <w:pPr>
        <w:spacing w:after="0"/>
        <w:rPr>
          <w:del w:id="144" w:author="Louise LEWONCZUK" w:date="2017-06-25T21:38:00Z"/>
          <w:rFonts w:ascii="Comic Sans MS" w:hAnsi="Comic Sans MS"/>
        </w:rPr>
      </w:pPr>
    </w:p>
    <w:p w:rsidR="00A30CB4" w:rsidRPr="00212100" w:rsidDel="00F04891" w:rsidRDefault="00A30CB4" w:rsidP="00A30CB4">
      <w:pPr>
        <w:spacing w:after="0"/>
        <w:rPr>
          <w:del w:id="145" w:author="Louise LEWONCZUK" w:date="2017-06-25T21:38:00Z"/>
          <w:rFonts w:ascii="Comic Sans MS" w:hAnsi="Comic Sans MS"/>
          <w:color w:val="808080" w:themeColor="background1" w:themeShade="80"/>
        </w:rPr>
      </w:pPr>
      <w:del w:id="146" w:author="Louise LEWONCZUK" w:date="2017-06-25T21:38:00Z">
        <w:r w:rsidRPr="00212100" w:rsidDel="00F04891">
          <w:rPr>
            <w:rFonts w:ascii="Comic Sans MS" w:hAnsi="Comic Sans MS"/>
            <w:color w:val="808080" w:themeColor="background1" w:themeShade="80"/>
          </w:rPr>
          <w:delText>Il va connaitre une forme très forte de servitude : dans quelle mesure va-t-il où il veut puisqu’il va là où il va trouver à manger ?</w:delText>
        </w:r>
      </w:del>
    </w:p>
    <w:p w:rsidR="00A30CB4" w:rsidDel="00F04891" w:rsidRDefault="00A30CB4" w:rsidP="00A30CB4">
      <w:pPr>
        <w:spacing w:after="0"/>
        <w:rPr>
          <w:del w:id="147" w:author="Louise LEWONCZUK" w:date="2017-06-25T21:38:00Z"/>
          <w:rFonts w:ascii="Comic Sans MS" w:hAnsi="Comic Sans MS"/>
        </w:rPr>
      </w:pPr>
    </w:p>
    <w:p w:rsidR="00A30CB4" w:rsidRPr="00212100" w:rsidDel="00F04891" w:rsidRDefault="00A30CB4" w:rsidP="00A30CB4">
      <w:pPr>
        <w:spacing w:after="0"/>
        <w:rPr>
          <w:del w:id="148" w:author="Louise LEWONCZUK" w:date="2017-06-25T21:38:00Z"/>
          <w:rFonts w:ascii="Comic Sans MS" w:hAnsi="Comic Sans MS"/>
          <w:b/>
        </w:rPr>
      </w:pPr>
      <w:del w:id="149" w:author="Louise LEWONCZUK" w:date="2017-06-25T21:38:00Z">
        <w:r w:rsidRPr="00212100" w:rsidDel="00F04891">
          <w:rPr>
            <w:rFonts w:ascii="Comic Sans MS" w:hAnsi="Comic Sans MS"/>
            <w:b/>
          </w:rPr>
          <w:delText>Différence du corps et de l’esprit : la liberté des corps est différente de la liberté des esprits</w:delText>
        </w:r>
      </w:del>
    </w:p>
    <w:p w:rsidR="00A30CB4" w:rsidDel="00F04891" w:rsidRDefault="00A30CB4" w:rsidP="00A30CB4">
      <w:pPr>
        <w:spacing w:after="0"/>
        <w:rPr>
          <w:del w:id="150" w:author="Louise LEWONCZUK" w:date="2017-06-25T21:38:00Z"/>
          <w:rFonts w:ascii="Comic Sans MS" w:hAnsi="Comic Sans MS"/>
          <w:i/>
        </w:rPr>
      </w:pPr>
    </w:p>
    <w:p w:rsidR="00A30CB4" w:rsidRPr="00212100" w:rsidDel="00F04891" w:rsidRDefault="00006E32" w:rsidP="00A30CB4">
      <w:pPr>
        <w:spacing w:after="0"/>
        <w:rPr>
          <w:del w:id="151" w:author="Louise LEWONCZUK" w:date="2017-06-25T21:38:00Z"/>
          <w:rFonts w:ascii="Comic Sans MS" w:hAnsi="Comic Sans MS"/>
          <w:color w:val="808080" w:themeColor="background1" w:themeShade="80"/>
        </w:rPr>
      </w:pPr>
      <w:del w:id="152" w:author="Louise LEWONCZUK" w:date="2017-06-25T21:38:00Z">
        <w:r w:rsidRPr="00212100" w:rsidDel="00F04891">
          <w:rPr>
            <w:rFonts w:ascii="Comic Sans MS" w:hAnsi="Comic Sans MS"/>
            <w:color w:val="808080" w:themeColor="background1" w:themeShade="80"/>
          </w:rPr>
          <w:delText>Le loup n’est pas si libre que ça. Le chien paradoxalement est presque plus libre : pas besoin de se soucier des besoins du corps. Le chien est plus libre car il a accepté de faire partie d’un groupe avec des gens au-dessus qui le nourrissent et lui donnent des fonctions. Le loup lui est tout seul.</w:delText>
        </w:r>
      </w:del>
    </w:p>
    <w:p w:rsidR="00006E32" w:rsidRPr="00212100" w:rsidDel="00F04891" w:rsidRDefault="00006E32" w:rsidP="00A30CB4">
      <w:pPr>
        <w:spacing w:after="0"/>
        <w:rPr>
          <w:del w:id="153" w:author="Louise LEWONCZUK" w:date="2017-06-25T21:38:00Z"/>
          <w:rFonts w:ascii="Comic Sans MS" w:hAnsi="Comic Sans MS"/>
          <w:color w:val="808080" w:themeColor="background1" w:themeShade="80"/>
        </w:rPr>
      </w:pPr>
      <w:del w:id="154" w:author="Louise LEWONCZUK" w:date="2017-06-25T21:38:00Z">
        <w:r w:rsidRPr="00212100" w:rsidDel="00F04891">
          <w:rPr>
            <w:rFonts w:ascii="Comic Sans MS" w:hAnsi="Comic Sans MS"/>
            <w:color w:val="808080" w:themeColor="background1" w:themeShade="80"/>
          </w:rPr>
          <w:delText>La capacité d’action du chien est donc supérieure à celle du loup car le chien est inclus dans une structure sociale, une partie des choses à faire ne l’incombe pas.</w:delText>
        </w:r>
      </w:del>
    </w:p>
    <w:p w:rsidR="00006E32" w:rsidRPr="004A2CCA" w:rsidDel="00F04891" w:rsidRDefault="00006E32" w:rsidP="00A30CB4">
      <w:pPr>
        <w:spacing w:after="0"/>
        <w:rPr>
          <w:del w:id="155" w:author="Louise LEWONCZUK" w:date="2017-06-25T21:38:00Z"/>
          <w:rFonts w:ascii="Comic Sans MS" w:hAnsi="Comic Sans MS"/>
          <w:b/>
          <w:rPrChange w:id="156" w:author="Louise LEWONCZUK" w:date="2016-10-20T18:26:00Z">
            <w:rPr>
              <w:del w:id="157" w:author="Louise LEWONCZUK" w:date="2017-06-25T21:38:00Z"/>
              <w:rFonts w:ascii="Comic Sans MS" w:hAnsi="Comic Sans MS"/>
            </w:rPr>
          </w:rPrChange>
        </w:rPr>
      </w:pPr>
      <w:del w:id="158" w:author="Louise LEWONCZUK" w:date="2017-06-25T21:38:00Z">
        <w:r w:rsidRPr="004A2CCA" w:rsidDel="00F04891">
          <w:rPr>
            <w:rFonts w:ascii="Comic Sans MS" w:hAnsi="Comic Sans MS"/>
            <w:b/>
            <w:rPrChange w:id="159" w:author="Louise LEWONCZUK" w:date="2016-10-20T18:26:00Z">
              <w:rPr>
                <w:rFonts w:ascii="Comic Sans MS" w:hAnsi="Comic Sans MS"/>
              </w:rPr>
            </w:rPrChange>
          </w:rPr>
          <w:delText>La vie sociale amène un asservissement, un abandon des libertés mais aussi une augmentation des libertés.</w:delText>
        </w:r>
      </w:del>
    </w:p>
    <w:p w:rsidR="00006E32" w:rsidDel="00F04891" w:rsidRDefault="00006E32" w:rsidP="00A30CB4">
      <w:pPr>
        <w:spacing w:after="0"/>
        <w:rPr>
          <w:del w:id="160" w:author="Louise LEWONCZUK" w:date="2017-06-25T21:38:00Z"/>
          <w:rFonts w:ascii="Comic Sans MS" w:hAnsi="Comic Sans MS"/>
        </w:rPr>
      </w:pPr>
    </w:p>
    <w:p w:rsidR="00006E32" w:rsidRPr="00474244" w:rsidDel="00F04891" w:rsidRDefault="00474244" w:rsidP="00A30CB4">
      <w:pPr>
        <w:spacing w:after="0"/>
        <w:rPr>
          <w:del w:id="161" w:author="Louise LEWONCZUK" w:date="2017-06-25T21:38:00Z"/>
          <w:rFonts w:ascii="Comic Sans MS" w:hAnsi="Comic Sans MS"/>
          <w:color w:val="808080" w:themeColor="background1" w:themeShade="80"/>
        </w:rPr>
      </w:pPr>
      <w:del w:id="162" w:author="Louise LEWONCZUK" w:date="2017-06-25T21:38:00Z">
        <w:r w:rsidRPr="00474244" w:rsidDel="00F04891">
          <w:rPr>
            <w:rFonts w:ascii="Comic Sans MS" w:hAnsi="Comic Sans MS"/>
            <w:color w:val="808080" w:themeColor="background1" w:themeShade="80"/>
          </w:rPr>
          <w:delText xml:space="preserve">Au début de la fable, le loup est le premier à se soumettre en complimentant le chien sur son embonpoint. </w:delText>
        </w:r>
      </w:del>
    </w:p>
    <w:p w:rsidR="00474244" w:rsidDel="00F04891" w:rsidRDefault="00474244" w:rsidP="00A30CB4">
      <w:pPr>
        <w:spacing w:after="0"/>
        <w:rPr>
          <w:del w:id="163" w:author="Louise LEWONCZUK" w:date="2017-06-25T21:38:00Z"/>
          <w:rFonts w:ascii="Comic Sans MS" w:hAnsi="Comic Sans MS"/>
          <w:color w:val="808080" w:themeColor="background1" w:themeShade="80"/>
        </w:rPr>
      </w:pPr>
      <w:del w:id="164" w:author="Louise LEWONCZUK" w:date="2017-06-25T21:38:00Z">
        <w:r w:rsidRPr="00474244" w:rsidDel="00F04891">
          <w:rPr>
            <w:rFonts w:ascii="Comic Sans MS" w:hAnsi="Comic Sans MS"/>
            <w:color w:val="808080" w:themeColor="background1" w:themeShade="80"/>
          </w:rPr>
          <w:delText>La flatterie pour La Fontaine est une action honteuse, une action de soumission.</w:delText>
        </w:r>
      </w:del>
    </w:p>
    <w:p w:rsidR="00474244" w:rsidDel="00F04891" w:rsidRDefault="00474244" w:rsidP="00A30CB4">
      <w:pPr>
        <w:spacing w:after="0"/>
        <w:rPr>
          <w:del w:id="165" w:author="Louise LEWONCZUK" w:date="2017-06-25T21:38:00Z"/>
          <w:rFonts w:ascii="Comic Sans MS" w:hAnsi="Comic Sans MS"/>
        </w:rPr>
      </w:pPr>
      <w:del w:id="166" w:author="Louise LEWONCZUK" w:date="2017-06-25T21:38:00Z">
        <w:r w:rsidDel="00F04891">
          <w:rPr>
            <w:rFonts w:ascii="Comic Sans MS" w:hAnsi="Comic Sans MS"/>
          </w:rPr>
          <w:delText xml:space="preserve">Il y a une </w:delText>
        </w:r>
        <w:r w:rsidRPr="004A2CCA" w:rsidDel="00F04891">
          <w:rPr>
            <w:rFonts w:ascii="Comic Sans MS" w:hAnsi="Comic Sans MS"/>
            <w:b/>
            <w:rPrChange w:id="167" w:author="Louise LEWONCZUK" w:date="2016-10-20T18:26:00Z">
              <w:rPr>
                <w:rFonts w:ascii="Comic Sans MS" w:hAnsi="Comic Sans MS"/>
              </w:rPr>
            </w:rPrChange>
          </w:rPr>
          <w:delText>différence de nature</w:delText>
        </w:r>
        <w:r w:rsidDel="00F04891">
          <w:rPr>
            <w:rFonts w:ascii="Comic Sans MS" w:hAnsi="Comic Sans MS"/>
          </w:rPr>
          <w:delText xml:space="preserve">, une </w:delText>
        </w:r>
        <w:r w:rsidRPr="004A2CCA" w:rsidDel="00F04891">
          <w:rPr>
            <w:rFonts w:ascii="Comic Sans MS" w:hAnsi="Comic Sans MS"/>
            <w:b/>
            <w:rPrChange w:id="168" w:author="Louise LEWONCZUK" w:date="2016-10-20T18:26:00Z">
              <w:rPr>
                <w:rFonts w:ascii="Comic Sans MS" w:hAnsi="Comic Sans MS"/>
              </w:rPr>
            </w:rPrChange>
          </w:rPr>
          <w:delText>différence de degré</w:delText>
        </w:r>
        <w:r w:rsidDel="00F04891">
          <w:rPr>
            <w:rFonts w:ascii="Comic Sans MS" w:hAnsi="Comic Sans MS"/>
          </w:rPr>
          <w:delText xml:space="preserve"> entre </w:delText>
        </w:r>
        <w:r w:rsidRPr="004A2CCA" w:rsidDel="00F04891">
          <w:rPr>
            <w:rFonts w:ascii="Comic Sans MS" w:hAnsi="Comic Sans MS"/>
            <w:b/>
            <w:rPrChange w:id="169" w:author="Louise LEWONCZUK" w:date="2016-10-20T18:26:00Z">
              <w:rPr>
                <w:rFonts w:ascii="Comic Sans MS" w:hAnsi="Comic Sans MS"/>
              </w:rPr>
            </w:rPrChange>
          </w:rPr>
          <w:delText>liberté</w:delText>
        </w:r>
        <w:r w:rsidDel="00F04891">
          <w:rPr>
            <w:rFonts w:ascii="Comic Sans MS" w:hAnsi="Comic Sans MS"/>
          </w:rPr>
          <w:delText xml:space="preserve"> et </w:delText>
        </w:r>
        <w:r w:rsidRPr="004A2CCA" w:rsidDel="00F04891">
          <w:rPr>
            <w:rFonts w:ascii="Comic Sans MS" w:hAnsi="Comic Sans MS"/>
            <w:b/>
            <w:rPrChange w:id="170" w:author="Louise LEWONCZUK" w:date="2016-10-20T18:26:00Z">
              <w:rPr>
                <w:rFonts w:ascii="Comic Sans MS" w:hAnsi="Comic Sans MS"/>
              </w:rPr>
            </w:rPrChange>
          </w:rPr>
          <w:delText>servitude</w:delText>
        </w:r>
        <w:r w:rsidDel="00F04891">
          <w:rPr>
            <w:rFonts w:ascii="Comic Sans MS" w:hAnsi="Comic Sans MS"/>
          </w:rPr>
          <w:delText>.</w:delText>
        </w:r>
      </w:del>
    </w:p>
    <w:p w:rsidR="00474244" w:rsidDel="00F04891" w:rsidRDefault="00474244" w:rsidP="00A30CB4">
      <w:pPr>
        <w:spacing w:after="0"/>
        <w:rPr>
          <w:del w:id="171" w:author="Louise LEWONCZUK" w:date="2017-06-25T21:38:00Z"/>
          <w:rFonts w:ascii="Comic Sans MS" w:hAnsi="Comic Sans MS"/>
        </w:rPr>
      </w:pPr>
      <w:del w:id="172" w:author="Louise LEWONCZUK" w:date="2017-06-25T21:38:00Z">
        <w:r w:rsidDel="00F04891">
          <w:rPr>
            <w:rFonts w:ascii="Comic Sans MS" w:hAnsi="Comic Sans MS"/>
          </w:rPr>
          <w:delText>La liberté d’action totale n’est pas convenable, il y a une limite à notre liberté.</w:delText>
        </w:r>
      </w:del>
    </w:p>
    <w:p w:rsidR="00205063" w:rsidRPr="004A2CCA" w:rsidDel="00F04891" w:rsidRDefault="00205063" w:rsidP="00A30CB4">
      <w:pPr>
        <w:spacing w:after="0"/>
        <w:rPr>
          <w:del w:id="173" w:author="Louise LEWONCZUK" w:date="2017-06-25T21:38:00Z"/>
          <w:rFonts w:ascii="Comic Sans MS" w:hAnsi="Comic Sans MS"/>
          <w:b/>
          <w:rPrChange w:id="174" w:author="Louise LEWONCZUK" w:date="2016-10-20T18:26:00Z">
            <w:rPr>
              <w:del w:id="175" w:author="Louise LEWONCZUK" w:date="2017-06-25T21:38:00Z"/>
              <w:rFonts w:ascii="Comic Sans MS" w:hAnsi="Comic Sans MS"/>
            </w:rPr>
          </w:rPrChange>
        </w:rPr>
      </w:pPr>
      <w:del w:id="176" w:author="Louise LEWONCZUK" w:date="2017-06-25T21:38:00Z">
        <w:r w:rsidRPr="004A2CCA" w:rsidDel="00F04891">
          <w:rPr>
            <w:rFonts w:ascii="Comic Sans MS" w:hAnsi="Comic Sans MS"/>
            <w:b/>
            <w:rPrChange w:id="177" w:author="Louise LEWONCZUK" w:date="2016-10-20T18:26:00Z">
              <w:rPr>
                <w:rFonts w:ascii="Comic Sans MS" w:hAnsi="Comic Sans MS"/>
              </w:rPr>
            </w:rPrChange>
          </w:rPr>
          <w:delText>A partir de quel moment il existe une limit</w:delText>
        </w:r>
      </w:del>
      <w:del w:id="178" w:author="Louise LEWONCZUK" w:date="2016-10-20T18:26:00Z">
        <w:r w:rsidRPr="004A2CCA" w:rsidDel="004A2CCA">
          <w:rPr>
            <w:rFonts w:ascii="Comic Sans MS" w:hAnsi="Comic Sans MS"/>
            <w:b/>
            <w:rPrChange w:id="179" w:author="Louise LEWONCZUK" w:date="2016-10-20T18:26:00Z">
              <w:rPr>
                <w:rFonts w:ascii="Comic Sans MS" w:hAnsi="Comic Sans MS"/>
              </w:rPr>
            </w:rPrChange>
          </w:rPr>
          <w:delText>é</w:delText>
        </w:r>
      </w:del>
      <w:del w:id="180" w:author="Louise LEWONCZUK" w:date="2017-06-25T21:38:00Z">
        <w:r w:rsidRPr="004A2CCA" w:rsidDel="00F04891">
          <w:rPr>
            <w:rFonts w:ascii="Comic Sans MS" w:hAnsi="Comic Sans MS"/>
            <w:b/>
            <w:rPrChange w:id="181" w:author="Louise LEWONCZUK" w:date="2016-10-20T18:26:00Z">
              <w:rPr>
                <w:rFonts w:ascii="Comic Sans MS" w:hAnsi="Comic Sans MS"/>
              </w:rPr>
            </w:rPrChange>
          </w:rPr>
          <w:delText xml:space="preserve"> à la liberté ?</w:delText>
        </w:r>
      </w:del>
    </w:p>
    <w:p w:rsidR="00205063" w:rsidDel="00F04891" w:rsidRDefault="00205063" w:rsidP="00A30CB4">
      <w:pPr>
        <w:spacing w:after="0"/>
        <w:rPr>
          <w:del w:id="182" w:author="Louise LEWONCZUK" w:date="2017-06-25T21:38:00Z"/>
          <w:rFonts w:ascii="Comic Sans MS" w:hAnsi="Comic Sans MS"/>
        </w:rPr>
      </w:pPr>
    </w:p>
    <w:p w:rsidR="00205063" w:rsidRPr="004A2CCA" w:rsidDel="00F04891" w:rsidRDefault="00205063" w:rsidP="00A30CB4">
      <w:pPr>
        <w:spacing w:after="0"/>
        <w:rPr>
          <w:del w:id="183" w:author="Louise LEWONCZUK" w:date="2017-06-25T21:38:00Z"/>
          <w:rFonts w:ascii="Comic Sans MS" w:hAnsi="Comic Sans MS"/>
          <w:color w:val="808080" w:themeColor="background1" w:themeShade="80"/>
          <w:rPrChange w:id="184" w:author="Louise LEWONCZUK" w:date="2016-10-20T18:26:00Z">
            <w:rPr>
              <w:del w:id="185" w:author="Louise LEWONCZUK" w:date="2017-06-25T21:38:00Z"/>
              <w:rFonts w:ascii="Comic Sans MS" w:hAnsi="Comic Sans MS"/>
              <w:color w:val="A6A6A6" w:themeColor="background1" w:themeShade="A6"/>
            </w:rPr>
          </w:rPrChange>
        </w:rPr>
      </w:pPr>
      <w:del w:id="186" w:author="Louise LEWONCZUK" w:date="2017-06-25T21:38:00Z">
        <w:r w:rsidRPr="004A2CCA" w:rsidDel="00F04891">
          <w:rPr>
            <w:rFonts w:ascii="Comic Sans MS" w:hAnsi="Comic Sans MS"/>
            <w:color w:val="808080" w:themeColor="background1" w:themeShade="80"/>
            <w:rPrChange w:id="187" w:author="Louise LEWONCZUK" w:date="2016-10-20T18:26:00Z">
              <w:rPr>
                <w:rFonts w:ascii="Comic Sans MS" w:hAnsi="Comic Sans MS"/>
                <w:color w:val="A6A6A6" w:themeColor="background1" w:themeShade="A6"/>
              </w:rPr>
            </w:rPrChange>
          </w:rPr>
          <w:delText>Le chien est né esclave. Le loup est un loup : un chien sauvage.</w:delText>
        </w:r>
      </w:del>
    </w:p>
    <w:p w:rsidR="00205063" w:rsidDel="00F04891" w:rsidRDefault="00205063" w:rsidP="00A30CB4">
      <w:pPr>
        <w:spacing w:after="0"/>
        <w:rPr>
          <w:del w:id="188" w:author="Louise LEWONCZUK" w:date="2017-06-25T21:38:00Z"/>
          <w:rFonts w:ascii="Comic Sans MS" w:hAnsi="Comic Sans MS"/>
        </w:rPr>
      </w:pPr>
    </w:p>
    <w:p w:rsidR="00205063" w:rsidRPr="00205063" w:rsidDel="00F04891" w:rsidRDefault="00205063" w:rsidP="00A30CB4">
      <w:pPr>
        <w:spacing w:after="0"/>
        <w:rPr>
          <w:del w:id="189" w:author="Louise LEWONCZUK" w:date="2017-06-25T21:38:00Z"/>
          <w:rFonts w:ascii="Comic Sans MS" w:hAnsi="Comic Sans MS"/>
          <w:b/>
        </w:rPr>
      </w:pPr>
      <w:del w:id="190" w:author="Louise LEWONCZUK" w:date="2017-06-25T21:38:00Z">
        <w:r w:rsidRPr="00205063" w:rsidDel="00F04891">
          <w:rPr>
            <w:rFonts w:ascii="Comic Sans MS" w:hAnsi="Comic Sans MS"/>
            <w:b/>
          </w:rPr>
          <w:delText xml:space="preserve">Analyse politique de la fable :  </w:delText>
        </w:r>
      </w:del>
    </w:p>
    <w:p w:rsidR="0077628B" w:rsidDel="00F04891" w:rsidRDefault="00205063" w:rsidP="0077628B">
      <w:pPr>
        <w:spacing w:after="0"/>
        <w:rPr>
          <w:del w:id="191" w:author="Louise LEWONCZUK" w:date="2017-06-25T21:38:00Z"/>
          <w:rFonts w:ascii="Comic Sans MS" w:hAnsi="Comic Sans MS"/>
        </w:rPr>
      </w:pPr>
      <w:del w:id="192" w:author="Louise LEWONCZUK" w:date="2017-06-25T21:38:00Z">
        <w:r w:rsidDel="00F04891">
          <w:rPr>
            <w:rFonts w:ascii="Comic Sans MS" w:hAnsi="Comic Sans MS"/>
          </w:rPr>
          <w:delText xml:space="preserve">Le statu de l’aristocratie dans le royaume du France au XVIIème siècle : </w:delText>
        </w:r>
      </w:del>
    </w:p>
    <w:p w:rsidR="00205063" w:rsidDel="00F04891" w:rsidRDefault="00205063" w:rsidP="00205063">
      <w:pPr>
        <w:pStyle w:val="Paragraphedeliste"/>
        <w:numPr>
          <w:ilvl w:val="0"/>
          <w:numId w:val="7"/>
        </w:numPr>
        <w:spacing w:after="0"/>
        <w:rPr>
          <w:del w:id="193" w:author="Louise LEWONCZUK" w:date="2017-06-25T21:38:00Z"/>
          <w:rFonts w:ascii="Comic Sans MS" w:hAnsi="Comic Sans MS"/>
        </w:rPr>
      </w:pPr>
      <w:del w:id="194" w:author="Louise LEWONCZUK" w:date="2017-06-25T21:38:00Z">
        <w:r w:rsidDel="00F04891">
          <w:rPr>
            <w:rFonts w:ascii="Comic Sans MS" w:hAnsi="Comic Sans MS"/>
          </w:rPr>
          <w:delText>Seigneur : libre et loin de la cour</w:delText>
        </w:r>
      </w:del>
    </w:p>
    <w:p w:rsidR="00205063" w:rsidDel="00F04891" w:rsidRDefault="00205063" w:rsidP="00205063">
      <w:pPr>
        <w:pStyle w:val="Paragraphedeliste"/>
        <w:numPr>
          <w:ilvl w:val="0"/>
          <w:numId w:val="7"/>
        </w:numPr>
        <w:spacing w:after="0"/>
        <w:rPr>
          <w:del w:id="195" w:author="Louise LEWONCZUK" w:date="2017-06-25T21:38:00Z"/>
          <w:rFonts w:ascii="Comic Sans MS" w:hAnsi="Comic Sans MS"/>
        </w:rPr>
      </w:pPr>
      <w:del w:id="196" w:author="Louise LEWONCZUK" w:date="2017-06-25T21:38:00Z">
        <w:r w:rsidDel="00F04891">
          <w:rPr>
            <w:rFonts w:ascii="Comic Sans MS" w:hAnsi="Comic Sans MS"/>
          </w:rPr>
          <w:delText xml:space="preserve">Seigneur attaché au maitre, à la cour, profit du système </w:delText>
        </w:r>
      </w:del>
    </w:p>
    <w:p w:rsidR="00205063" w:rsidDel="00F04891" w:rsidRDefault="00205063" w:rsidP="00205063">
      <w:pPr>
        <w:spacing w:after="0"/>
        <w:rPr>
          <w:del w:id="197" w:author="Louise LEWONCZUK" w:date="2017-06-25T21:38:00Z"/>
          <w:rFonts w:ascii="Comic Sans MS" w:hAnsi="Comic Sans MS"/>
        </w:rPr>
      </w:pPr>
      <w:del w:id="198" w:author="Louise LEWONCZUK" w:date="2017-06-25T21:38:00Z">
        <w:r w:rsidRPr="00205063" w:rsidDel="00F04891">
          <w:rPr>
            <w:rFonts w:ascii="Comic Sans MS" w:hAnsi="Comic Sans MS"/>
            <w:u w:val="single"/>
          </w:rPr>
          <w:delText>Question politique</w:delText>
        </w:r>
        <w:r w:rsidDel="00F04891">
          <w:rPr>
            <w:rFonts w:ascii="Comic Sans MS" w:hAnsi="Comic Sans MS"/>
          </w:rPr>
          <w:delText> : ne condamne pas que l’attitude du chien mais aussi celle du maitre</w:delText>
        </w:r>
      </w:del>
      <w:del w:id="199" w:author="Louise LEWONCZUK" w:date="2016-10-20T18:26:00Z">
        <w:r w:rsidDel="004A2CCA">
          <w:rPr>
            <w:rFonts w:ascii="Comic Sans MS" w:hAnsi="Comic Sans MS"/>
          </w:rPr>
          <w:delText xml:space="preserve"> </w:delText>
        </w:r>
        <w:r w:rsidRPr="00205063" w:rsidDel="004A2CCA">
          <w:rPr>
            <w:rFonts w:ascii="Comic Sans MS" w:hAnsi="Comic Sans MS"/>
          </w:rPr>
          <w:sym w:font="Wingdings" w:char="F0E0"/>
        </w:r>
        <w:r w:rsidDel="004A2CCA">
          <w:rPr>
            <w:rFonts w:ascii="Comic Sans MS" w:hAnsi="Comic Sans MS"/>
          </w:rPr>
          <w:delText xml:space="preserve"> ici le roi soleil.</w:delText>
        </w:r>
      </w:del>
    </w:p>
    <w:p w:rsidR="00205063" w:rsidDel="00F04891" w:rsidRDefault="00205063" w:rsidP="00205063">
      <w:pPr>
        <w:spacing w:after="0"/>
        <w:rPr>
          <w:del w:id="200" w:author="Louise LEWONCZUK" w:date="2017-06-25T21:38:00Z"/>
          <w:rFonts w:ascii="Comic Sans MS" w:hAnsi="Comic Sans MS"/>
          <w:i/>
        </w:rPr>
      </w:pPr>
    </w:p>
    <w:p w:rsidR="00205063" w:rsidDel="00F04891" w:rsidRDefault="00205063" w:rsidP="00205063">
      <w:pPr>
        <w:spacing w:after="0"/>
        <w:rPr>
          <w:del w:id="201" w:author="Louise LEWONCZUK" w:date="2017-06-25T21:38:00Z"/>
          <w:rFonts w:ascii="Comic Sans MS" w:hAnsi="Comic Sans MS"/>
          <w:i/>
        </w:rPr>
      </w:pPr>
      <w:del w:id="202" w:author="Louise LEWONCZUK" w:date="2017-06-25T21:38:00Z">
        <w:r w:rsidDel="00F04891">
          <w:rPr>
            <w:rFonts w:ascii="Comic Sans MS" w:hAnsi="Comic Sans MS"/>
            <w:i/>
          </w:rPr>
          <w:delText xml:space="preserve">L’aristocratie doit défendre sa liberté et a pour devoir de renouveler le roi quand nécessaire. </w:delText>
        </w:r>
      </w:del>
    </w:p>
    <w:p w:rsidR="00205063" w:rsidDel="00F04891" w:rsidRDefault="00205063" w:rsidP="00205063">
      <w:pPr>
        <w:spacing w:after="0"/>
        <w:rPr>
          <w:del w:id="203" w:author="Louise LEWONCZUK" w:date="2017-06-25T21:38:00Z"/>
          <w:rFonts w:ascii="Comic Sans MS" w:hAnsi="Comic Sans MS"/>
          <w:i/>
        </w:rPr>
      </w:pPr>
      <w:del w:id="204" w:author="Louise LEWONCZUK" w:date="2017-06-25T21:38:00Z">
        <w:r w:rsidDel="00F04891">
          <w:rPr>
            <w:rFonts w:ascii="Comic Sans MS" w:hAnsi="Comic Sans MS"/>
            <w:i/>
          </w:rPr>
          <w:delText xml:space="preserve">Durant l’absolutisme (après la fronde, Louis XIV a 15ans, la régence est assurée par sa mère et Mazarin </w:delText>
        </w:r>
        <w:r w:rsidRPr="00205063" w:rsidDel="00F04891">
          <w:rPr>
            <w:rFonts w:ascii="Comic Sans MS" w:hAnsi="Comic Sans MS"/>
            <w:i/>
          </w:rPr>
          <w:sym w:font="Wingdings" w:char="F0E0"/>
        </w:r>
        <w:r w:rsidDel="00F04891">
          <w:rPr>
            <w:rFonts w:ascii="Comic Sans MS" w:hAnsi="Comic Sans MS"/>
            <w:i/>
          </w:rPr>
          <w:delText xml:space="preserve"> c’est un traumatisme d’enfance), l’aristocratie est mise au pas.</w:delText>
        </w:r>
      </w:del>
    </w:p>
    <w:p w:rsidR="00205063" w:rsidRPr="00205063" w:rsidDel="00F04891" w:rsidRDefault="00205063" w:rsidP="00205063">
      <w:pPr>
        <w:spacing w:after="0"/>
        <w:rPr>
          <w:del w:id="205" w:author="Louise LEWONCZUK" w:date="2017-06-25T21:38:00Z"/>
          <w:rFonts w:ascii="Comic Sans MS" w:hAnsi="Comic Sans MS"/>
          <w:i/>
        </w:rPr>
      </w:pPr>
      <w:del w:id="206" w:author="Louise LEWONCZUK" w:date="2017-06-25T21:38:00Z">
        <w:r w:rsidDel="00F04891">
          <w:rPr>
            <w:rFonts w:ascii="Comic Sans MS" w:hAnsi="Comic Sans MS"/>
            <w:i/>
          </w:rPr>
          <w:delText>1660</w:delText>
        </w:r>
      </w:del>
      <w:del w:id="207" w:author="Louise LEWONCZUK" w:date="2016-10-20T18:27:00Z">
        <w:r w:rsidDel="004A2CCA">
          <w:rPr>
            <w:rFonts w:ascii="Comic Sans MS" w:hAnsi="Comic Sans MS"/>
            <w:i/>
          </w:rPr>
          <w:delText xml:space="preserve"> </w:delText>
        </w:r>
        <w:r w:rsidRPr="00205063" w:rsidDel="004A2CCA">
          <w:rPr>
            <w:rFonts w:ascii="Comic Sans MS" w:hAnsi="Comic Sans MS"/>
            <w:i/>
          </w:rPr>
          <w:sym w:font="Wingdings" w:char="F0E0"/>
        </w:r>
        <w:r w:rsidDel="004A2CCA">
          <w:rPr>
            <w:rFonts w:ascii="Comic Sans MS" w:hAnsi="Comic Sans MS"/>
            <w:i/>
          </w:rPr>
          <w:delText xml:space="preserve"> Louis XIV monte sur le trône </w:delText>
        </w:r>
        <w:r w:rsidRPr="00205063" w:rsidDel="004A2CCA">
          <w:rPr>
            <w:rFonts w:ascii="Comic Sans MS" w:hAnsi="Comic Sans MS"/>
            <w:i/>
          </w:rPr>
          <w:sym w:font="Wingdings" w:char="F0E0"/>
        </w:r>
        <w:r w:rsidDel="004A2CCA">
          <w:rPr>
            <w:rFonts w:ascii="Comic Sans MS" w:hAnsi="Comic Sans MS"/>
            <w:i/>
          </w:rPr>
          <w:delText xml:space="preserve"> </w:delText>
        </w:r>
      </w:del>
      <w:del w:id="208" w:author="Louise LEWONCZUK" w:date="2017-06-25T21:38:00Z">
        <w:r w:rsidDel="00F04891">
          <w:rPr>
            <w:rFonts w:ascii="Comic Sans MS" w:hAnsi="Comic Sans MS"/>
            <w:i/>
          </w:rPr>
          <w:delText>construction de l’absolutisme</w:delText>
        </w:r>
      </w:del>
      <w:del w:id="209" w:author="Louise LEWONCZUK" w:date="2016-10-20T18:28:00Z">
        <w:r w:rsidDel="004A2CCA">
          <w:rPr>
            <w:rFonts w:ascii="Comic Sans MS" w:hAnsi="Comic Sans MS"/>
            <w:i/>
          </w:rPr>
          <w:delText xml:space="preserve"> </w:delText>
        </w:r>
      </w:del>
    </w:p>
    <w:p w:rsidR="0077628B" w:rsidDel="00F04891" w:rsidRDefault="0077628B" w:rsidP="0077628B">
      <w:pPr>
        <w:spacing w:after="0"/>
        <w:rPr>
          <w:del w:id="210" w:author="Louise LEWONCZUK" w:date="2017-06-25T21:38:00Z"/>
          <w:rFonts w:ascii="Comic Sans MS" w:hAnsi="Comic Sans MS"/>
        </w:rPr>
      </w:pPr>
      <w:del w:id="211" w:author="Louise LEWONCZUK" w:date="2017-06-25T21:38:00Z">
        <w:r w:rsidDel="00F04891">
          <w:rPr>
            <w:rFonts w:ascii="Comic Sans MS" w:hAnsi="Comic Sans MS"/>
          </w:rPr>
          <w:delText xml:space="preserve"> </w:delText>
        </w:r>
      </w:del>
    </w:p>
    <w:p w:rsidR="00205063" w:rsidDel="00F04891" w:rsidRDefault="00205063" w:rsidP="0077628B">
      <w:pPr>
        <w:spacing w:after="0"/>
        <w:rPr>
          <w:del w:id="212" w:author="Louise LEWONCZUK" w:date="2017-06-25T21:38:00Z"/>
          <w:rFonts w:ascii="Comic Sans MS" w:hAnsi="Comic Sans MS"/>
        </w:rPr>
      </w:pPr>
      <w:del w:id="213" w:author="Louise LEWONCZUK" w:date="2017-06-25T21:38:00Z">
        <w:r w:rsidDel="00F04891">
          <w:rPr>
            <w:rFonts w:ascii="Comic Sans MS" w:hAnsi="Comic Sans MS"/>
          </w:rPr>
          <w:delText xml:space="preserve">Pour La Fontaine, les aristocrates ont le choix : </w:delText>
        </w:r>
      </w:del>
    </w:p>
    <w:p w:rsidR="00205063" w:rsidDel="00F04891" w:rsidRDefault="00205063" w:rsidP="00205063">
      <w:pPr>
        <w:pStyle w:val="Paragraphedeliste"/>
        <w:numPr>
          <w:ilvl w:val="0"/>
          <w:numId w:val="7"/>
        </w:numPr>
        <w:spacing w:after="0"/>
        <w:rPr>
          <w:del w:id="214" w:author="Louise LEWONCZUK" w:date="2017-06-25T21:38:00Z"/>
          <w:rFonts w:ascii="Comic Sans MS" w:hAnsi="Comic Sans MS"/>
        </w:rPr>
      </w:pPr>
      <w:del w:id="215" w:author="Louise LEWONCZUK" w:date="2017-06-25T21:38:00Z">
        <w:r w:rsidDel="00F04891">
          <w:rPr>
            <w:rFonts w:ascii="Comic Sans MS" w:hAnsi="Comic Sans MS"/>
          </w:rPr>
          <w:delText xml:space="preserve">Conserver son véritable rôle et souffrir </w:delText>
        </w:r>
      </w:del>
    </w:p>
    <w:p w:rsidR="00205063" w:rsidDel="004A2CCA" w:rsidRDefault="00205063" w:rsidP="00205063">
      <w:pPr>
        <w:pStyle w:val="Paragraphedeliste"/>
        <w:numPr>
          <w:ilvl w:val="0"/>
          <w:numId w:val="7"/>
        </w:numPr>
        <w:spacing w:after="0"/>
        <w:rPr>
          <w:del w:id="216" w:author="Louise LEWONCZUK" w:date="2016-10-20T18:28:00Z"/>
          <w:rFonts w:ascii="Comic Sans MS" w:hAnsi="Comic Sans MS"/>
        </w:rPr>
      </w:pPr>
      <w:del w:id="217" w:author="Louise LEWONCZUK" w:date="2017-06-25T21:38:00Z">
        <w:r w:rsidDel="00F04891">
          <w:rPr>
            <w:rFonts w:ascii="Comic Sans MS" w:hAnsi="Comic Sans MS"/>
          </w:rPr>
          <w:delText>Etre près du soleil</w:delText>
        </w:r>
      </w:del>
    </w:p>
    <w:p w:rsidR="00205063" w:rsidRPr="004A2CCA" w:rsidDel="00F04891" w:rsidRDefault="00205063">
      <w:pPr>
        <w:pStyle w:val="Paragraphedeliste"/>
        <w:numPr>
          <w:ilvl w:val="0"/>
          <w:numId w:val="7"/>
        </w:numPr>
        <w:spacing w:after="0"/>
        <w:rPr>
          <w:del w:id="218" w:author="Louise LEWONCZUK" w:date="2017-06-25T21:38:00Z"/>
          <w:rFonts w:ascii="Comic Sans MS" w:hAnsi="Comic Sans MS"/>
          <w:rPrChange w:id="219" w:author="Louise LEWONCZUK" w:date="2016-10-20T18:28:00Z">
            <w:rPr>
              <w:del w:id="220" w:author="Louise LEWONCZUK" w:date="2017-06-25T21:38:00Z"/>
            </w:rPr>
          </w:rPrChange>
        </w:rPr>
        <w:pPrChange w:id="221" w:author="Louise LEWONCZUK" w:date="2016-10-20T18:28:00Z">
          <w:pPr>
            <w:spacing w:after="0"/>
          </w:pPr>
        </w:pPrChange>
      </w:pPr>
    </w:p>
    <w:p w:rsidR="00205063" w:rsidDel="00F04891" w:rsidRDefault="00205063" w:rsidP="00205063">
      <w:pPr>
        <w:spacing w:after="0"/>
        <w:rPr>
          <w:del w:id="222" w:author="Louise LEWONCZUK" w:date="2017-06-25T21:38:00Z"/>
          <w:rFonts w:ascii="Comic Sans MS" w:hAnsi="Comic Sans MS"/>
        </w:rPr>
      </w:pPr>
      <w:del w:id="223" w:author="Louise LEWONCZUK" w:date="2017-06-25T21:38:00Z">
        <w:r w:rsidDel="00F04891">
          <w:rPr>
            <w:rFonts w:ascii="Comic Sans MS" w:hAnsi="Comic Sans MS"/>
          </w:rPr>
          <w:delText xml:space="preserve">La </w:delText>
        </w:r>
        <w:r w:rsidRPr="004A2CCA" w:rsidDel="00F04891">
          <w:rPr>
            <w:rFonts w:ascii="Comic Sans MS" w:hAnsi="Comic Sans MS"/>
            <w:b/>
            <w:rPrChange w:id="224" w:author="Louise LEWONCZUK" w:date="2016-10-20T18:28:00Z">
              <w:rPr>
                <w:rFonts w:ascii="Comic Sans MS" w:hAnsi="Comic Sans MS"/>
              </w:rPr>
            </w:rPrChange>
          </w:rPr>
          <w:delText>soumission</w:delText>
        </w:r>
        <w:r w:rsidDel="00F04891">
          <w:rPr>
            <w:rFonts w:ascii="Comic Sans MS" w:hAnsi="Comic Sans MS"/>
          </w:rPr>
          <w:delText xml:space="preserve">, et non la servitude, est un </w:delText>
        </w:r>
        <w:r w:rsidRPr="004A2CCA" w:rsidDel="00F04891">
          <w:rPr>
            <w:rFonts w:ascii="Comic Sans MS" w:hAnsi="Comic Sans MS"/>
            <w:b/>
            <w:rPrChange w:id="225" w:author="Louise LEWONCZUK" w:date="2016-10-20T18:28:00Z">
              <w:rPr>
                <w:rFonts w:ascii="Comic Sans MS" w:hAnsi="Comic Sans MS"/>
              </w:rPr>
            </w:rPrChange>
          </w:rPr>
          <w:delText>problème pour l’aristocratie</w:delText>
        </w:r>
        <w:r w:rsidDel="00F04891">
          <w:rPr>
            <w:rFonts w:ascii="Comic Sans MS" w:hAnsi="Comic Sans MS"/>
          </w:rPr>
          <w:delText xml:space="preserve"> et non le peuple.</w:delText>
        </w:r>
      </w:del>
    </w:p>
    <w:p w:rsidR="00205063" w:rsidDel="00F04891" w:rsidRDefault="00205063" w:rsidP="00205063">
      <w:pPr>
        <w:spacing w:after="0"/>
        <w:rPr>
          <w:del w:id="226" w:author="Louise LEWONCZUK" w:date="2017-06-25T21:38:00Z"/>
          <w:rFonts w:ascii="Comic Sans MS" w:hAnsi="Comic Sans MS"/>
        </w:rPr>
      </w:pPr>
    </w:p>
    <w:p w:rsidR="00205063" w:rsidRPr="00205063" w:rsidDel="00F04891" w:rsidRDefault="00205063" w:rsidP="00205063">
      <w:pPr>
        <w:spacing w:after="0"/>
        <w:rPr>
          <w:del w:id="227" w:author="Louise LEWONCZUK" w:date="2017-06-25T21:38:00Z"/>
          <w:rFonts w:ascii="Comic Sans MS" w:hAnsi="Comic Sans MS"/>
          <w:color w:val="A6A6A6" w:themeColor="background1" w:themeShade="A6"/>
        </w:rPr>
      </w:pPr>
      <w:del w:id="228" w:author="Louise LEWONCZUK" w:date="2017-06-25T21:38:00Z">
        <w:r w:rsidRPr="00205063" w:rsidDel="00F04891">
          <w:rPr>
            <w:rFonts w:ascii="Comic Sans MS" w:hAnsi="Comic Sans MS"/>
            <w:color w:val="A6A6A6" w:themeColor="background1" w:themeShade="A6"/>
          </w:rPr>
          <w:delText xml:space="preserve">Le loup devient purement solitaire, en s’éloignant du maitre, il s’éloigne du groupe. </w:delText>
        </w:r>
      </w:del>
    </w:p>
    <w:p w:rsidR="00205063" w:rsidDel="004A2CCA" w:rsidRDefault="00205063" w:rsidP="00205063">
      <w:pPr>
        <w:spacing w:after="0"/>
        <w:rPr>
          <w:del w:id="229" w:author="Louise LEWONCZUK" w:date="2016-10-20T18:28:00Z"/>
          <w:rFonts w:ascii="Comic Sans MS" w:hAnsi="Comic Sans MS"/>
        </w:rPr>
      </w:pPr>
      <w:del w:id="230" w:author="Louise LEWONCZUK" w:date="2016-10-20T18:28:00Z">
        <w:r w:rsidDel="004A2CCA">
          <w:rPr>
            <w:rFonts w:ascii="Comic Sans MS" w:hAnsi="Comic Sans MS"/>
          </w:rPr>
          <w:delText>Rejet des codes de la civilité aristocratique.</w:delText>
        </w:r>
      </w:del>
    </w:p>
    <w:p w:rsidR="00205063" w:rsidDel="00F04891" w:rsidRDefault="00205063" w:rsidP="00205063">
      <w:pPr>
        <w:spacing w:after="0"/>
        <w:rPr>
          <w:del w:id="231" w:author="Louise LEWONCZUK" w:date="2017-06-25T21:38:00Z"/>
          <w:rFonts w:ascii="Comic Sans MS" w:hAnsi="Comic Sans MS"/>
        </w:rPr>
      </w:pPr>
    </w:p>
    <w:p w:rsidR="00205063" w:rsidDel="004A2CCA" w:rsidRDefault="00205063" w:rsidP="00205063">
      <w:pPr>
        <w:spacing w:after="0"/>
        <w:rPr>
          <w:del w:id="232" w:author="Louise LEWONCZUK" w:date="2016-10-20T18:28:00Z"/>
          <w:rFonts w:ascii="Comic Sans MS" w:hAnsi="Comic Sans MS"/>
        </w:rPr>
      </w:pPr>
      <w:del w:id="233" w:author="Louise LEWONCZUK" w:date="2017-06-25T21:38:00Z">
        <w:r w:rsidDel="00F04891">
          <w:rPr>
            <w:rFonts w:ascii="Comic Sans MS" w:hAnsi="Comic Sans MS"/>
          </w:rPr>
          <w:delText xml:space="preserve">Il n’y a pas de système politique sans soumission. Il n’y a pas de système social sans abandon d’une certaine souveraineté sur notre vie mais cet abandon est un deuil terrible. </w:delText>
        </w:r>
      </w:del>
    </w:p>
    <w:p w:rsidR="0001684B" w:rsidDel="00F04891" w:rsidRDefault="0001684B" w:rsidP="00205063">
      <w:pPr>
        <w:spacing w:after="0"/>
        <w:rPr>
          <w:del w:id="234" w:author="Louise LEWONCZUK" w:date="2017-06-25T21:38:00Z"/>
          <w:rFonts w:ascii="Comic Sans MS" w:hAnsi="Comic Sans MS"/>
        </w:rPr>
      </w:pPr>
    </w:p>
    <w:p w:rsidR="0001684B" w:rsidDel="00F04891" w:rsidRDefault="0001684B" w:rsidP="00205063">
      <w:pPr>
        <w:spacing w:after="0"/>
        <w:rPr>
          <w:del w:id="235" w:author="Louise LEWONCZUK" w:date="2017-06-25T21:38:00Z"/>
          <w:rFonts w:ascii="Comic Sans MS" w:hAnsi="Comic Sans MS"/>
        </w:rPr>
      </w:pPr>
      <w:del w:id="236" w:author="Louise LEWONCZUK" w:date="2017-06-25T21:38:00Z">
        <w:r w:rsidDel="00F04891">
          <w:rPr>
            <w:rFonts w:ascii="Comic Sans MS" w:hAnsi="Comic Sans MS"/>
          </w:rPr>
          <w:delText>Aller dans le sens du pouvoir du maitre et se soumettre, c’est dire au maitre : « faites de moi ce que vous voulez », c’est</w:delText>
        </w:r>
      </w:del>
      <w:del w:id="237" w:author="Louise LEWONCZUK" w:date="2016-10-20T18:28:00Z">
        <w:r w:rsidDel="004A2CCA">
          <w:rPr>
            <w:rFonts w:ascii="Comic Sans MS" w:hAnsi="Comic Sans MS"/>
          </w:rPr>
          <w:delText xml:space="preserve"> </w:delText>
        </w:r>
      </w:del>
      <w:del w:id="238" w:author="Louise LEWONCZUK" w:date="2017-06-25T21:38:00Z">
        <w:r w:rsidDel="00F04891">
          <w:rPr>
            <w:rFonts w:ascii="Comic Sans MS" w:hAnsi="Comic Sans MS"/>
          </w:rPr>
          <w:delText>ouvrir la voie à une possible tyrannie.</w:delText>
        </w:r>
      </w:del>
    </w:p>
    <w:p w:rsidR="0001684B" w:rsidDel="00F04891" w:rsidRDefault="0001684B" w:rsidP="00205063">
      <w:pPr>
        <w:spacing w:after="0"/>
        <w:rPr>
          <w:del w:id="239" w:author="Louise LEWONCZUK" w:date="2017-06-25T21:38:00Z"/>
          <w:rFonts w:ascii="Comic Sans MS" w:hAnsi="Comic Sans MS"/>
        </w:rPr>
      </w:pPr>
    </w:p>
    <w:p w:rsidR="0001684B" w:rsidDel="00F04891" w:rsidRDefault="0001684B">
      <w:pPr>
        <w:rPr>
          <w:del w:id="240" w:author="Louise LEWONCZUK" w:date="2017-06-25T21:38:00Z"/>
          <w:rFonts w:ascii="Comic Sans MS" w:hAnsi="Comic Sans MS"/>
        </w:rPr>
      </w:pPr>
      <w:del w:id="241" w:author="Louise LEWONCZUK" w:date="2017-06-25T21:38:00Z">
        <w:r w:rsidDel="00F04891">
          <w:rPr>
            <w:rFonts w:ascii="Comic Sans MS" w:hAnsi="Comic Sans MS"/>
          </w:rPr>
          <w:br w:type="page"/>
        </w:r>
      </w:del>
    </w:p>
    <w:p w:rsidR="00EA3B1B" w:rsidRPr="00EA3B1B" w:rsidDel="00F04891" w:rsidRDefault="00EA3B1B" w:rsidP="0001684B">
      <w:pPr>
        <w:spacing w:after="0"/>
        <w:rPr>
          <w:del w:id="242" w:author="Louise LEWONCZUK" w:date="2017-06-25T21:38:00Z"/>
          <w:rFonts w:ascii="Comic Sans MS" w:hAnsi="Comic Sans MS"/>
          <w:b/>
          <w:sz w:val="24"/>
          <w:szCs w:val="24"/>
        </w:rPr>
      </w:pPr>
      <w:del w:id="243" w:author="Louise LEWONCZUK" w:date="2017-06-25T21:38:00Z">
        <w:r w:rsidDel="00F04891">
          <w:rPr>
            <w:rFonts w:ascii="Comic Sans MS" w:hAnsi="Comic Sans MS"/>
            <w:b/>
            <w:sz w:val="24"/>
            <w:szCs w:val="24"/>
          </w:rPr>
          <w:delText>Les obsèques de la lionne :</w:delText>
        </w:r>
      </w:del>
    </w:p>
    <w:p w:rsidR="00EA3B1B" w:rsidRPr="00EA3B1B" w:rsidDel="00F04891" w:rsidRDefault="00EA3B1B" w:rsidP="00EA3B1B">
      <w:pPr>
        <w:shd w:val="clear" w:color="auto" w:fill="FFFFFF"/>
        <w:spacing w:after="0" w:line="240" w:lineRule="auto"/>
        <w:jc w:val="center"/>
        <w:rPr>
          <w:del w:id="244" w:author="Louise LEWONCZUK" w:date="2017-06-25T21:38:00Z"/>
          <w:rFonts w:ascii="Verdana" w:eastAsia="Times New Roman" w:hAnsi="Verdana" w:cs="Times New Roman"/>
          <w:color w:val="333333"/>
          <w:sz w:val="19"/>
          <w:szCs w:val="19"/>
          <w:lang w:eastAsia="fr-FR"/>
        </w:rPr>
      </w:pPr>
    </w:p>
    <w:p w:rsidR="00EA3B1B" w:rsidRPr="00EA3B1B" w:rsidDel="00F04891" w:rsidRDefault="00EA3B1B" w:rsidP="00EA3B1B">
      <w:pPr>
        <w:shd w:val="clear" w:color="auto" w:fill="FFFFFF"/>
        <w:spacing w:line="240" w:lineRule="auto"/>
        <w:jc w:val="center"/>
        <w:rPr>
          <w:del w:id="245" w:author="Louise LEWONCZUK" w:date="2017-06-25T21:38:00Z"/>
          <w:rFonts w:eastAsia="Times New Roman" w:cs="Times New Roman"/>
          <w:color w:val="333333"/>
          <w:sz w:val="24"/>
          <w:szCs w:val="19"/>
          <w:lang w:eastAsia="fr-FR"/>
        </w:rPr>
      </w:pPr>
      <w:del w:id="246" w:author="Louise LEWONCZUK" w:date="2017-06-25T21:38:00Z">
        <w:r w:rsidRPr="00EA3B1B" w:rsidDel="00F04891">
          <w:rPr>
            <w:rFonts w:eastAsia="Times New Roman" w:cs="Times New Roman"/>
            <w:color w:val="333333"/>
            <w:sz w:val="24"/>
            <w:szCs w:val="19"/>
            <w:lang w:eastAsia="fr-FR"/>
          </w:rPr>
          <w:delText>La femme du Lion mourut :</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Aussitôt chacun accourut</w:delText>
        </w:r>
        <w:r w:rsidRPr="00EA3B1B" w:rsidDel="00F04891">
          <w:rPr>
            <w:rFonts w:eastAsia="Times New Roman" w:cs="Times New Roman"/>
            <w:color w:val="333333"/>
            <w:sz w:val="24"/>
            <w:szCs w:val="19"/>
            <w:lang w:eastAsia="fr-FR"/>
          </w:rPr>
          <w:br/>
          <w:delText>Pour s'acquitter envers le Prince</w:delText>
        </w:r>
        <w:r w:rsidRPr="00EA3B1B" w:rsidDel="00F04891">
          <w:rPr>
            <w:rFonts w:eastAsia="Times New Roman" w:cs="Times New Roman"/>
            <w:color w:val="333333"/>
            <w:sz w:val="24"/>
            <w:szCs w:val="19"/>
            <w:lang w:eastAsia="fr-FR"/>
          </w:rPr>
          <w:br/>
          <w:delText>De certains compliments de consolation,</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Qui sont surcroît d'affliction.</w:delText>
        </w:r>
        <w:r w:rsidRPr="00EA3B1B" w:rsidDel="00F04891">
          <w:rPr>
            <w:rFonts w:eastAsia="Times New Roman" w:cs="Times New Roman"/>
            <w:color w:val="333333"/>
            <w:sz w:val="24"/>
            <w:szCs w:val="19"/>
            <w:lang w:eastAsia="fr-FR"/>
          </w:rPr>
          <w:br/>
          <w:delText>Il fit avertir sa Province</w:delText>
        </w:r>
        <w:r w:rsidRPr="00EA3B1B" w:rsidDel="00F04891">
          <w:rPr>
            <w:rFonts w:eastAsia="Times New Roman" w:cs="Times New Roman"/>
            <w:color w:val="333333"/>
            <w:sz w:val="24"/>
            <w:szCs w:val="19"/>
            <w:lang w:eastAsia="fr-FR"/>
          </w:rPr>
          <w:br/>
          <w:delText>Que les obsèques se feraient</w:delText>
        </w:r>
        <w:r w:rsidRPr="00EA3B1B" w:rsidDel="00F04891">
          <w:rPr>
            <w:rFonts w:eastAsia="Times New Roman" w:cs="Times New Roman"/>
            <w:color w:val="333333"/>
            <w:sz w:val="24"/>
            <w:szCs w:val="19"/>
            <w:lang w:eastAsia="fr-FR"/>
          </w:rPr>
          <w:br/>
          <w:delText>Un tel jour, en tel lieu ; ses Prévôts y seraient</w:delText>
        </w:r>
        <w:r w:rsidRPr="00EA3B1B" w:rsidDel="00F04891">
          <w:rPr>
            <w:rFonts w:eastAsia="Times New Roman" w:cs="Times New Roman"/>
            <w:color w:val="333333"/>
            <w:sz w:val="24"/>
            <w:szCs w:val="19"/>
            <w:lang w:eastAsia="fr-FR"/>
          </w:rPr>
          <w:br/>
          <w:delText>Pour régler la cérémonie,</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Et pour placer la compagnie.</w:delText>
        </w:r>
        <w:r w:rsidRPr="00EA3B1B" w:rsidDel="00F04891">
          <w:rPr>
            <w:rFonts w:eastAsia="Times New Roman" w:cs="Times New Roman"/>
            <w:color w:val="333333"/>
            <w:sz w:val="24"/>
            <w:szCs w:val="19"/>
            <w:lang w:eastAsia="fr-FR"/>
          </w:rPr>
          <w:br/>
          <w:delText>Jugez si chacun s'y trouva.</w:delText>
        </w:r>
        <w:r w:rsidRPr="00EA3B1B" w:rsidDel="00F04891">
          <w:rPr>
            <w:rFonts w:eastAsia="Times New Roman" w:cs="Times New Roman"/>
            <w:color w:val="333333"/>
            <w:sz w:val="24"/>
            <w:szCs w:val="19"/>
            <w:lang w:eastAsia="fr-FR"/>
          </w:rPr>
          <w:br/>
          <w:delText>Le Prince aux cris s'abandonna,</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Et tout son antre en résonna.</w:delText>
        </w:r>
        <w:r w:rsidRPr="00EA3B1B" w:rsidDel="00F04891">
          <w:rPr>
            <w:rFonts w:eastAsia="Times New Roman" w:cs="Times New Roman"/>
            <w:color w:val="333333"/>
            <w:sz w:val="24"/>
            <w:szCs w:val="19"/>
            <w:lang w:eastAsia="fr-FR"/>
          </w:rPr>
          <w:br/>
          <w:delText>Les Lions n'ont point d'autre temple.</w:delText>
        </w:r>
        <w:r w:rsidRPr="00EA3B1B" w:rsidDel="00F04891">
          <w:rPr>
            <w:rFonts w:eastAsia="Times New Roman" w:cs="Times New Roman"/>
            <w:color w:val="333333"/>
            <w:sz w:val="24"/>
            <w:szCs w:val="19"/>
            <w:lang w:eastAsia="fr-FR"/>
          </w:rPr>
          <w:br/>
          <w:delText>On entendit à son exemple</w:delText>
        </w:r>
        <w:r w:rsidRPr="00EA3B1B" w:rsidDel="00F04891">
          <w:rPr>
            <w:rFonts w:eastAsia="Times New Roman" w:cs="Times New Roman"/>
            <w:color w:val="333333"/>
            <w:sz w:val="24"/>
            <w:szCs w:val="19"/>
            <w:lang w:eastAsia="fr-FR"/>
          </w:rPr>
          <w:br/>
          <w:delText>Rugir en leurs patois Messieurs les Courtisans.</w:delText>
        </w:r>
        <w:r w:rsidRPr="00EA3B1B" w:rsidDel="00F04891">
          <w:rPr>
            <w:rFonts w:eastAsia="Times New Roman" w:cs="Times New Roman"/>
            <w:color w:val="333333"/>
            <w:sz w:val="24"/>
            <w:szCs w:val="19"/>
            <w:lang w:eastAsia="fr-FR"/>
          </w:rPr>
          <w:br/>
          <w:delText>Je définis la cour un pays où les gens</w:delText>
        </w:r>
        <w:r w:rsidRPr="00EA3B1B" w:rsidDel="00F04891">
          <w:rPr>
            <w:rFonts w:eastAsia="Times New Roman" w:cs="Times New Roman"/>
            <w:color w:val="333333"/>
            <w:sz w:val="24"/>
            <w:szCs w:val="19"/>
            <w:lang w:eastAsia="fr-FR"/>
          </w:rPr>
          <w:br/>
          <w:delText>Tristes, gais, prêts à tout, à tout indifférents,</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Sont ce qu'il plaît au Prince, ou s'ils ne peuvent l'être,</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Tâchent au moins de le parêtre,</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Peuple caméléon, peuple singe du maître,</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On dirait qu'un esprit anime mille corps ;</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C'est bien là que les gens sont de simples ressorts.</w:delText>
        </w:r>
        <w:r w:rsidRPr="00EA3B1B" w:rsidDel="00F04891">
          <w:rPr>
            <w:rFonts w:eastAsia="Times New Roman" w:cs="Times New Roman"/>
            <w:color w:val="333333"/>
            <w:sz w:val="24"/>
            <w:szCs w:val="19"/>
            <w:lang w:eastAsia="fr-FR"/>
          </w:rPr>
          <w:br/>
          <w:delText>Pour revenir à notre affaire</w:delText>
        </w:r>
        <w:r w:rsidRPr="00EA3B1B" w:rsidDel="00F04891">
          <w:rPr>
            <w:rFonts w:eastAsia="Times New Roman" w:cs="Times New Roman"/>
            <w:color w:val="333333"/>
            <w:sz w:val="24"/>
            <w:szCs w:val="19"/>
            <w:lang w:eastAsia="fr-FR"/>
          </w:rPr>
          <w:br/>
          <w:delText>Le Cerf ne pleura point, comment eût-il pu faire ?</w:delText>
        </w:r>
        <w:r w:rsidRPr="00EA3B1B" w:rsidDel="00F04891">
          <w:rPr>
            <w:rFonts w:eastAsia="Times New Roman" w:cs="Times New Roman"/>
            <w:color w:val="333333"/>
            <w:sz w:val="24"/>
            <w:szCs w:val="19"/>
            <w:lang w:eastAsia="fr-FR"/>
          </w:rPr>
          <w:br/>
          <w:delText>Cette mort le vengeait ; la Reine avait jadis</w:delText>
        </w:r>
        <w:r w:rsidRPr="00EA3B1B" w:rsidDel="00F04891">
          <w:rPr>
            <w:rFonts w:eastAsia="Times New Roman" w:cs="Times New Roman"/>
            <w:color w:val="333333"/>
            <w:sz w:val="24"/>
            <w:szCs w:val="19"/>
            <w:lang w:eastAsia="fr-FR"/>
          </w:rPr>
          <w:br/>
          <w:delText>Etranglé sa femme et son fils.</w:delText>
        </w:r>
        <w:r w:rsidRPr="00EA3B1B" w:rsidDel="00F04891">
          <w:rPr>
            <w:rFonts w:eastAsia="Times New Roman" w:cs="Times New Roman"/>
            <w:color w:val="333333"/>
            <w:sz w:val="24"/>
            <w:szCs w:val="19"/>
            <w:lang w:eastAsia="fr-FR"/>
          </w:rPr>
          <w:br/>
          <w:delText>Bref il ne pleura point. Un flatteur l'alla dire,</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Et soutint qu'il l'avait vu rire.</w:delText>
        </w:r>
        <w:r w:rsidRPr="00EA3B1B" w:rsidDel="00F04891">
          <w:rPr>
            <w:rFonts w:eastAsia="Times New Roman" w:cs="Times New Roman"/>
            <w:color w:val="333333"/>
            <w:sz w:val="24"/>
            <w:szCs w:val="19"/>
            <w:lang w:eastAsia="fr-FR"/>
          </w:rPr>
          <w:br/>
          <w:delText>La colère du Roi, comme dit Salomon,</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Est terrible, et surtout celle du roi Lion :</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Mais ce Cerf n'avait pas accoutumé de lire.</w:delText>
        </w:r>
        <w:r w:rsidRPr="00EA3B1B" w:rsidDel="00F04891">
          <w:rPr>
            <w:rFonts w:eastAsia="Times New Roman" w:cs="Times New Roman"/>
            <w:color w:val="333333"/>
            <w:sz w:val="24"/>
            <w:szCs w:val="19"/>
            <w:lang w:eastAsia="fr-FR"/>
          </w:rPr>
          <w:br/>
          <w:delText>Le Monarque lui dit : Chétif hôte des bois</w:delText>
        </w:r>
        <w:r w:rsidRPr="00EA3B1B" w:rsidDel="00F04891">
          <w:rPr>
            <w:rFonts w:eastAsia="Times New Roman" w:cs="Times New Roman"/>
            <w:color w:val="333333"/>
            <w:sz w:val="24"/>
            <w:szCs w:val="19"/>
            <w:lang w:eastAsia="fr-FR"/>
          </w:rPr>
          <w:br/>
          <w:delText>Tu ris, tu ne suis pas ces gémissantes voix.</w:delText>
        </w:r>
        <w:r w:rsidRPr="00EA3B1B" w:rsidDel="00F04891">
          <w:rPr>
            <w:rFonts w:eastAsia="Times New Roman" w:cs="Times New Roman"/>
            <w:color w:val="333333"/>
            <w:sz w:val="24"/>
            <w:szCs w:val="19"/>
            <w:lang w:eastAsia="fr-FR"/>
          </w:rPr>
          <w:br/>
          <w:delText>Nous n'appliquerons point sur tes membres profanes</w:delText>
        </w:r>
        <w:r w:rsidRPr="00EA3B1B" w:rsidDel="00F04891">
          <w:rPr>
            <w:rFonts w:eastAsia="Times New Roman" w:cs="Times New Roman"/>
            <w:color w:val="333333"/>
            <w:sz w:val="24"/>
            <w:szCs w:val="19"/>
            <w:lang w:eastAsia="fr-FR"/>
          </w:rPr>
          <w:br/>
          <w:delText>Nos sacrés ongles ; venez Loups,</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Vengez la Reine, immolez tous</w:delText>
        </w:r>
        <w:r w:rsidRPr="00EA3B1B" w:rsidDel="00F04891">
          <w:rPr>
            <w:rFonts w:eastAsia="Times New Roman" w:cs="Times New Roman"/>
            <w:color w:val="333333"/>
            <w:sz w:val="24"/>
            <w:szCs w:val="19"/>
            <w:lang w:eastAsia="fr-FR"/>
          </w:rPr>
          <w:br/>
          <w:delText>Ce traître à ses augustes mânes.</w:delText>
        </w:r>
        <w:r w:rsidRPr="00EA3B1B" w:rsidDel="00F04891">
          <w:rPr>
            <w:rFonts w:eastAsia="Times New Roman" w:cs="Times New Roman"/>
            <w:color w:val="333333"/>
            <w:sz w:val="24"/>
            <w:szCs w:val="19"/>
            <w:lang w:eastAsia="fr-FR"/>
          </w:rPr>
          <w:br/>
          <w:delText>Le Cerf reprit alors : Sire, le temps de pleurs</w:delText>
        </w:r>
        <w:r w:rsidRPr="00EA3B1B" w:rsidDel="00F04891">
          <w:rPr>
            <w:rFonts w:eastAsia="Times New Roman" w:cs="Times New Roman"/>
            <w:color w:val="333333"/>
            <w:sz w:val="24"/>
            <w:szCs w:val="19"/>
            <w:lang w:eastAsia="fr-FR"/>
          </w:rPr>
          <w:br/>
          <w:delText>Est passé ; la douleur est ici superflue.</w:delText>
        </w:r>
        <w:r w:rsidRPr="00EA3B1B" w:rsidDel="00F04891">
          <w:rPr>
            <w:rFonts w:eastAsia="Times New Roman" w:cs="Times New Roman"/>
            <w:color w:val="333333"/>
            <w:sz w:val="24"/>
            <w:szCs w:val="19"/>
            <w:lang w:eastAsia="fr-FR"/>
          </w:rPr>
          <w:br/>
          <w:delText>Votre digne moitié couchée entre des fleurs,</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Tout près d'ici m'est apparue ;</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Et je l'ai d'abord reconnue.</w:delText>
        </w:r>
        <w:r w:rsidRPr="00EA3B1B" w:rsidDel="00F04891">
          <w:rPr>
            <w:rFonts w:eastAsia="Times New Roman" w:cs="Times New Roman"/>
            <w:color w:val="333333"/>
            <w:sz w:val="24"/>
            <w:szCs w:val="19"/>
            <w:lang w:eastAsia="fr-FR"/>
          </w:rPr>
          <w:br/>
          <w:delText>Ami, m'a-t-elle dit, garde que ce convoi,</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Quand je vais chez les Dieux, ne t'oblige à des larmes.</w:delText>
        </w:r>
        <w:r w:rsidRPr="00EA3B1B" w:rsidDel="00F04891">
          <w:rPr>
            <w:rFonts w:eastAsia="Times New Roman" w:cs="Times New Roman"/>
            <w:color w:val="333333"/>
            <w:sz w:val="24"/>
            <w:szCs w:val="19"/>
            <w:lang w:eastAsia="fr-FR"/>
          </w:rPr>
          <w:br/>
          <w:delText>Aux Champs Elysiens j'ai goûté mille charmes,</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Conversant avec ceux qui sont saints comme moi.</w:delText>
        </w:r>
        <w:r w:rsidRPr="00EA3B1B" w:rsidDel="00F04891">
          <w:rPr>
            <w:rFonts w:eastAsia="Times New Roman" w:cs="Times New Roman"/>
            <w:color w:val="333333"/>
            <w:sz w:val="24"/>
            <w:szCs w:val="19"/>
            <w:lang w:eastAsia="fr-FR"/>
          </w:rPr>
          <w:br/>
          <w:delText>Laisse agir quelque temps le désespoir du Roi.</w:delText>
        </w:r>
        <w:r w:rsidRPr="00EA3B1B" w:rsidDel="00F04891">
          <w:rPr>
            <w:rFonts w:eastAsia="Times New Roman" w:cs="Times New Roman"/>
            <w:color w:val="333333"/>
            <w:sz w:val="24"/>
            <w:szCs w:val="19"/>
            <w:lang w:eastAsia="fr-FR"/>
          </w:rPr>
          <w:br/>
          <w:delText>J'y prends plaisir. A peine on eut ouï la chose,</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Qu'on se mit à crier : Miracle, apothéose !</w:delText>
        </w:r>
        <w:r w:rsidRPr="00EA3B1B" w:rsidDel="00F04891">
          <w:rPr>
            <w:rFonts w:eastAsia="Times New Roman" w:cs="Times New Roman"/>
            <w:color w:val="333333"/>
            <w:sz w:val="24"/>
            <w:szCs w:val="19"/>
            <w:lang w:eastAsia="fr-FR"/>
          </w:rPr>
          <w:br/>
          <w:delText>Le Cerf eut un présent, bien loin d'être puni.</w:delText>
        </w:r>
        <w:r w:rsidRPr="00EA3B1B" w:rsidDel="00F04891">
          <w:rPr>
            <w:rFonts w:eastAsia="Times New Roman" w:cs="Times New Roman"/>
            <w:color w:val="333333"/>
            <w:sz w:val="24"/>
            <w:szCs w:val="19"/>
            <w:lang w:eastAsia="fr-FR"/>
          </w:rPr>
          <w:br/>
          <w:delText>Amusez les Rois par des songes,</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Flattez-les, payez-les d'agréables mensonges,</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Quelque indignation dont leur coeur soit rempli,</w:delText>
        </w:r>
        <w:r w:rsidDel="00F04891">
          <w:rPr>
            <w:rFonts w:eastAsia="Times New Roman" w:cs="Times New Roman"/>
            <w:color w:val="333333"/>
            <w:sz w:val="24"/>
            <w:szCs w:val="19"/>
            <w:lang w:eastAsia="fr-FR"/>
          </w:rPr>
          <w:delText xml:space="preserve"> </w:delText>
        </w:r>
        <w:r w:rsidRPr="00EA3B1B" w:rsidDel="00F04891">
          <w:rPr>
            <w:rFonts w:eastAsia="Times New Roman" w:cs="Times New Roman"/>
            <w:color w:val="333333"/>
            <w:sz w:val="24"/>
            <w:szCs w:val="19"/>
            <w:lang w:eastAsia="fr-FR"/>
          </w:rPr>
          <w:br/>
          <w:delText>Ils goberont l'appât, vous serez leur ami.</w:delText>
        </w:r>
      </w:del>
    </w:p>
    <w:p w:rsidR="00EA3B1B" w:rsidRPr="00EA3B1B" w:rsidDel="00F04891" w:rsidRDefault="00EA3B1B" w:rsidP="0001684B">
      <w:pPr>
        <w:spacing w:after="0"/>
        <w:rPr>
          <w:del w:id="247" w:author="Louise LEWONCZUK" w:date="2017-06-25T21:38:00Z"/>
          <w:rFonts w:ascii="Comic Sans MS" w:hAnsi="Comic Sans MS"/>
          <w:sz w:val="24"/>
          <w:szCs w:val="24"/>
        </w:rPr>
      </w:pPr>
    </w:p>
    <w:p w:rsidR="00EA3B1B" w:rsidDel="00F04891" w:rsidRDefault="00EA3B1B" w:rsidP="00205063">
      <w:pPr>
        <w:spacing w:after="0"/>
        <w:rPr>
          <w:del w:id="248" w:author="Louise LEWONCZUK" w:date="2017-06-25T21:38:00Z"/>
          <w:rFonts w:ascii="Comic Sans MS" w:hAnsi="Comic Sans MS"/>
        </w:rPr>
      </w:pPr>
      <w:del w:id="249" w:author="Louise LEWONCZUK" w:date="2017-06-25T21:38:00Z">
        <w:r w:rsidDel="00F04891">
          <w:rPr>
            <w:rFonts w:ascii="Comic Sans MS" w:hAnsi="Comic Sans MS"/>
          </w:rPr>
          <w:delText>Cette fable fait partie du deuxième recueil qui est plus pessimiste et plus politique.</w:delText>
        </w:r>
      </w:del>
    </w:p>
    <w:p w:rsidR="00EA3B1B" w:rsidDel="00F04891" w:rsidRDefault="00EA3B1B" w:rsidP="00205063">
      <w:pPr>
        <w:spacing w:after="0"/>
        <w:rPr>
          <w:del w:id="250" w:author="Louise LEWONCZUK" w:date="2017-06-25T21:38:00Z"/>
          <w:rFonts w:ascii="Comic Sans MS" w:hAnsi="Comic Sans MS"/>
        </w:rPr>
      </w:pPr>
    </w:p>
    <w:p w:rsidR="0001684B" w:rsidRPr="00667A66" w:rsidDel="00F04891" w:rsidRDefault="00EA3B1B" w:rsidP="00205063">
      <w:pPr>
        <w:spacing w:after="0"/>
        <w:rPr>
          <w:del w:id="251" w:author="Louise LEWONCZUK" w:date="2017-06-25T21:38:00Z"/>
          <w:rFonts w:ascii="Comic Sans MS" w:hAnsi="Comic Sans MS"/>
          <w:color w:val="A6A6A6" w:themeColor="background1" w:themeShade="A6"/>
        </w:rPr>
      </w:pPr>
      <w:del w:id="252" w:author="Louise LEWONCZUK" w:date="2017-06-25T21:38:00Z">
        <w:r w:rsidRPr="00667A66" w:rsidDel="00F04891">
          <w:rPr>
            <w:rFonts w:ascii="Comic Sans MS" w:hAnsi="Comic Sans MS"/>
            <w:color w:val="A6A6A6" w:themeColor="background1" w:themeShade="A6"/>
          </w:rPr>
          <w:delText xml:space="preserve">La morale est explicite. Elle n’est pas prescriptive mais descriptive : le mensonge flatteur est toujours bien reçu par les rois et les gouverneurs. </w:delText>
        </w:r>
      </w:del>
    </w:p>
    <w:p w:rsidR="00EA3B1B" w:rsidDel="00F04891" w:rsidRDefault="00EA3B1B" w:rsidP="00205063">
      <w:pPr>
        <w:spacing w:after="0"/>
        <w:rPr>
          <w:del w:id="253" w:author="Louise LEWONCZUK" w:date="2017-06-25T21:38:00Z"/>
          <w:rFonts w:ascii="Comic Sans MS" w:hAnsi="Comic Sans MS"/>
        </w:rPr>
      </w:pPr>
    </w:p>
    <w:p w:rsidR="00EA3B1B" w:rsidDel="00F04891" w:rsidRDefault="00EA3B1B" w:rsidP="00205063">
      <w:pPr>
        <w:spacing w:after="0"/>
        <w:rPr>
          <w:del w:id="254" w:author="Louise LEWONCZUK" w:date="2017-06-25T21:38:00Z"/>
          <w:rFonts w:ascii="Comic Sans MS" w:hAnsi="Comic Sans MS"/>
          <w:b/>
          <w:u w:val="single"/>
        </w:rPr>
      </w:pPr>
      <w:del w:id="255" w:author="Louise LEWONCZUK" w:date="2017-06-25T21:38:00Z">
        <w:r w:rsidDel="00F04891">
          <w:rPr>
            <w:rFonts w:ascii="Comic Sans MS" w:hAnsi="Comic Sans MS"/>
            <w:b/>
          </w:rPr>
          <w:delText xml:space="preserve">Les points communs entre les deux fables : </w:delText>
        </w:r>
      </w:del>
    </w:p>
    <w:p w:rsidR="00EA3B1B" w:rsidDel="004A2CCA" w:rsidRDefault="00EA3B1B" w:rsidP="00205063">
      <w:pPr>
        <w:spacing w:after="0"/>
        <w:rPr>
          <w:del w:id="256" w:author="Louise LEWONCZUK" w:date="2016-10-20T18:29:00Z"/>
          <w:rFonts w:ascii="Comic Sans MS" w:hAnsi="Comic Sans MS"/>
        </w:rPr>
      </w:pPr>
      <w:del w:id="257" w:author="Louise LEWONCZUK" w:date="2017-06-25T21:38:00Z">
        <w:r w:rsidDel="00F04891">
          <w:rPr>
            <w:rFonts w:ascii="Comic Sans MS" w:hAnsi="Comic Sans MS"/>
          </w:rPr>
          <w:delText xml:space="preserve">Il y a une </w:delText>
        </w:r>
        <w:r w:rsidRPr="004A2CCA" w:rsidDel="00F04891">
          <w:rPr>
            <w:rFonts w:ascii="Comic Sans MS" w:hAnsi="Comic Sans MS"/>
            <w:b/>
            <w:rPrChange w:id="258" w:author="Louise LEWONCZUK" w:date="2016-10-20T18:29:00Z">
              <w:rPr>
                <w:rFonts w:ascii="Comic Sans MS" w:hAnsi="Comic Sans MS"/>
              </w:rPr>
            </w:rPrChange>
          </w:rPr>
          <w:delText>condamnation de la soumission</w:delText>
        </w:r>
        <w:r w:rsidDel="00F04891">
          <w:rPr>
            <w:rFonts w:ascii="Comic Sans MS" w:hAnsi="Comic Sans MS"/>
          </w:rPr>
          <w:delText> : elle s’exprime en discours (ce qui est rare chez La Fontaine) ou en référence amusé implicite à Descartes</w:delText>
        </w:r>
      </w:del>
      <w:del w:id="259" w:author="Louise LEWONCZUK" w:date="2016-10-20T18:29:00Z">
        <w:r w:rsidDel="004A2CCA">
          <w:rPr>
            <w:rFonts w:ascii="Comic Sans MS" w:hAnsi="Comic Sans MS"/>
          </w:rPr>
          <w:delText xml:space="preserve"> </w:delText>
        </w:r>
      </w:del>
    </w:p>
    <w:p w:rsidR="00EA3B1B" w:rsidDel="00F04891" w:rsidRDefault="00EA3B1B" w:rsidP="00205063">
      <w:pPr>
        <w:spacing w:after="0"/>
        <w:rPr>
          <w:del w:id="260" w:author="Louise LEWONCZUK" w:date="2017-06-25T21:38:00Z"/>
          <w:rFonts w:ascii="Comic Sans MS" w:hAnsi="Comic Sans MS"/>
        </w:rPr>
      </w:pPr>
    </w:p>
    <w:p w:rsidR="00EA3B1B" w:rsidDel="004A2CCA" w:rsidRDefault="00EA3B1B" w:rsidP="00205063">
      <w:pPr>
        <w:spacing w:after="0"/>
        <w:rPr>
          <w:del w:id="261" w:author="Louise LEWONCZUK" w:date="2016-10-20T18:30:00Z"/>
          <w:rFonts w:ascii="Comic Sans MS" w:hAnsi="Comic Sans MS"/>
        </w:rPr>
      </w:pPr>
      <w:del w:id="262" w:author="Louise LEWONCZUK" w:date="2016-10-20T18:30:00Z">
        <w:r w:rsidDel="004A2CCA">
          <w:rPr>
            <w:rFonts w:ascii="Comic Sans MS" w:hAnsi="Comic Sans MS"/>
          </w:rPr>
          <w:delText xml:space="preserve">Il dit que les animaux sont des machines, l’homme est une exception </w:delText>
        </w:r>
        <w:r w:rsidRPr="00EA3B1B" w:rsidDel="004A2CCA">
          <w:rPr>
            <w:rFonts w:ascii="Comic Sans MS" w:hAnsi="Comic Sans MS"/>
          </w:rPr>
          <w:sym w:font="Wingdings" w:char="F0E0"/>
        </w:r>
        <w:r w:rsidDel="004A2CCA">
          <w:rPr>
            <w:rFonts w:ascii="Comic Sans MS" w:hAnsi="Comic Sans MS"/>
          </w:rPr>
          <w:delText xml:space="preserve"> tout n’est que reflexe chez les animaux. </w:delText>
        </w:r>
      </w:del>
    </w:p>
    <w:p w:rsidR="00EA3B1B" w:rsidDel="004A2CCA" w:rsidRDefault="00EA3B1B" w:rsidP="00205063">
      <w:pPr>
        <w:spacing w:after="0"/>
        <w:rPr>
          <w:del w:id="263" w:author="Louise LEWONCZUK" w:date="2016-10-20T18:31:00Z"/>
          <w:rFonts w:ascii="Comic Sans MS" w:hAnsi="Comic Sans MS"/>
        </w:rPr>
      </w:pPr>
      <w:del w:id="264" w:author="Louise LEWONCZUK" w:date="2017-06-25T21:38:00Z">
        <w:r w:rsidDel="00F04891">
          <w:rPr>
            <w:rFonts w:ascii="Comic Sans MS" w:hAnsi="Comic Sans MS"/>
          </w:rPr>
          <w:delText>Gassendi</w:delText>
        </w:r>
      </w:del>
      <w:del w:id="265" w:author="Louise LEWONCZUK" w:date="2016-10-20T18:31:00Z">
        <w:r w:rsidDel="004A2CCA">
          <w:rPr>
            <w:rFonts w:ascii="Comic Sans MS" w:hAnsi="Comic Sans MS"/>
          </w:rPr>
          <w:delText> :</w:delText>
        </w:r>
      </w:del>
      <w:del w:id="266" w:author="Louise LEWONCZUK" w:date="2017-06-25T21:38:00Z">
        <w:r w:rsidDel="00F04891">
          <w:rPr>
            <w:rFonts w:ascii="Comic Sans MS" w:hAnsi="Comic Sans MS"/>
          </w:rPr>
          <w:delText xml:space="preserve"> les animaux n’ont pas d’âmes (en opposition avec les fables de La Fontaine)</w:delText>
        </w:r>
      </w:del>
    </w:p>
    <w:p w:rsidR="00EA3B1B" w:rsidDel="00F04891" w:rsidRDefault="00EA3B1B" w:rsidP="00205063">
      <w:pPr>
        <w:spacing w:after="0"/>
        <w:rPr>
          <w:del w:id="267" w:author="Louise LEWONCZUK" w:date="2017-06-25T21:38:00Z"/>
          <w:rFonts w:ascii="Comic Sans MS" w:hAnsi="Comic Sans MS"/>
        </w:rPr>
      </w:pPr>
    </w:p>
    <w:p w:rsidR="00EA3B1B" w:rsidDel="00F04891" w:rsidRDefault="00EA3B1B" w:rsidP="00205063">
      <w:pPr>
        <w:spacing w:after="0"/>
        <w:rPr>
          <w:del w:id="268" w:author="Louise LEWONCZUK" w:date="2017-06-25T21:38:00Z"/>
          <w:rFonts w:ascii="Comic Sans MS" w:hAnsi="Comic Sans MS"/>
        </w:rPr>
      </w:pPr>
      <w:del w:id="269" w:author="Louise LEWONCZUK" w:date="2017-06-25T21:38:00Z">
        <w:r w:rsidDel="00F04891">
          <w:rPr>
            <w:rFonts w:ascii="Comic Sans MS" w:hAnsi="Comic Sans MS"/>
          </w:rPr>
          <w:delText>Ici La Fontaine ne décrit pas les animaux mais dit que les courtisans sont des animaux. Une forme de soumission est liée à l’attitude de courtisan.</w:delText>
        </w:r>
      </w:del>
    </w:p>
    <w:p w:rsidR="00EA3B1B" w:rsidDel="00F04891" w:rsidRDefault="00EA3B1B" w:rsidP="00205063">
      <w:pPr>
        <w:spacing w:after="0"/>
        <w:rPr>
          <w:del w:id="270" w:author="Louise LEWONCZUK" w:date="2017-06-25T21:38:00Z"/>
          <w:rFonts w:ascii="Comic Sans MS" w:hAnsi="Comic Sans MS"/>
        </w:rPr>
      </w:pPr>
    </w:p>
    <w:p w:rsidR="00EA3B1B" w:rsidDel="00F04891" w:rsidRDefault="00EA3B1B" w:rsidP="00205063">
      <w:pPr>
        <w:spacing w:after="0"/>
        <w:rPr>
          <w:del w:id="271" w:author="Louise LEWONCZUK" w:date="2017-06-25T21:38:00Z"/>
          <w:rFonts w:ascii="Comic Sans MS" w:hAnsi="Comic Sans MS"/>
          <w:color w:val="A6A6A6" w:themeColor="background1" w:themeShade="A6"/>
        </w:rPr>
      </w:pPr>
      <w:del w:id="272" w:author="Louise LEWONCZUK" w:date="2017-06-25T21:38:00Z">
        <w:r w:rsidRPr="00667A66" w:rsidDel="00F04891">
          <w:rPr>
            <w:rFonts w:ascii="Comic Sans MS" w:hAnsi="Comic Sans MS"/>
            <w:color w:val="A6A6A6" w:themeColor="background1" w:themeShade="A6"/>
          </w:rPr>
          <w:delText xml:space="preserve">La cour est une entité politique fondée sur la flatterie et l’imitation du maitre, ce qui s’oppose à </w:delText>
        </w:r>
      </w:del>
      <w:del w:id="273" w:author="Louise LEWONCZUK" w:date="2016-10-20T18:32:00Z">
        <w:r w:rsidRPr="00667A66" w:rsidDel="00A62532">
          <w:rPr>
            <w:rFonts w:ascii="Comic Sans MS" w:hAnsi="Comic Sans MS"/>
            <w:color w:val="A6A6A6" w:themeColor="background1" w:themeShade="A6"/>
          </w:rPr>
          <w:delText xml:space="preserve">une </w:delText>
        </w:r>
      </w:del>
      <w:del w:id="274" w:author="Louise LEWONCZUK" w:date="2017-06-25T21:38:00Z">
        <w:r w:rsidRPr="00667A66" w:rsidDel="00F04891">
          <w:rPr>
            <w:rFonts w:ascii="Comic Sans MS" w:hAnsi="Comic Sans MS"/>
            <w:color w:val="A6A6A6" w:themeColor="background1" w:themeShade="A6"/>
          </w:rPr>
          <w:delText>attitude d’indépendance serf. Le serf est indépendant d’un point de vu sociologique</w:delText>
        </w:r>
        <w:r w:rsidR="00667A66" w:rsidRPr="00667A66" w:rsidDel="00F04891">
          <w:rPr>
            <w:rFonts w:ascii="Comic Sans MS" w:hAnsi="Comic Sans MS"/>
            <w:color w:val="A6A6A6" w:themeColor="background1" w:themeShade="A6"/>
          </w:rPr>
          <w:delText xml:space="preserve">, il ne se force pas à pleurer. </w:delText>
        </w:r>
        <w:r w:rsidRPr="00667A66" w:rsidDel="00F04891">
          <w:rPr>
            <w:rFonts w:ascii="Comic Sans MS" w:hAnsi="Comic Sans MS"/>
            <w:color w:val="A6A6A6" w:themeColor="background1" w:themeShade="A6"/>
          </w:rPr>
          <w:delText xml:space="preserve"> </w:delText>
        </w:r>
      </w:del>
    </w:p>
    <w:p w:rsidR="006324C7" w:rsidDel="00F04891" w:rsidRDefault="006324C7" w:rsidP="00205063">
      <w:pPr>
        <w:spacing w:after="0"/>
        <w:rPr>
          <w:del w:id="275" w:author="Louise LEWONCZUK" w:date="2017-06-25T21:38:00Z"/>
          <w:rFonts w:ascii="Comic Sans MS" w:hAnsi="Comic Sans MS"/>
          <w:color w:val="A6A6A6" w:themeColor="background1" w:themeShade="A6"/>
        </w:rPr>
      </w:pPr>
    </w:p>
    <w:p w:rsidR="006324C7" w:rsidDel="00F04891" w:rsidRDefault="006324C7" w:rsidP="00205063">
      <w:pPr>
        <w:spacing w:after="0"/>
        <w:rPr>
          <w:del w:id="276" w:author="Louise LEWONCZUK" w:date="2017-06-25T21:38:00Z"/>
          <w:rFonts w:ascii="Comic Sans MS" w:hAnsi="Comic Sans MS"/>
          <w:color w:val="A6A6A6" w:themeColor="background1" w:themeShade="A6"/>
        </w:rPr>
      </w:pPr>
    </w:p>
    <w:p w:rsidR="006324C7" w:rsidRPr="006324C7" w:rsidDel="00F04891" w:rsidRDefault="006324C7" w:rsidP="00205063">
      <w:pPr>
        <w:spacing w:after="0"/>
        <w:rPr>
          <w:del w:id="277" w:author="Louise LEWONCZUK" w:date="2017-06-25T21:38:00Z"/>
          <w:rFonts w:ascii="Comic Sans MS" w:hAnsi="Comic Sans MS"/>
          <w:u w:val="single"/>
        </w:rPr>
      </w:pPr>
      <w:del w:id="278" w:author="Louise LEWONCZUK" w:date="2017-06-25T21:38:00Z">
        <w:r w:rsidRPr="006324C7" w:rsidDel="00F04891">
          <w:rPr>
            <w:rFonts w:ascii="Comic Sans MS" w:hAnsi="Comic Sans MS"/>
            <w:u w:val="single"/>
          </w:rPr>
          <w:delText>Le 14/09/16 :</w:delText>
        </w:r>
      </w:del>
    </w:p>
    <w:p w:rsidR="006324C7" w:rsidDel="00F04891" w:rsidRDefault="00A27329" w:rsidP="00205063">
      <w:pPr>
        <w:spacing w:after="0"/>
        <w:rPr>
          <w:del w:id="279" w:author="Louise LEWONCZUK" w:date="2017-06-25T21:38:00Z"/>
          <w:rFonts w:ascii="Comic Sans MS" w:hAnsi="Comic Sans MS"/>
        </w:rPr>
      </w:pPr>
      <w:del w:id="280" w:author="Louise LEWONCZUK" w:date="2017-06-25T21:38:00Z">
        <w:r w:rsidDel="00F04891">
          <w:rPr>
            <w:rFonts w:ascii="Comic Sans MS" w:hAnsi="Comic Sans MS"/>
          </w:rPr>
          <w:delText>Les obsèques de la lionne </w:delText>
        </w:r>
        <w:r w:rsidRPr="00A27329" w:rsidDel="00F04891">
          <w:rPr>
            <w:rFonts w:ascii="Comic Sans MS" w:hAnsi="Comic Sans MS"/>
          </w:rPr>
          <w:sym w:font="Wingdings" w:char="F0E0"/>
        </w:r>
        <w:r w:rsidDel="00F04891">
          <w:rPr>
            <w:rFonts w:ascii="Comic Sans MS" w:hAnsi="Comic Sans MS"/>
          </w:rPr>
          <w:delText xml:space="preserve"> il y a des points communs entre les deux fables car il y a la même condamnation de la soumission </w:delText>
        </w:r>
        <w:r w:rsidRPr="00A27329" w:rsidDel="00F04891">
          <w:rPr>
            <w:rFonts w:ascii="Comic Sans MS" w:hAnsi="Comic Sans MS"/>
          </w:rPr>
          <w:sym w:font="Wingdings" w:char="F0E0"/>
        </w:r>
        <w:r w:rsidDel="00F04891">
          <w:rPr>
            <w:rFonts w:ascii="Comic Sans MS" w:hAnsi="Comic Sans MS"/>
          </w:rPr>
          <w:delText xml:space="preserve"> apparait dans un passage en discours (« je défini la cours … ») </w:delText>
        </w:r>
      </w:del>
    </w:p>
    <w:p w:rsidR="00A27329" w:rsidDel="00F04891" w:rsidRDefault="00A27329" w:rsidP="00205063">
      <w:pPr>
        <w:spacing w:after="0"/>
        <w:rPr>
          <w:del w:id="281" w:author="Louise LEWONCZUK" w:date="2017-06-25T21:38:00Z"/>
          <w:rFonts w:ascii="Comic Sans MS" w:hAnsi="Comic Sans MS"/>
        </w:rPr>
      </w:pPr>
    </w:p>
    <w:p w:rsidR="00A27329" w:rsidDel="00F04891" w:rsidRDefault="00A27329" w:rsidP="00205063">
      <w:pPr>
        <w:spacing w:after="0"/>
        <w:rPr>
          <w:del w:id="282" w:author="Louise LEWONCZUK" w:date="2017-06-25T21:38:00Z"/>
          <w:rFonts w:ascii="Comic Sans MS" w:hAnsi="Comic Sans MS"/>
        </w:rPr>
      </w:pPr>
      <w:del w:id="283" w:author="Louise LEWONCZUK" w:date="2017-06-25T21:38:00Z">
        <w:r w:rsidDel="00F04891">
          <w:rPr>
            <w:rFonts w:ascii="Comic Sans MS" w:hAnsi="Comic Sans MS"/>
          </w:rPr>
          <w:delText xml:space="preserve">Indépendance </w:delText>
        </w:r>
        <w:r w:rsidR="0099274F" w:rsidDel="00F04891">
          <w:rPr>
            <w:rFonts w:ascii="Comic Sans MS" w:hAnsi="Comic Sans MS"/>
          </w:rPr>
          <w:delText>idéologique</w:delText>
        </w:r>
        <w:r w:rsidDel="00F04891">
          <w:rPr>
            <w:rFonts w:ascii="Comic Sans MS" w:hAnsi="Comic Sans MS"/>
          </w:rPr>
          <w:delText xml:space="preserve"> et expressive du cerf (choix de ne pas pleurer </w:delText>
        </w:r>
        <w:r w:rsidRPr="00A27329" w:rsidDel="00F04891">
          <w:rPr>
            <w:rFonts w:ascii="Comic Sans MS" w:hAnsi="Comic Sans MS"/>
          </w:rPr>
          <w:sym w:font="Wingdings" w:char="F0E0"/>
        </w:r>
        <w:r w:rsidDel="00F04891">
          <w:rPr>
            <w:rFonts w:ascii="Comic Sans MS" w:hAnsi="Comic Sans MS"/>
          </w:rPr>
          <w:delText xml:space="preserve"> </w:delText>
        </w:r>
        <w:r w:rsidR="0099274F" w:rsidDel="00F04891">
          <w:rPr>
            <w:rFonts w:ascii="Comic Sans MS" w:hAnsi="Comic Sans MS"/>
          </w:rPr>
          <w:delText>rancœur</w:delText>
        </w:r>
        <w:r w:rsidDel="00F04891">
          <w:rPr>
            <w:rFonts w:ascii="Comic Sans MS" w:hAnsi="Comic Sans MS"/>
          </w:rPr>
          <w:delText xml:space="preserve"> terrible vis-à-vis de la re</w:delText>
        </w:r>
        <w:r w:rsidR="0099274F" w:rsidDel="00F04891">
          <w:rPr>
            <w:rFonts w:ascii="Comic Sans MS" w:hAnsi="Comic Sans MS"/>
          </w:rPr>
          <w:delText>ine, ne montre pas de douleur qu</w:delText>
        </w:r>
        <w:r w:rsidDel="00F04891">
          <w:rPr>
            <w:rFonts w:ascii="Comic Sans MS" w:hAnsi="Comic Sans MS"/>
          </w:rPr>
          <w:delText>’il ne ressent pas), contrairement aux courtisans.</w:delText>
        </w:r>
      </w:del>
    </w:p>
    <w:p w:rsidR="0099274F" w:rsidRPr="0099274F" w:rsidDel="00F04891" w:rsidRDefault="0099274F" w:rsidP="0099274F">
      <w:pPr>
        <w:spacing w:after="0"/>
        <w:rPr>
          <w:del w:id="284" w:author="Louise LEWONCZUK" w:date="2017-06-25T21:38:00Z"/>
          <w:rFonts w:ascii="Comic Sans MS" w:hAnsi="Comic Sans MS"/>
          <w:color w:val="A6A6A6" w:themeColor="background1" w:themeShade="A6"/>
        </w:rPr>
      </w:pPr>
      <w:del w:id="285" w:author="Louise LEWONCZUK" w:date="2017-06-25T21:38:00Z">
        <w:r w:rsidRPr="0099274F" w:rsidDel="00F04891">
          <w:rPr>
            <w:rFonts w:ascii="Comic Sans MS" w:hAnsi="Comic Sans MS"/>
            <w:color w:val="A6A6A6" w:themeColor="background1" w:themeShade="A6"/>
          </w:rPr>
          <w:delText xml:space="preserve">Première partie : soumission volontaire (choix des courtisans </w:delText>
        </w:r>
        <w:r w:rsidRPr="0099274F" w:rsidDel="00F04891">
          <w:rPr>
            <w:rFonts w:ascii="Comic Sans MS" w:hAnsi="Comic Sans MS"/>
            <w:color w:val="A6A6A6" w:themeColor="background1" w:themeShade="A6"/>
          </w:rPr>
          <w:sym w:font="Wingdings" w:char="F0E0"/>
        </w:r>
        <w:r w:rsidRPr="0099274F" w:rsidDel="00F04891">
          <w:rPr>
            <w:rFonts w:ascii="Comic Sans MS" w:hAnsi="Comic Sans MS"/>
            <w:color w:val="A6A6A6" w:themeColor="background1" w:themeShade="A6"/>
          </w:rPr>
          <w:delText xml:space="preserve"> pas de violence du pouvoir)</w:delText>
        </w:r>
      </w:del>
    </w:p>
    <w:p w:rsidR="00A27329" w:rsidRPr="0099274F" w:rsidDel="00F04891" w:rsidRDefault="0099274F" w:rsidP="00205063">
      <w:pPr>
        <w:spacing w:after="0"/>
        <w:rPr>
          <w:del w:id="286" w:author="Louise LEWONCZUK" w:date="2017-06-25T21:38:00Z"/>
          <w:rFonts w:ascii="Comic Sans MS" w:hAnsi="Comic Sans MS"/>
          <w:color w:val="A6A6A6" w:themeColor="background1" w:themeShade="A6"/>
        </w:rPr>
      </w:pPr>
      <w:del w:id="287" w:author="Louise LEWONCZUK" w:date="2017-06-25T21:38:00Z">
        <w:r w:rsidRPr="0099274F" w:rsidDel="00F04891">
          <w:rPr>
            <w:rFonts w:ascii="Comic Sans MS" w:hAnsi="Comic Sans MS"/>
            <w:color w:val="A6A6A6" w:themeColor="background1" w:themeShade="A6"/>
          </w:rPr>
          <w:delText>Deuxième</w:delText>
        </w:r>
        <w:r w:rsidR="00A27329" w:rsidRPr="0099274F" w:rsidDel="00F04891">
          <w:rPr>
            <w:rFonts w:ascii="Comic Sans MS" w:hAnsi="Comic Sans MS"/>
            <w:color w:val="A6A6A6" w:themeColor="background1" w:themeShade="A6"/>
          </w:rPr>
          <w:delText xml:space="preserve"> partie de la fable : la complexité arrive</w:delText>
        </w:r>
      </w:del>
    </w:p>
    <w:p w:rsidR="0099274F" w:rsidRPr="0099274F" w:rsidDel="00F04891" w:rsidRDefault="00A27329" w:rsidP="00205063">
      <w:pPr>
        <w:spacing w:after="0"/>
        <w:rPr>
          <w:del w:id="288" w:author="Louise LEWONCZUK" w:date="2017-06-25T21:38:00Z"/>
          <w:rFonts w:ascii="Comic Sans MS" w:hAnsi="Comic Sans MS"/>
          <w:color w:val="A6A6A6" w:themeColor="background1" w:themeShade="A6"/>
        </w:rPr>
      </w:pPr>
      <w:del w:id="289" w:author="Louise LEWONCZUK" w:date="2017-06-25T21:38:00Z">
        <w:r w:rsidRPr="0099274F" w:rsidDel="00F04891">
          <w:rPr>
            <w:rFonts w:ascii="Comic Sans MS" w:hAnsi="Comic Sans MS"/>
            <w:color w:val="A6A6A6" w:themeColor="background1" w:themeShade="A6"/>
          </w:rPr>
          <w:delText xml:space="preserve">On passe de </w:delText>
        </w:r>
        <w:r w:rsidRPr="0099274F" w:rsidDel="00F04891">
          <w:rPr>
            <w:rFonts w:ascii="Comic Sans MS" w:hAnsi="Comic Sans MS"/>
            <w:b/>
            <w:color w:val="A6A6A6" w:themeColor="background1" w:themeShade="A6"/>
          </w:rPr>
          <w:delText>la</w:delText>
        </w:r>
        <w:r w:rsidRPr="0099274F" w:rsidDel="00F04891">
          <w:rPr>
            <w:rFonts w:ascii="Comic Sans MS" w:hAnsi="Comic Sans MS"/>
            <w:color w:val="A6A6A6" w:themeColor="background1" w:themeShade="A6"/>
          </w:rPr>
          <w:delText xml:space="preserve"> soumission (servitude volontaire) à </w:delText>
        </w:r>
        <w:r w:rsidRPr="0099274F" w:rsidDel="00F04891">
          <w:rPr>
            <w:rFonts w:ascii="Comic Sans MS" w:hAnsi="Comic Sans MS"/>
            <w:b/>
            <w:color w:val="A6A6A6" w:themeColor="background1" w:themeShade="A6"/>
          </w:rPr>
          <w:delText>une</w:delText>
        </w:r>
        <w:r w:rsidRPr="0099274F" w:rsidDel="00F04891">
          <w:rPr>
            <w:rFonts w:ascii="Comic Sans MS" w:hAnsi="Comic Sans MS"/>
            <w:color w:val="A6A6A6" w:themeColor="background1" w:themeShade="A6"/>
          </w:rPr>
          <w:delText xml:space="preserve"> soumission au sens stricte et imposé</w:delText>
        </w:r>
        <w:r w:rsidR="0099274F" w:rsidRPr="0099274F" w:rsidDel="00F04891">
          <w:rPr>
            <w:rFonts w:ascii="Comic Sans MS" w:hAnsi="Comic Sans MS"/>
            <w:color w:val="A6A6A6" w:themeColor="background1" w:themeShade="A6"/>
          </w:rPr>
          <w:delText>e</w:delText>
        </w:r>
        <w:r w:rsidRPr="0099274F" w:rsidDel="00F04891">
          <w:rPr>
            <w:rFonts w:ascii="Comic Sans MS" w:hAnsi="Comic Sans MS"/>
            <w:color w:val="A6A6A6" w:themeColor="background1" w:themeShade="A6"/>
          </w:rPr>
          <w:delText xml:space="preserve"> de l’extérieur dans le sens de la tyrannie politique qui semblait</w:delText>
        </w:r>
        <w:r w:rsidR="0099274F" w:rsidRPr="0099274F" w:rsidDel="00F04891">
          <w:rPr>
            <w:rFonts w:ascii="Comic Sans MS" w:hAnsi="Comic Sans MS"/>
            <w:color w:val="A6A6A6" w:themeColor="background1" w:themeShade="A6"/>
          </w:rPr>
          <w:delText xml:space="preserve"> jusque-là</w:delText>
        </w:r>
        <w:r w:rsidRPr="0099274F" w:rsidDel="00F04891">
          <w:rPr>
            <w:rFonts w:ascii="Comic Sans MS" w:hAnsi="Comic Sans MS"/>
            <w:color w:val="A6A6A6" w:themeColor="background1" w:themeShade="A6"/>
          </w:rPr>
          <w:delText xml:space="preserve"> absente. </w:delText>
        </w:r>
      </w:del>
    </w:p>
    <w:p w:rsidR="00A27329" w:rsidRPr="0099274F" w:rsidDel="00F04891" w:rsidRDefault="00A27329" w:rsidP="00205063">
      <w:pPr>
        <w:spacing w:after="0"/>
        <w:rPr>
          <w:del w:id="290" w:author="Louise LEWONCZUK" w:date="2017-06-25T21:38:00Z"/>
          <w:rFonts w:ascii="Comic Sans MS" w:hAnsi="Comic Sans MS"/>
          <w:color w:val="A6A6A6" w:themeColor="background1" w:themeShade="A6"/>
        </w:rPr>
      </w:pPr>
      <w:del w:id="291" w:author="Louise LEWONCZUK" w:date="2017-06-25T21:38:00Z">
        <w:r w:rsidRPr="0099274F" w:rsidDel="00F04891">
          <w:rPr>
            <w:rFonts w:ascii="Comic Sans MS" w:hAnsi="Comic Sans MS"/>
            <w:color w:val="A6A6A6" w:themeColor="background1" w:themeShade="A6"/>
          </w:rPr>
          <w:delText xml:space="preserve">Outrage à l’autorité royale </w:delText>
        </w:r>
        <w:r w:rsidRPr="0099274F" w:rsidDel="00F04891">
          <w:rPr>
            <w:rFonts w:ascii="Comic Sans MS" w:hAnsi="Comic Sans MS"/>
            <w:color w:val="A6A6A6" w:themeColor="background1" w:themeShade="A6"/>
          </w:rPr>
          <w:sym w:font="Wingdings" w:char="F0E0"/>
        </w:r>
        <w:r w:rsidRPr="0099274F" w:rsidDel="00F04891">
          <w:rPr>
            <w:rFonts w:ascii="Comic Sans MS" w:hAnsi="Comic Sans MS"/>
            <w:color w:val="A6A6A6" w:themeColor="background1" w:themeShade="A6"/>
          </w:rPr>
          <w:delText xml:space="preserve"> violence se </w:delText>
        </w:r>
        <w:r w:rsidR="0099274F" w:rsidRPr="0099274F" w:rsidDel="00F04891">
          <w:rPr>
            <w:rFonts w:ascii="Comic Sans MS" w:hAnsi="Comic Sans MS"/>
            <w:color w:val="A6A6A6" w:themeColor="background1" w:themeShade="A6"/>
          </w:rPr>
          <w:delText>déchaine</w:delText>
        </w:r>
        <w:r w:rsidRPr="0099274F" w:rsidDel="00F04891">
          <w:rPr>
            <w:rFonts w:ascii="Comic Sans MS" w:hAnsi="Comic Sans MS"/>
            <w:color w:val="A6A6A6" w:themeColor="background1" w:themeShade="A6"/>
          </w:rPr>
          <w:delText xml:space="preserve"> sur le cerf </w:delText>
        </w:r>
        <w:r w:rsidRPr="0099274F" w:rsidDel="00F04891">
          <w:rPr>
            <w:rFonts w:ascii="Comic Sans MS" w:hAnsi="Comic Sans MS"/>
            <w:color w:val="A6A6A6" w:themeColor="background1" w:themeShade="A6"/>
          </w:rPr>
          <w:sym w:font="Wingdings" w:char="F0E0"/>
        </w:r>
        <w:r w:rsidRPr="0099274F" w:rsidDel="00F04891">
          <w:rPr>
            <w:rFonts w:ascii="Comic Sans MS" w:hAnsi="Comic Sans MS"/>
            <w:color w:val="A6A6A6" w:themeColor="background1" w:themeShade="A6"/>
          </w:rPr>
          <w:delText xml:space="preserve"> violence verbale puis physique sur le cerf. </w:delText>
        </w:r>
      </w:del>
    </w:p>
    <w:p w:rsidR="00A27329" w:rsidRPr="0099274F" w:rsidDel="00F04891" w:rsidRDefault="00A27329" w:rsidP="00205063">
      <w:pPr>
        <w:spacing w:after="0"/>
        <w:rPr>
          <w:del w:id="292" w:author="Louise LEWONCZUK" w:date="2017-06-25T21:38:00Z"/>
          <w:rFonts w:ascii="Comic Sans MS" w:hAnsi="Comic Sans MS"/>
          <w:color w:val="A6A6A6" w:themeColor="background1" w:themeShade="A6"/>
        </w:rPr>
      </w:pPr>
      <w:del w:id="293" w:author="Louise LEWONCZUK" w:date="2017-06-25T21:38:00Z">
        <w:r w:rsidRPr="0099274F" w:rsidDel="00F04891">
          <w:rPr>
            <w:rFonts w:ascii="Comic Sans MS" w:hAnsi="Comic Sans MS"/>
            <w:color w:val="A6A6A6" w:themeColor="background1" w:themeShade="A6"/>
          </w:rPr>
          <w:delText xml:space="preserve">Qu’est ce qui peut constituer un outrage dans le fait de ne pas pleurer ? </w:delText>
        </w:r>
        <w:r w:rsidRPr="0099274F" w:rsidDel="00F04891">
          <w:rPr>
            <w:rFonts w:ascii="Comic Sans MS" w:hAnsi="Comic Sans MS"/>
            <w:color w:val="A6A6A6" w:themeColor="background1" w:themeShade="A6"/>
          </w:rPr>
          <w:sym w:font="Wingdings" w:char="F0E0"/>
        </w:r>
        <w:r w:rsidR="0099274F" w:rsidRPr="0099274F" w:rsidDel="00F04891">
          <w:rPr>
            <w:rFonts w:ascii="Comic Sans MS" w:hAnsi="Comic Sans MS"/>
            <w:color w:val="A6A6A6" w:themeColor="background1" w:themeShade="A6"/>
          </w:rPr>
          <w:delText xml:space="preserve"> Ne</w:delText>
        </w:r>
        <w:r w:rsidRPr="0099274F" w:rsidDel="00F04891">
          <w:rPr>
            <w:rFonts w:ascii="Comic Sans MS" w:hAnsi="Comic Sans MS"/>
            <w:color w:val="A6A6A6" w:themeColor="background1" w:themeShade="A6"/>
          </w:rPr>
          <w:delText xml:space="preserve"> pleure p</w:delText>
        </w:r>
        <w:r w:rsidR="0099274F" w:rsidRPr="0099274F" w:rsidDel="00F04891">
          <w:rPr>
            <w:rFonts w:ascii="Comic Sans MS" w:hAnsi="Comic Sans MS"/>
            <w:color w:val="A6A6A6" w:themeColor="background1" w:themeShade="A6"/>
          </w:rPr>
          <w:delText xml:space="preserve">as la perte de la reine, ne pas imiter le </w:delText>
        </w:r>
        <w:r w:rsidRPr="0099274F" w:rsidDel="00F04891">
          <w:rPr>
            <w:rFonts w:ascii="Comic Sans MS" w:hAnsi="Comic Sans MS"/>
            <w:color w:val="A6A6A6" w:themeColor="background1" w:themeShade="A6"/>
          </w:rPr>
          <w:delText>roi</w:delText>
        </w:r>
      </w:del>
    </w:p>
    <w:p w:rsidR="00A27329" w:rsidRPr="0099274F" w:rsidDel="00F04891" w:rsidRDefault="00A27329" w:rsidP="00205063">
      <w:pPr>
        <w:spacing w:after="0"/>
        <w:rPr>
          <w:del w:id="294" w:author="Louise LEWONCZUK" w:date="2017-06-25T21:38:00Z"/>
          <w:rFonts w:ascii="Comic Sans MS" w:hAnsi="Comic Sans MS"/>
          <w:color w:val="A6A6A6" w:themeColor="background1" w:themeShade="A6"/>
        </w:rPr>
      </w:pPr>
      <w:del w:id="295" w:author="Louise LEWONCZUK" w:date="2017-06-25T21:38:00Z">
        <w:r w:rsidRPr="0099274F" w:rsidDel="00F04891">
          <w:rPr>
            <w:rFonts w:ascii="Comic Sans MS" w:hAnsi="Comic Sans MS"/>
            <w:color w:val="A6A6A6" w:themeColor="background1" w:themeShade="A6"/>
          </w:rPr>
          <w:delText xml:space="preserve">Le cerf n’imite pas la sacralité du roi (utilisation du nous </w:delText>
        </w:r>
        <w:r w:rsidR="0099274F" w:rsidRPr="0099274F" w:rsidDel="00F04891">
          <w:rPr>
            <w:rFonts w:ascii="Comic Sans MS" w:hAnsi="Comic Sans MS"/>
            <w:color w:val="A6A6A6" w:themeColor="background1" w:themeShade="A6"/>
          </w:rPr>
          <w:delText>majesté</w:delText>
        </w:r>
        <w:r w:rsidRPr="0099274F" w:rsidDel="00F04891">
          <w:rPr>
            <w:rFonts w:ascii="Comic Sans MS" w:hAnsi="Comic Sans MS"/>
            <w:color w:val="A6A6A6" w:themeColor="background1" w:themeShade="A6"/>
          </w:rPr>
          <w:delText xml:space="preserve">, ses sacrés ongles, la reine morte </w:delText>
        </w:r>
        <w:r w:rsidRPr="0099274F" w:rsidDel="00F04891">
          <w:rPr>
            <w:rFonts w:ascii="Comic Sans MS" w:hAnsi="Comic Sans MS"/>
            <w:color w:val="A6A6A6" w:themeColor="background1" w:themeShade="A6"/>
          </w:rPr>
          <w:sym w:font="Wingdings" w:char="F0E0"/>
        </w:r>
        <w:r w:rsidRPr="0099274F" w:rsidDel="00F04891">
          <w:rPr>
            <w:rFonts w:ascii="Comic Sans MS" w:hAnsi="Comic Sans MS"/>
            <w:color w:val="A6A6A6" w:themeColor="background1" w:themeShade="A6"/>
          </w:rPr>
          <w:delText xml:space="preserve"> les auguste </w:delText>
        </w:r>
        <w:r w:rsidR="0099274F" w:rsidRPr="0099274F" w:rsidDel="00F04891">
          <w:rPr>
            <w:rFonts w:ascii="Comic Sans MS" w:hAnsi="Comic Sans MS"/>
            <w:color w:val="A6A6A6" w:themeColor="background1" w:themeShade="A6"/>
          </w:rPr>
          <w:delText>mânes</w:delText>
        </w:r>
        <w:r w:rsidRPr="0099274F" w:rsidDel="00F04891">
          <w:rPr>
            <w:rFonts w:ascii="Comic Sans MS" w:hAnsi="Comic Sans MS"/>
            <w:color w:val="A6A6A6" w:themeColor="background1" w:themeShade="A6"/>
          </w:rPr>
          <w:delText>)</w:delText>
        </w:r>
      </w:del>
    </w:p>
    <w:p w:rsidR="00A62532" w:rsidDel="00A62532" w:rsidRDefault="00A27329" w:rsidP="00205063">
      <w:pPr>
        <w:spacing w:after="0"/>
        <w:rPr>
          <w:del w:id="296" w:author="Louise LEWONCZUK" w:date="2016-10-20T18:33:00Z"/>
          <w:rFonts w:ascii="Comic Sans MS" w:hAnsi="Comic Sans MS"/>
        </w:rPr>
      </w:pPr>
      <w:del w:id="297" w:author="Louise LEWONCZUK" w:date="2016-10-20T18:33:00Z">
        <w:r w:rsidDel="00A62532">
          <w:rPr>
            <w:rFonts w:ascii="Comic Sans MS" w:hAnsi="Comic Sans MS"/>
          </w:rPr>
          <w:delText xml:space="preserve">Le corps du sujet </w:delText>
        </w:r>
        <w:r w:rsidRPr="00A27329" w:rsidDel="00A62532">
          <w:rPr>
            <w:rFonts w:ascii="Comic Sans MS" w:hAnsi="Comic Sans MS"/>
          </w:rPr>
          <w:sym w:font="Wingdings" w:char="F0E0"/>
        </w:r>
        <w:r w:rsidDel="00A62532">
          <w:rPr>
            <w:rFonts w:ascii="Comic Sans MS" w:hAnsi="Comic Sans MS"/>
          </w:rPr>
          <w:delText xml:space="preserve"> profane (contraire de sacré</w:delText>
        </w:r>
      </w:del>
    </w:p>
    <w:p w:rsidR="00A27329" w:rsidDel="00A62532" w:rsidRDefault="00A27329" w:rsidP="00205063">
      <w:pPr>
        <w:spacing w:after="0"/>
        <w:rPr>
          <w:del w:id="298" w:author="Louise LEWONCZUK" w:date="2016-10-20T18:33:00Z"/>
          <w:rFonts w:ascii="Comic Sans MS" w:hAnsi="Comic Sans MS"/>
        </w:rPr>
      </w:pPr>
    </w:p>
    <w:p w:rsidR="00A27329" w:rsidDel="00A62532" w:rsidRDefault="00A27329" w:rsidP="00205063">
      <w:pPr>
        <w:spacing w:after="0"/>
        <w:rPr>
          <w:del w:id="299" w:author="Louise LEWONCZUK" w:date="2016-10-20T18:33:00Z"/>
          <w:rFonts w:ascii="Comic Sans MS" w:hAnsi="Comic Sans MS"/>
        </w:rPr>
      </w:pPr>
      <w:del w:id="300" w:author="Louise LEWONCZUK" w:date="2016-10-20T18:33:00Z">
        <w:r w:rsidDel="00A62532">
          <w:rPr>
            <w:rFonts w:ascii="Comic Sans MS" w:hAnsi="Comic Sans MS"/>
          </w:rPr>
          <w:delText xml:space="preserve">Sujet = </w:delText>
        </w:r>
        <w:r w:rsidR="0099274F" w:rsidDel="00A62532">
          <w:rPr>
            <w:rFonts w:ascii="Comic Sans MS" w:hAnsi="Comic Sans MS"/>
          </w:rPr>
          <w:delText xml:space="preserve">personne </w:delText>
        </w:r>
        <w:r w:rsidDel="00A62532">
          <w:rPr>
            <w:rFonts w:ascii="Comic Sans MS" w:hAnsi="Comic Sans MS"/>
          </w:rPr>
          <w:delText>profane</w:delText>
        </w:r>
      </w:del>
    </w:p>
    <w:p w:rsidR="00A27329" w:rsidDel="00F04891" w:rsidRDefault="00924183" w:rsidP="00205063">
      <w:pPr>
        <w:spacing w:after="0"/>
        <w:rPr>
          <w:del w:id="301" w:author="Louise LEWONCZUK" w:date="2017-06-25T21:38:00Z"/>
          <w:rFonts w:ascii="Comic Sans MS" w:hAnsi="Comic Sans MS"/>
        </w:rPr>
      </w:pPr>
      <w:del w:id="302" w:author="Louise LEWONCZUK" w:date="2016-10-20T18:33:00Z">
        <w:r w:rsidDel="00A62532">
          <w:rPr>
            <w:rFonts w:ascii="Comic Sans MS" w:hAnsi="Comic Sans MS"/>
          </w:rPr>
          <w:delText>Roi, reine = personne sacrée</w:delText>
        </w:r>
      </w:del>
    </w:p>
    <w:p w:rsidR="00924183" w:rsidDel="00F04891" w:rsidRDefault="00924183" w:rsidP="00205063">
      <w:pPr>
        <w:spacing w:after="0"/>
        <w:rPr>
          <w:del w:id="303" w:author="Louise LEWONCZUK" w:date="2017-06-25T21:38:00Z"/>
          <w:rFonts w:ascii="Comic Sans MS" w:hAnsi="Comic Sans MS"/>
        </w:rPr>
      </w:pPr>
    </w:p>
    <w:p w:rsidR="00924183" w:rsidRPr="0099274F" w:rsidDel="00A62532" w:rsidRDefault="00924183" w:rsidP="00205063">
      <w:pPr>
        <w:spacing w:after="0"/>
        <w:rPr>
          <w:del w:id="304" w:author="Louise LEWONCZUK" w:date="2016-10-20T18:33:00Z"/>
          <w:rFonts w:ascii="Comic Sans MS" w:hAnsi="Comic Sans MS"/>
          <w:color w:val="A6A6A6" w:themeColor="background1" w:themeShade="A6"/>
        </w:rPr>
      </w:pPr>
      <w:del w:id="305" w:author="Louise LEWONCZUK" w:date="2017-06-25T21:38:00Z">
        <w:r w:rsidRPr="0099274F" w:rsidDel="00F04891">
          <w:rPr>
            <w:rFonts w:ascii="Comic Sans MS" w:hAnsi="Comic Sans MS"/>
            <w:color w:val="A6A6A6" w:themeColor="background1" w:themeShade="A6"/>
          </w:rPr>
          <w:delText>La ruse du cerf part de ce dogme de la personne royale sacrée</w:delText>
        </w:r>
      </w:del>
    </w:p>
    <w:p w:rsidR="00924183" w:rsidDel="00F04891" w:rsidRDefault="00924183" w:rsidP="00205063">
      <w:pPr>
        <w:spacing w:after="0"/>
        <w:rPr>
          <w:del w:id="306" w:author="Louise LEWONCZUK" w:date="2017-06-25T21:38:00Z"/>
          <w:rFonts w:ascii="Comic Sans MS" w:hAnsi="Comic Sans MS"/>
        </w:rPr>
      </w:pPr>
    </w:p>
    <w:p w:rsidR="00924183" w:rsidRPr="007C6BE7" w:rsidDel="0003062C" w:rsidRDefault="00924183" w:rsidP="00205063">
      <w:pPr>
        <w:spacing w:after="0"/>
        <w:rPr>
          <w:del w:id="307" w:author="Louise LEWONCZUK" w:date="2016-10-20T18:48:00Z"/>
          <w:rFonts w:ascii="Comic Sans MS" w:hAnsi="Comic Sans MS"/>
          <w:color w:val="A6A6A6" w:themeColor="background1" w:themeShade="A6"/>
        </w:rPr>
      </w:pPr>
      <w:del w:id="308" w:author="Louise LEWONCZUK" w:date="2017-06-25T21:38:00Z">
        <w:r w:rsidRPr="007C6BE7" w:rsidDel="00F04891">
          <w:rPr>
            <w:rFonts w:ascii="Comic Sans MS" w:hAnsi="Comic Sans MS"/>
            <w:color w:val="A6A6A6" w:themeColor="background1" w:themeShade="A6"/>
          </w:rPr>
          <w:delText xml:space="preserve">Le fabuliste dans la seconde partie de la fable évoque la </w:delText>
        </w:r>
        <w:r w:rsidR="0099274F" w:rsidRPr="007C6BE7" w:rsidDel="00F04891">
          <w:rPr>
            <w:rFonts w:ascii="Comic Sans MS" w:hAnsi="Comic Sans MS"/>
            <w:color w:val="A6A6A6" w:themeColor="background1" w:themeShade="A6"/>
          </w:rPr>
          <w:delText>manière</w:delText>
        </w:r>
        <w:r w:rsidRPr="007C6BE7" w:rsidDel="00F04891">
          <w:rPr>
            <w:rFonts w:ascii="Comic Sans MS" w:hAnsi="Comic Sans MS"/>
            <w:color w:val="A6A6A6" w:themeColor="background1" w:themeShade="A6"/>
          </w:rPr>
          <w:delText xml:space="preserve"> que l’</w:delText>
        </w:r>
        <w:r w:rsidR="0099274F" w:rsidRPr="007C6BE7" w:rsidDel="00F04891">
          <w:rPr>
            <w:rFonts w:ascii="Comic Sans MS" w:hAnsi="Comic Sans MS"/>
            <w:color w:val="A6A6A6" w:themeColor="background1" w:themeShade="A6"/>
          </w:rPr>
          <w:delText>être</w:delText>
        </w:r>
        <w:r w:rsidRPr="007C6BE7" w:rsidDel="00F04891">
          <w:rPr>
            <w:rFonts w:ascii="Comic Sans MS" w:hAnsi="Comic Sans MS"/>
            <w:color w:val="A6A6A6" w:themeColor="background1" w:themeShade="A6"/>
          </w:rPr>
          <w:delText xml:space="preserve"> soumis peut mettre en œuvre pour se </w:delText>
        </w:r>
        <w:r w:rsidR="0099274F" w:rsidRPr="007C6BE7" w:rsidDel="00F04891">
          <w:rPr>
            <w:rFonts w:ascii="Comic Sans MS" w:hAnsi="Comic Sans MS"/>
            <w:color w:val="A6A6A6" w:themeColor="background1" w:themeShade="A6"/>
          </w:rPr>
          <w:delText>protéger</w:delText>
        </w:r>
        <w:r w:rsidRPr="007C6BE7" w:rsidDel="00F04891">
          <w:rPr>
            <w:rFonts w:ascii="Comic Sans MS" w:hAnsi="Comic Sans MS"/>
            <w:color w:val="A6A6A6" w:themeColor="background1" w:themeShade="A6"/>
          </w:rPr>
          <w:delText xml:space="preserve"> d’elle, la ruse du cerf est en </w:delText>
        </w:r>
        <w:r w:rsidR="0099274F" w:rsidRPr="007C6BE7" w:rsidDel="00F04891">
          <w:rPr>
            <w:rFonts w:ascii="Comic Sans MS" w:hAnsi="Comic Sans MS"/>
            <w:color w:val="A6A6A6" w:themeColor="background1" w:themeShade="A6"/>
          </w:rPr>
          <w:delText>fait</w:delText>
        </w:r>
        <w:r w:rsidRPr="007C6BE7" w:rsidDel="00F04891">
          <w:rPr>
            <w:rFonts w:ascii="Comic Sans MS" w:hAnsi="Comic Sans MS"/>
            <w:color w:val="A6A6A6" w:themeColor="background1" w:themeShade="A6"/>
          </w:rPr>
          <w:delText xml:space="preserve"> une manière pour lui simple sujet </w:delText>
        </w:r>
        <w:r w:rsidR="0099274F" w:rsidRPr="007C6BE7" w:rsidDel="00F04891">
          <w:rPr>
            <w:rFonts w:ascii="Comic Sans MS" w:hAnsi="Comic Sans MS"/>
            <w:color w:val="A6A6A6" w:themeColor="background1" w:themeShade="A6"/>
          </w:rPr>
          <w:delText>soumis</w:delText>
        </w:r>
        <w:r w:rsidRPr="007C6BE7" w:rsidDel="00F04891">
          <w:rPr>
            <w:rFonts w:ascii="Comic Sans MS" w:hAnsi="Comic Sans MS"/>
            <w:color w:val="A6A6A6" w:themeColor="background1" w:themeShade="A6"/>
          </w:rPr>
          <w:delText xml:space="preserve"> à </w:delText>
        </w:r>
        <w:r w:rsidR="0099274F" w:rsidRPr="007C6BE7" w:rsidDel="00F04891">
          <w:rPr>
            <w:rFonts w:ascii="Comic Sans MS" w:hAnsi="Comic Sans MS"/>
            <w:color w:val="A6A6A6" w:themeColor="background1" w:themeShade="A6"/>
          </w:rPr>
          <w:delText>l’autorité tyrannique du maitre</w:delText>
        </w:r>
        <w:r w:rsidRPr="007C6BE7" w:rsidDel="00F04891">
          <w:rPr>
            <w:rFonts w:ascii="Comic Sans MS" w:hAnsi="Comic Sans MS"/>
            <w:color w:val="A6A6A6" w:themeColor="background1" w:themeShade="A6"/>
          </w:rPr>
          <w:delText xml:space="preserve"> de se </w:delText>
        </w:r>
        <w:r w:rsidR="0099274F" w:rsidRPr="007C6BE7" w:rsidDel="00F04891">
          <w:rPr>
            <w:rFonts w:ascii="Comic Sans MS" w:hAnsi="Comic Sans MS"/>
            <w:color w:val="A6A6A6" w:themeColor="background1" w:themeShade="A6"/>
          </w:rPr>
          <w:delText>protéger</w:delText>
        </w:r>
        <w:r w:rsidRPr="007C6BE7" w:rsidDel="00F04891">
          <w:rPr>
            <w:rFonts w:ascii="Comic Sans MS" w:hAnsi="Comic Sans MS"/>
            <w:color w:val="A6A6A6" w:themeColor="background1" w:themeShade="A6"/>
          </w:rPr>
          <w:delText xml:space="preserve"> mais pou</w:delText>
        </w:r>
        <w:r w:rsidR="0099274F" w:rsidRPr="007C6BE7" w:rsidDel="00F04891">
          <w:rPr>
            <w:rFonts w:ascii="Comic Sans MS" w:hAnsi="Comic Sans MS"/>
            <w:color w:val="A6A6A6" w:themeColor="background1" w:themeShade="A6"/>
          </w:rPr>
          <w:delText>r autant des questions se posent par rapport à cette ruse :</w:delText>
        </w:r>
      </w:del>
    </w:p>
    <w:p w:rsidR="00924183" w:rsidRPr="007C6BE7" w:rsidDel="0003062C" w:rsidRDefault="00924183" w:rsidP="00205063">
      <w:pPr>
        <w:spacing w:after="0"/>
        <w:rPr>
          <w:del w:id="309" w:author="Louise LEWONCZUK" w:date="2016-10-20T18:48:00Z"/>
          <w:rFonts w:ascii="Comic Sans MS" w:hAnsi="Comic Sans MS"/>
          <w:color w:val="A6A6A6" w:themeColor="background1" w:themeShade="A6"/>
        </w:rPr>
      </w:pPr>
    </w:p>
    <w:p w:rsidR="00924183" w:rsidRPr="0003062C" w:rsidDel="00F04891" w:rsidRDefault="00924183">
      <w:pPr>
        <w:spacing w:after="0"/>
        <w:rPr>
          <w:del w:id="310" w:author="Louise LEWONCZUK" w:date="2017-06-25T21:38:00Z"/>
          <w:rFonts w:ascii="Comic Sans MS" w:hAnsi="Comic Sans MS"/>
          <w:color w:val="A6A6A6" w:themeColor="background1" w:themeShade="A6"/>
          <w:rPrChange w:id="311" w:author="Louise LEWONCZUK" w:date="2016-10-20T18:48:00Z">
            <w:rPr>
              <w:del w:id="312" w:author="Louise LEWONCZUK" w:date="2017-06-25T21:38:00Z"/>
            </w:rPr>
          </w:rPrChange>
        </w:rPr>
        <w:pPrChange w:id="313" w:author="Louise LEWONCZUK" w:date="2016-10-20T18:48:00Z">
          <w:pPr>
            <w:pStyle w:val="Paragraphedeliste"/>
            <w:numPr>
              <w:numId w:val="10"/>
            </w:numPr>
            <w:spacing w:after="0"/>
            <w:ind w:hanging="360"/>
          </w:pPr>
        </w:pPrChange>
      </w:pPr>
      <w:del w:id="314" w:author="Louise LEWONCZUK" w:date="2017-06-25T21:38:00Z">
        <w:r w:rsidRPr="0003062C" w:rsidDel="00F04891">
          <w:rPr>
            <w:rFonts w:ascii="Comic Sans MS" w:hAnsi="Comic Sans MS"/>
            <w:color w:val="A6A6A6" w:themeColor="background1" w:themeShade="A6"/>
            <w:rPrChange w:id="315" w:author="Louise LEWONCZUK" w:date="2016-10-20T18:48:00Z">
              <w:rPr/>
            </w:rPrChange>
          </w:rPr>
          <w:delText xml:space="preserve">Est qu’il </w:delText>
        </w:r>
        <w:r w:rsidR="0099274F" w:rsidRPr="0003062C" w:rsidDel="00F04891">
          <w:rPr>
            <w:rFonts w:ascii="Comic Sans MS" w:hAnsi="Comic Sans MS"/>
            <w:color w:val="A6A6A6" w:themeColor="background1" w:themeShade="A6"/>
            <w:rPrChange w:id="316" w:author="Louise LEWONCZUK" w:date="2016-10-20T18:48:00Z">
              <w:rPr/>
            </w:rPrChange>
          </w:rPr>
          <w:delText>ignorait</w:delText>
        </w:r>
        <w:r w:rsidRPr="0003062C" w:rsidDel="00F04891">
          <w:rPr>
            <w:rFonts w:ascii="Comic Sans MS" w:hAnsi="Comic Sans MS"/>
            <w:color w:val="A6A6A6" w:themeColor="background1" w:themeShade="A6"/>
            <w:rPrChange w:id="317" w:author="Louise LEWONCZUK" w:date="2016-10-20T18:48:00Z">
              <w:rPr/>
            </w:rPrChange>
          </w:rPr>
          <w:delText xml:space="preserve"> que le fait de ne pas pleurer aller </w:delText>
        </w:r>
        <w:r w:rsidR="0099274F" w:rsidRPr="0003062C" w:rsidDel="00F04891">
          <w:rPr>
            <w:rFonts w:ascii="Comic Sans MS" w:hAnsi="Comic Sans MS"/>
            <w:color w:val="A6A6A6" w:themeColor="background1" w:themeShade="A6"/>
            <w:rPrChange w:id="318" w:author="Louise LEWONCZUK" w:date="2016-10-20T18:48:00Z">
              <w:rPr/>
            </w:rPrChange>
          </w:rPr>
          <w:delText>déclencher</w:delText>
        </w:r>
        <w:r w:rsidRPr="0003062C" w:rsidDel="00F04891">
          <w:rPr>
            <w:rFonts w:ascii="Comic Sans MS" w:hAnsi="Comic Sans MS"/>
            <w:color w:val="A6A6A6" w:themeColor="background1" w:themeShade="A6"/>
            <w:rPrChange w:id="319" w:author="Louise LEWONCZUK" w:date="2016-10-20T18:48:00Z">
              <w:rPr/>
            </w:rPrChange>
          </w:rPr>
          <w:delText xml:space="preserve"> la colère du roi ? oui peut être qu’il </w:delText>
        </w:r>
        <w:r w:rsidR="0099274F" w:rsidRPr="0003062C" w:rsidDel="00F04891">
          <w:rPr>
            <w:rFonts w:ascii="Comic Sans MS" w:hAnsi="Comic Sans MS"/>
            <w:color w:val="A6A6A6" w:themeColor="background1" w:themeShade="A6"/>
            <w:rPrChange w:id="320" w:author="Louise LEWONCZUK" w:date="2016-10-20T18:48:00Z">
              <w:rPr/>
            </w:rPrChange>
          </w:rPr>
          <w:delText>ignorait</w:delText>
        </w:r>
        <w:r w:rsidRPr="0003062C" w:rsidDel="00F04891">
          <w:rPr>
            <w:rFonts w:ascii="Comic Sans MS" w:hAnsi="Comic Sans MS"/>
            <w:color w:val="A6A6A6" w:themeColor="background1" w:themeShade="A6"/>
            <w:rPrChange w:id="321" w:author="Louise LEWONCZUK" w:date="2016-10-20T18:48:00Z">
              <w:rPr/>
            </w:rPrChange>
          </w:rPr>
          <w:delText xml:space="preserve"> ce risque </w:delText>
        </w:r>
        <w:r w:rsidRPr="007C6BE7" w:rsidDel="00F04891">
          <w:sym w:font="Wingdings" w:char="F0E0"/>
        </w:r>
        <w:r w:rsidRPr="0003062C" w:rsidDel="00F04891">
          <w:rPr>
            <w:rFonts w:ascii="Comic Sans MS" w:hAnsi="Comic Sans MS"/>
            <w:color w:val="A6A6A6" w:themeColor="background1" w:themeShade="A6"/>
            <w:rPrChange w:id="322" w:author="Louise LEWONCZUK" w:date="2016-10-20T18:48:00Z">
              <w:rPr/>
            </w:rPrChange>
          </w:rPr>
          <w:delText xml:space="preserve"> le cerf n’a pas </w:delText>
        </w:r>
        <w:r w:rsidR="0099274F" w:rsidRPr="0003062C" w:rsidDel="00F04891">
          <w:rPr>
            <w:rFonts w:ascii="Comic Sans MS" w:hAnsi="Comic Sans MS"/>
            <w:color w:val="A6A6A6" w:themeColor="background1" w:themeShade="A6"/>
            <w:rPrChange w:id="323" w:author="Louise LEWONCZUK" w:date="2016-10-20T18:48:00Z">
              <w:rPr/>
            </w:rPrChange>
          </w:rPr>
          <w:delText>l’air</w:delText>
        </w:r>
        <w:r w:rsidRPr="0003062C" w:rsidDel="00F04891">
          <w:rPr>
            <w:rFonts w:ascii="Comic Sans MS" w:hAnsi="Comic Sans MS"/>
            <w:color w:val="A6A6A6" w:themeColor="background1" w:themeShade="A6"/>
            <w:rPrChange w:id="324" w:author="Louise LEWONCZUK" w:date="2016-10-20T18:48:00Z">
              <w:rPr/>
            </w:rPrChange>
          </w:rPr>
          <w:delText xml:space="preserve"> d’une intelligence extrême</w:delText>
        </w:r>
      </w:del>
    </w:p>
    <w:p w:rsidR="00924183" w:rsidRPr="007C6BE7" w:rsidDel="00F04891" w:rsidRDefault="00924183" w:rsidP="00205063">
      <w:pPr>
        <w:pStyle w:val="Paragraphedeliste"/>
        <w:numPr>
          <w:ilvl w:val="0"/>
          <w:numId w:val="10"/>
        </w:numPr>
        <w:spacing w:after="0"/>
        <w:rPr>
          <w:del w:id="325" w:author="Louise LEWONCZUK" w:date="2017-06-25T21:38:00Z"/>
          <w:rFonts w:ascii="Comic Sans MS" w:hAnsi="Comic Sans MS"/>
          <w:color w:val="A6A6A6" w:themeColor="background1" w:themeShade="A6"/>
        </w:rPr>
      </w:pPr>
      <w:del w:id="326" w:author="Louise LEWONCZUK" w:date="2017-06-25T21:38:00Z">
        <w:r w:rsidRPr="007C6BE7" w:rsidDel="00F04891">
          <w:rPr>
            <w:rFonts w:ascii="Comic Sans MS" w:hAnsi="Comic Sans MS"/>
            <w:color w:val="A6A6A6" w:themeColor="background1" w:themeShade="A6"/>
          </w:rPr>
          <w:delText xml:space="preserve">Le cerf est un insoumis qui ne va pas jusqu’au bout ou </w:delText>
        </w:r>
        <w:r w:rsidR="0099274F" w:rsidRPr="007C6BE7" w:rsidDel="00F04891">
          <w:rPr>
            <w:rFonts w:ascii="Comic Sans MS" w:hAnsi="Comic Sans MS"/>
            <w:color w:val="A6A6A6" w:themeColor="background1" w:themeShade="A6"/>
          </w:rPr>
          <w:delText>est-ce</w:delText>
        </w:r>
        <w:r w:rsidRPr="007C6BE7" w:rsidDel="00F04891">
          <w:rPr>
            <w:rFonts w:ascii="Comic Sans MS" w:hAnsi="Comic Sans MS"/>
            <w:color w:val="A6A6A6" w:themeColor="background1" w:themeShade="A6"/>
          </w:rPr>
          <w:delText xml:space="preserve"> </w:delText>
        </w:r>
        <w:r w:rsidR="0099274F" w:rsidRPr="007C6BE7" w:rsidDel="00F04891">
          <w:rPr>
            <w:rFonts w:ascii="Comic Sans MS" w:hAnsi="Comic Sans MS"/>
            <w:color w:val="A6A6A6" w:themeColor="background1" w:themeShade="A6"/>
          </w:rPr>
          <w:delText>qu’il</w:delText>
        </w:r>
        <w:r w:rsidRPr="007C6BE7" w:rsidDel="00F04891">
          <w:rPr>
            <w:rFonts w:ascii="Comic Sans MS" w:hAnsi="Comic Sans MS"/>
            <w:color w:val="A6A6A6" w:themeColor="background1" w:themeShade="A6"/>
          </w:rPr>
          <w:delText xml:space="preserve"> est un </w:delText>
        </w:r>
        <w:r w:rsidR="0099274F" w:rsidRPr="007C6BE7" w:rsidDel="00F04891">
          <w:rPr>
            <w:rFonts w:ascii="Comic Sans MS" w:hAnsi="Comic Sans MS"/>
            <w:color w:val="A6A6A6" w:themeColor="background1" w:themeShade="A6"/>
          </w:rPr>
          <w:delText>ignorant</w:delText>
        </w:r>
        <w:r w:rsidRPr="007C6BE7" w:rsidDel="00F04891">
          <w:rPr>
            <w:rFonts w:ascii="Comic Sans MS" w:hAnsi="Comic Sans MS"/>
            <w:color w:val="A6A6A6" w:themeColor="background1" w:themeShade="A6"/>
          </w:rPr>
          <w:delText> ?</w:delText>
        </w:r>
      </w:del>
    </w:p>
    <w:p w:rsidR="00924183" w:rsidRPr="007C6BE7" w:rsidDel="00F04891" w:rsidRDefault="00924183" w:rsidP="0099274F">
      <w:pPr>
        <w:pStyle w:val="Paragraphedeliste"/>
        <w:numPr>
          <w:ilvl w:val="0"/>
          <w:numId w:val="10"/>
        </w:numPr>
        <w:spacing w:after="0"/>
        <w:rPr>
          <w:del w:id="327" w:author="Louise LEWONCZUK" w:date="2017-06-25T21:38:00Z"/>
          <w:rFonts w:ascii="Comic Sans MS" w:hAnsi="Comic Sans MS"/>
          <w:color w:val="A6A6A6" w:themeColor="background1" w:themeShade="A6"/>
        </w:rPr>
      </w:pPr>
      <w:del w:id="328" w:author="Louise LEWONCZUK" w:date="2017-06-25T21:38:00Z">
        <w:r w:rsidRPr="007C6BE7" w:rsidDel="00F04891">
          <w:rPr>
            <w:rFonts w:ascii="Comic Sans MS" w:hAnsi="Comic Sans MS"/>
            <w:color w:val="A6A6A6" w:themeColor="background1" w:themeShade="A6"/>
          </w:rPr>
          <w:delText>Que vaut moralement cette ruse, créé</w:delText>
        </w:r>
        <w:r w:rsidR="0099274F" w:rsidRPr="007C6BE7" w:rsidDel="00F04891">
          <w:rPr>
            <w:rFonts w:ascii="Comic Sans MS" w:hAnsi="Comic Sans MS"/>
            <w:color w:val="A6A6A6" w:themeColor="background1" w:themeShade="A6"/>
          </w:rPr>
          <w:delText>e</w:delText>
        </w:r>
        <w:r w:rsidRPr="007C6BE7" w:rsidDel="00F04891">
          <w:rPr>
            <w:rFonts w:ascii="Comic Sans MS" w:hAnsi="Comic Sans MS"/>
            <w:color w:val="A6A6A6" w:themeColor="background1" w:themeShade="A6"/>
          </w:rPr>
          <w:delText xml:space="preserve"> dans l’urgence ? </w:delText>
        </w:r>
        <w:r w:rsidRPr="007C6BE7" w:rsidDel="00F04891">
          <w:rPr>
            <w:color w:val="A6A6A6" w:themeColor="background1" w:themeShade="A6"/>
          </w:rPr>
          <w:sym w:font="Wingdings" w:char="F0E0"/>
        </w:r>
        <w:r w:rsidRPr="007C6BE7" w:rsidDel="00F04891">
          <w:rPr>
            <w:rFonts w:ascii="Comic Sans MS" w:hAnsi="Comic Sans MS"/>
            <w:color w:val="A6A6A6" w:themeColor="background1" w:themeShade="A6"/>
          </w:rPr>
          <w:delText xml:space="preserve"> mensonge, flatterie (la reine est tellement sainte qu’elle est directement </w:delText>
        </w:r>
        <w:r w:rsidR="0099274F" w:rsidRPr="007C6BE7" w:rsidDel="00F04891">
          <w:rPr>
            <w:rFonts w:ascii="Comic Sans MS" w:hAnsi="Comic Sans MS"/>
            <w:color w:val="A6A6A6" w:themeColor="background1" w:themeShade="A6"/>
          </w:rPr>
          <w:delText>allée</w:delText>
        </w:r>
        <w:r w:rsidRPr="007C6BE7" w:rsidDel="00F04891">
          <w:rPr>
            <w:rFonts w:ascii="Comic Sans MS" w:hAnsi="Comic Sans MS"/>
            <w:color w:val="A6A6A6" w:themeColor="background1" w:themeShade="A6"/>
          </w:rPr>
          <w:delText xml:space="preserve"> au paradis)</w:delText>
        </w:r>
      </w:del>
    </w:p>
    <w:p w:rsidR="00924183" w:rsidRPr="007C6BE7" w:rsidDel="00F04891" w:rsidRDefault="00924183" w:rsidP="00205063">
      <w:pPr>
        <w:spacing w:after="0"/>
        <w:rPr>
          <w:del w:id="329" w:author="Louise LEWONCZUK" w:date="2017-06-25T21:38:00Z"/>
          <w:rFonts w:ascii="Comic Sans MS" w:hAnsi="Comic Sans MS"/>
          <w:color w:val="A6A6A6" w:themeColor="background1" w:themeShade="A6"/>
        </w:rPr>
      </w:pPr>
    </w:p>
    <w:p w:rsidR="00924183" w:rsidDel="00F04891" w:rsidRDefault="00924183" w:rsidP="00205063">
      <w:pPr>
        <w:spacing w:after="0"/>
        <w:rPr>
          <w:del w:id="330" w:author="Louise LEWONCZUK" w:date="2017-06-25T21:38:00Z"/>
          <w:rFonts w:ascii="Comic Sans MS" w:hAnsi="Comic Sans MS"/>
        </w:rPr>
      </w:pPr>
      <w:del w:id="331" w:author="Louise LEWONCZUK" w:date="2017-06-25T21:38:00Z">
        <w:r w:rsidDel="00F04891">
          <w:rPr>
            <w:rFonts w:ascii="Comic Sans MS" w:hAnsi="Comic Sans MS"/>
          </w:rPr>
          <w:delText xml:space="preserve">Que vaut moralement la moralité explicite de la fin de la fable ? </w:delText>
        </w:r>
      </w:del>
    </w:p>
    <w:p w:rsidR="00924183" w:rsidDel="00F04891" w:rsidRDefault="0099274F" w:rsidP="00924183">
      <w:pPr>
        <w:pStyle w:val="Paragraphedeliste"/>
        <w:numPr>
          <w:ilvl w:val="0"/>
          <w:numId w:val="6"/>
        </w:numPr>
        <w:spacing w:after="0"/>
        <w:rPr>
          <w:del w:id="332" w:author="Louise LEWONCZUK" w:date="2017-06-25T21:38:00Z"/>
          <w:rFonts w:ascii="Comic Sans MS" w:hAnsi="Comic Sans MS"/>
        </w:rPr>
      </w:pPr>
      <w:del w:id="333" w:author="Louise LEWONCZUK" w:date="2017-06-25T21:38:00Z">
        <w:r w:rsidDel="00F04891">
          <w:rPr>
            <w:rFonts w:ascii="Comic Sans MS" w:hAnsi="Comic Sans MS"/>
          </w:rPr>
          <w:delText xml:space="preserve">Il faut chercher </w:delText>
        </w:r>
        <w:r w:rsidRPr="00A62532" w:rsidDel="00F04891">
          <w:rPr>
            <w:rFonts w:ascii="Comic Sans MS" w:hAnsi="Comic Sans MS"/>
            <w:b/>
            <w:rPrChange w:id="334" w:author="Louise LEWONCZUK" w:date="2016-10-20T18:36:00Z">
              <w:rPr>
                <w:rFonts w:ascii="Comic Sans MS" w:hAnsi="Comic Sans MS"/>
              </w:rPr>
            </w:rPrChange>
          </w:rPr>
          <w:delText>l’inversion t</w:delText>
        </w:r>
        <w:r w:rsidR="00924183" w:rsidRPr="00A62532" w:rsidDel="00F04891">
          <w:rPr>
            <w:rFonts w:ascii="Comic Sans MS" w:hAnsi="Comic Sans MS"/>
            <w:b/>
            <w:rPrChange w:id="335" w:author="Louise LEWONCZUK" w:date="2016-10-20T18:36:00Z">
              <w:rPr>
                <w:rFonts w:ascii="Comic Sans MS" w:hAnsi="Comic Sans MS"/>
              </w:rPr>
            </w:rPrChange>
          </w:rPr>
          <w:delText>el</w:delText>
        </w:r>
        <w:r w:rsidRPr="00A62532" w:rsidDel="00F04891">
          <w:rPr>
            <w:rFonts w:ascii="Comic Sans MS" w:hAnsi="Comic Sans MS"/>
            <w:b/>
            <w:rPrChange w:id="336" w:author="Louise LEWONCZUK" w:date="2016-10-20T18:36:00Z">
              <w:rPr>
                <w:rFonts w:ascii="Comic Sans MS" w:hAnsi="Comic Sans MS"/>
              </w:rPr>
            </w:rPrChange>
          </w:rPr>
          <w:delText xml:space="preserve">le </w:delText>
        </w:r>
        <w:r w:rsidR="00924183" w:rsidRPr="00A62532" w:rsidDel="00F04891">
          <w:rPr>
            <w:rFonts w:ascii="Comic Sans MS" w:hAnsi="Comic Sans MS"/>
            <w:b/>
            <w:rPrChange w:id="337" w:author="Louise LEWONCZUK" w:date="2016-10-20T18:36:00Z">
              <w:rPr>
                <w:rFonts w:ascii="Comic Sans MS" w:hAnsi="Comic Sans MS"/>
              </w:rPr>
            </w:rPrChange>
          </w:rPr>
          <w:delText>domination</w:delText>
        </w:r>
        <w:r w:rsidR="00924183" w:rsidDel="00F04891">
          <w:rPr>
            <w:rFonts w:ascii="Comic Sans MS" w:hAnsi="Comic Sans MS"/>
          </w:rPr>
          <w:delText xml:space="preserve">, il ne faut pas chercher une </w:delText>
        </w:r>
        <w:r w:rsidDel="00F04891">
          <w:rPr>
            <w:rFonts w:ascii="Comic Sans MS" w:hAnsi="Comic Sans MS"/>
          </w:rPr>
          <w:delText>situation</w:delText>
        </w:r>
        <w:r w:rsidR="00924183" w:rsidDel="00F04891">
          <w:rPr>
            <w:rFonts w:ascii="Comic Sans MS" w:hAnsi="Comic Sans MS"/>
          </w:rPr>
          <w:delText xml:space="preserve"> où la domination disparait, il faut renverser la domination et devenir son maître par la ruse</w:delText>
        </w:r>
      </w:del>
    </w:p>
    <w:p w:rsidR="00924183" w:rsidDel="00F04891" w:rsidRDefault="00924183" w:rsidP="00924183">
      <w:pPr>
        <w:pStyle w:val="Paragraphedeliste"/>
        <w:numPr>
          <w:ilvl w:val="0"/>
          <w:numId w:val="6"/>
        </w:numPr>
        <w:spacing w:after="0"/>
        <w:rPr>
          <w:del w:id="338" w:author="Louise LEWONCZUK" w:date="2017-06-25T21:38:00Z"/>
          <w:rFonts w:ascii="Comic Sans MS" w:hAnsi="Comic Sans MS"/>
        </w:rPr>
      </w:pPr>
      <w:del w:id="339" w:author="Louise LEWONCZUK" w:date="2017-06-25T21:38:00Z">
        <w:r w:rsidDel="00F04891">
          <w:rPr>
            <w:rFonts w:ascii="Comic Sans MS" w:hAnsi="Comic Sans MS"/>
          </w:rPr>
          <w:delText xml:space="preserve">On change les </w:delText>
        </w:r>
        <w:r w:rsidRPr="00A62532" w:rsidDel="00F04891">
          <w:rPr>
            <w:rFonts w:ascii="Comic Sans MS" w:hAnsi="Comic Sans MS"/>
            <w:b/>
            <w:rPrChange w:id="340" w:author="Louise LEWONCZUK" w:date="2016-10-20T18:36:00Z">
              <w:rPr>
                <w:rFonts w:ascii="Comic Sans MS" w:hAnsi="Comic Sans MS"/>
              </w:rPr>
            </w:rPrChange>
          </w:rPr>
          <w:delText>moyens de contrôle</w:delText>
        </w:r>
        <w:r w:rsidDel="00F04891">
          <w:rPr>
            <w:rFonts w:ascii="Comic Sans MS" w:hAnsi="Comic Sans MS"/>
          </w:rPr>
          <w:delText xml:space="preserve"> (violence </w:delText>
        </w:r>
        <w:r w:rsidR="0099274F" w:rsidDel="00F04891">
          <w:rPr>
            <w:rFonts w:ascii="Comic Sans MS" w:hAnsi="Comic Sans MS"/>
          </w:rPr>
          <w:delText>institutionnelle</w:delText>
        </w:r>
        <w:r w:rsidDel="00F04891">
          <w:rPr>
            <w:rFonts w:ascii="Comic Sans MS" w:hAnsi="Comic Sans MS"/>
          </w:rPr>
          <w:delText xml:space="preserve">, pouvoir </w:delText>
        </w:r>
        <w:r w:rsidRPr="00924183" w:rsidDel="00F04891">
          <w:rPr>
            <w:rFonts w:ascii="Comic Sans MS" w:hAnsi="Comic Sans MS"/>
          </w:rPr>
          <w:sym w:font="Wingdings" w:char="F0E0"/>
        </w:r>
        <w:r w:rsidDel="00F04891">
          <w:rPr>
            <w:rFonts w:ascii="Comic Sans MS" w:hAnsi="Comic Sans MS"/>
          </w:rPr>
          <w:delText xml:space="preserve"> intelligence, </w:delText>
        </w:r>
        <w:r w:rsidR="0099274F" w:rsidDel="00F04891">
          <w:rPr>
            <w:rFonts w:ascii="Comic Sans MS" w:hAnsi="Comic Sans MS"/>
          </w:rPr>
          <w:delText>clairvoyance</w:delText>
        </w:r>
        <w:r w:rsidDel="00F04891">
          <w:rPr>
            <w:rFonts w:ascii="Comic Sans MS" w:hAnsi="Comic Sans MS"/>
          </w:rPr>
          <w:delText xml:space="preserve"> </w:delText>
        </w:r>
        <w:r w:rsidR="0099274F" w:rsidDel="00F04891">
          <w:rPr>
            <w:rFonts w:ascii="Comic Sans MS" w:hAnsi="Comic Sans MS"/>
          </w:rPr>
          <w:delText>physiologique</w:delText>
        </w:r>
        <w:r w:rsidDel="00F04891">
          <w:rPr>
            <w:rFonts w:ascii="Comic Sans MS" w:hAnsi="Comic Sans MS"/>
          </w:rPr>
          <w:delText>)</w:delText>
        </w:r>
      </w:del>
    </w:p>
    <w:p w:rsidR="00924183" w:rsidDel="00F04891" w:rsidRDefault="00924183" w:rsidP="00924183">
      <w:pPr>
        <w:pStyle w:val="Paragraphedeliste"/>
        <w:numPr>
          <w:ilvl w:val="0"/>
          <w:numId w:val="6"/>
        </w:numPr>
        <w:spacing w:after="0"/>
        <w:rPr>
          <w:del w:id="341" w:author="Louise LEWONCZUK" w:date="2017-06-25T21:38:00Z"/>
          <w:rFonts w:ascii="Comic Sans MS" w:hAnsi="Comic Sans MS"/>
        </w:rPr>
      </w:pPr>
      <w:del w:id="342" w:author="Louise LEWONCZUK" w:date="2017-06-25T21:38:00Z">
        <w:r w:rsidDel="00F04891">
          <w:rPr>
            <w:rFonts w:ascii="Comic Sans MS" w:hAnsi="Comic Sans MS"/>
          </w:rPr>
          <w:delText xml:space="preserve">Pas d’appel au renversement du pouvoir </w:delText>
        </w:r>
      </w:del>
    </w:p>
    <w:p w:rsidR="00924183" w:rsidRPr="00A62532" w:rsidDel="00F04891" w:rsidRDefault="00924183" w:rsidP="00924183">
      <w:pPr>
        <w:pStyle w:val="Paragraphedeliste"/>
        <w:numPr>
          <w:ilvl w:val="0"/>
          <w:numId w:val="6"/>
        </w:numPr>
        <w:spacing w:after="0"/>
        <w:rPr>
          <w:del w:id="343" w:author="Louise LEWONCZUK" w:date="2017-06-25T21:38:00Z"/>
          <w:rFonts w:ascii="Comic Sans MS" w:hAnsi="Comic Sans MS"/>
          <w:b/>
          <w:rPrChange w:id="344" w:author="Louise LEWONCZUK" w:date="2016-10-20T18:36:00Z">
            <w:rPr>
              <w:del w:id="345" w:author="Louise LEWONCZUK" w:date="2017-06-25T21:38:00Z"/>
              <w:rFonts w:ascii="Comic Sans MS" w:hAnsi="Comic Sans MS"/>
            </w:rPr>
          </w:rPrChange>
        </w:rPr>
      </w:pPr>
      <w:del w:id="346" w:author="Louise LEWONCZUK" w:date="2017-06-25T21:38:00Z">
        <w:r w:rsidRPr="00A62532" w:rsidDel="00F04891">
          <w:rPr>
            <w:rFonts w:ascii="Comic Sans MS" w:hAnsi="Comic Sans MS"/>
            <w:b/>
            <w:rPrChange w:id="347" w:author="Louise LEWONCZUK" w:date="2016-10-20T18:36:00Z">
              <w:rPr>
                <w:rFonts w:ascii="Comic Sans MS" w:hAnsi="Comic Sans MS"/>
              </w:rPr>
            </w:rPrChange>
          </w:rPr>
          <w:delText xml:space="preserve">Conseil quasiment immorale </w:delText>
        </w:r>
      </w:del>
    </w:p>
    <w:p w:rsidR="00924183" w:rsidRPr="00A62532" w:rsidDel="00F04891" w:rsidRDefault="00924183" w:rsidP="00924183">
      <w:pPr>
        <w:pStyle w:val="Paragraphedeliste"/>
        <w:numPr>
          <w:ilvl w:val="0"/>
          <w:numId w:val="6"/>
        </w:numPr>
        <w:spacing w:after="0"/>
        <w:rPr>
          <w:del w:id="348" w:author="Louise LEWONCZUK" w:date="2017-06-25T21:38:00Z"/>
          <w:rFonts w:ascii="Comic Sans MS" w:hAnsi="Comic Sans MS"/>
          <w:b/>
          <w:rPrChange w:id="349" w:author="Louise LEWONCZUK" w:date="2016-10-20T18:36:00Z">
            <w:rPr>
              <w:del w:id="350" w:author="Louise LEWONCZUK" w:date="2017-06-25T21:38:00Z"/>
              <w:rFonts w:ascii="Comic Sans MS" w:hAnsi="Comic Sans MS"/>
            </w:rPr>
          </w:rPrChange>
        </w:rPr>
      </w:pPr>
      <w:del w:id="351" w:author="Louise LEWONCZUK" w:date="2017-06-25T21:38:00Z">
        <w:r w:rsidRPr="00A62532" w:rsidDel="00F04891">
          <w:rPr>
            <w:rFonts w:ascii="Comic Sans MS" w:hAnsi="Comic Sans MS"/>
            <w:b/>
            <w:rPrChange w:id="352" w:author="Louise LEWONCZUK" w:date="2016-10-20T18:36:00Z">
              <w:rPr>
                <w:rFonts w:ascii="Comic Sans MS" w:hAnsi="Comic Sans MS"/>
              </w:rPr>
            </w:rPrChange>
          </w:rPr>
          <w:delText xml:space="preserve">Manuel de survie en milieu despotique </w:delText>
        </w:r>
      </w:del>
    </w:p>
    <w:p w:rsidR="00924183" w:rsidDel="00F04891" w:rsidRDefault="00924183" w:rsidP="00924183">
      <w:pPr>
        <w:spacing w:after="0"/>
        <w:rPr>
          <w:del w:id="353" w:author="Louise LEWONCZUK" w:date="2017-06-25T21:38:00Z"/>
          <w:rFonts w:ascii="Comic Sans MS" w:hAnsi="Comic Sans MS"/>
        </w:rPr>
      </w:pPr>
    </w:p>
    <w:p w:rsidR="00924183" w:rsidDel="00F04891" w:rsidRDefault="00924183" w:rsidP="00924183">
      <w:pPr>
        <w:spacing w:after="0"/>
        <w:rPr>
          <w:del w:id="354" w:author="Louise LEWONCZUK" w:date="2017-06-25T21:38:00Z"/>
          <w:rFonts w:ascii="Comic Sans MS" w:hAnsi="Comic Sans MS"/>
        </w:rPr>
      </w:pPr>
      <w:del w:id="355" w:author="Louise LEWONCZUK" w:date="2016-10-20T18:36:00Z">
        <w:r w:rsidDel="00A62532">
          <w:rPr>
            <w:rFonts w:ascii="Comic Sans MS" w:hAnsi="Comic Sans MS"/>
          </w:rPr>
          <w:delText>Opposition des deux parties</w:delText>
        </w:r>
      </w:del>
      <w:del w:id="356" w:author="Louise LEWONCZUK" w:date="2016-10-20T18:37:00Z">
        <w:r w:rsidDel="00A62532">
          <w:rPr>
            <w:rFonts w:ascii="Comic Sans MS" w:hAnsi="Comic Sans MS"/>
          </w:rPr>
          <w:delText xml:space="preserve"> ? </w:delText>
        </w:r>
      </w:del>
      <w:del w:id="357" w:author="Louise LEWONCZUK" w:date="2017-06-25T21:38:00Z">
        <w:r w:rsidR="0099274F" w:rsidDel="00F04891">
          <w:rPr>
            <w:rFonts w:ascii="Comic Sans MS" w:hAnsi="Comic Sans MS"/>
          </w:rPr>
          <w:delText>(si on les compare et les rassemble ?)</w:delText>
        </w:r>
      </w:del>
    </w:p>
    <w:p w:rsidR="009F2066" w:rsidDel="00F04891" w:rsidRDefault="00924183" w:rsidP="00924183">
      <w:pPr>
        <w:spacing w:after="0"/>
        <w:rPr>
          <w:del w:id="358" w:author="Louise LEWONCZUK" w:date="2017-06-25T21:38:00Z"/>
          <w:rFonts w:ascii="Comic Sans MS" w:hAnsi="Comic Sans MS"/>
        </w:rPr>
      </w:pPr>
      <w:del w:id="359" w:author="Louise LEWONCZUK" w:date="2017-06-25T21:38:00Z">
        <w:r w:rsidDel="00F04891">
          <w:rPr>
            <w:rFonts w:ascii="Comic Sans MS" w:hAnsi="Comic Sans MS"/>
          </w:rPr>
          <w:delText xml:space="preserve">Dans le monde de </w:delText>
        </w:r>
        <w:r w:rsidR="0099274F" w:rsidDel="00F04891">
          <w:rPr>
            <w:rFonts w:ascii="Comic Sans MS" w:hAnsi="Comic Sans MS"/>
          </w:rPr>
          <w:delText>La Fontaine</w:delText>
        </w:r>
      </w:del>
      <w:del w:id="360" w:author="Louise LEWONCZUK" w:date="2016-10-20T18:40:00Z">
        <w:r w:rsidDel="00A62532">
          <w:rPr>
            <w:rFonts w:ascii="Comic Sans MS" w:hAnsi="Comic Sans MS"/>
          </w:rPr>
          <w:delText xml:space="preserve"> </w:delText>
        </w:r>
        <w:r w:rsidRPr="00924183" w:rsidDel="00A62532">
          <w:rPr>
            <w:rFonts w:ascii="Comic Sans MS" w:hAnsi="Comic Sans MS"/>
          </w:rPr>
          <w:sym w:font="Wingdings" w:char="F0E0"/>
        </w:r>
        <w:r w:rsidDel="00A62532">
          <w:rPr>
            <w:rFonts w:ascii="Comic Sans MS" w:hAnsi="Comic Sans MS"/>
          </w:rPr>
          <w:delText xml:space="preserve"> </w:delText>
        </w:r>
      </w:del>
      <w:del w:id="361" w:author="Louise LEWONCZUK" w:date="2017-06-25T21:38:00Z">
        <w:r w:rsidDel="00F04891">
          <w:rPr>
            <w:rFonts w:ascii="Comic Sans MS" w:hAnsi="Comic Sans MS"/>
          </w:rPr>
          <w:delText>domination est</w:delText>
        </w:r>
        <w:r w:rsidR="009F2066" w:rsidDel="00F04891">
          <w:rPr>
            <w:rFonts w:ascii="Comic Sans MS" w:hAnsi="Comic Sans MS"/>
          </w:rPr>
          <w:delText xml:space="preserve"> un fait (domination politique), invisible dans le quotidien, n’apparait que lorsque que des </w:delText>
        </w:r>
        <w:r w:rsidR="0099274F" w:rsidDel="00F04891">
          <w:rPr>
            <w:rFonts w:ascii="Comic Sans MS" w:hAnsi="Comic Sans MS"/>
          </w:rPr>
          <w:delText>velléités</w:delText>
        </w:r>
        <w:r w:rsidR="009F2066" w:rsidDel="00F04891">
          <w:rPr>
            <w:rFonts w:ascii="Comic Sans MS" w:hAnsi="Comic Sans MS"/>
          </w:rPr>
          <w:delText xml:space="preserve"> de sortir de cette servitude apparaisse</w:delText>
        </w:r>
        <w:r w:rsidR="0099274F" w:rsidDel="00F04891">
          <w:rPr>
            <w:rFonts w:ascii="Comic Sans MS" w:hAnsi="Comic Sans MS"/>
          </w:rPr>
          <w:delText>nt.</w:delText>
        </w:r>
      </w:del>
    </w:p>
    <w:p w:rsidR="009F2066" w:rsidDel="00F04891" w:rsidRDefault="009F2066" w:rsidP="00924183">
      <w:pPr>
        <w:spacing w:after="0"/>
        <w:rPr>
          <w:del w:id="362" w:author="Louise LEWONCZUK" w:date="2017-06-25T21:38:00Z"/>
          <w:rFonts w:ascii="Comic Sans MS" w:hAnsi="Comic Sans MS"/>
        </w:rPr>
      </w:pPr>
      <w:del w:id="363" w:author="Louise LEWONCZUK" w:date="2017-06-25T21:38:00Z">
        <w:r w:rsidDel="00F04891">
          <w:rPr>
            <w:rFonts w:ascii="Comic Sans MS" w:hAnsi="Comic Sans MS"/>
          </w:rPr>
          <w:delText>Il ne sert à rien d’</w:delText>
        </w:r>
        <w:r w:rsidR="0099274F" w:rsidDel="00F04891">
          <w:rPr>
            <w:rFonts w:ascii="Comic Sans MS" w:hAnsi="Comic Sans MS"/>
          </w:rPr>
          <w:delText>essayer</w:delText>
        </w:r>
        <w:r w:rsidDel="00F04891">
          <w:rPr>
            <w:rFonts w:ascii="Comic Sans MS" w:hAnsi="Comic Sans MS"/>
          </w:rPr>
          <w:delText xml:space="preserve"> de </w:delText>
        </w:r>
        <w:r w:rsidR="0099274F" w:rsidDel="00F04891">
          <w:rPr>
            <w:rFonts w:ascii="Comic Sans MS" w:hAnsi="Comic Sans MS"/>
          </w:rPr>
          <w:delText>remettre</w:delText>
        </w:r>
        <w:r w:rsidDel="00F04891">
          <w:rPr>
            <w:rFonts w:ascii="Comic Sans MS" w:hAnsi="Comic Sans MS"/>
          </w:rPr>
          <w:delText xml:space="preserve"> en cause structurellement cette </w:delText>
        </w:r>
        <w:r w:rsidR="0099274F" w:rsidDel="00F04891">
          <w:rPr>
            <w:rFonts w:ascii="Comic Sans MS" w:hAnsi="Comic Sans MS"/>
          </w:rPr>
          <w:delText>domination. Il n’y a pas d’hypothèse révolutionnaire, de renversement.</w:delText>
        </w:r>
      </w:del>
    </w:p>
    <w:p w:rsidR="0099274F" w:rsidDel="00F04891" w:rsidRDefault="0099274F" w:rsidP="00924183">
      <w:pPr>
        <w:spacing w:after="0"/>
        <w:rPr>
          <w:del w:id="364" w:author="Louise LEWONCZUK" w:date="2017-06-25T21:38:00Z"/>
          <w:rFonts w:ascii="Comic Sans MS" w:hAnsi="Comic Sans MS"/>
        </w:rPr>
      </w:pPr>
      <w:del w:id="365" w:author="Louise LEWONCZUK" w:date="2017-06-25T21:38:00Z">
        <w:r w:rsidDel="00F04891">
          <w:rPr>
            <w:rFonts w:ascii="Comic Sans MS" w:hAnsi="Comic Sans MS"/>
          </w:rPr>
          <w:delText>En re</w:delText>
        </w:r>
        <w:r w:rsidR="009F2066" w:rsidDel="00F04891">
          <w:rPr>
            <w:rFonts w:ascii="Comic Sans MS" w:hAnsi="Comic Sans MS"/>
          </w:rPr>
          <w:delText xml:space="preserve">vanche la servitude est un fait et nous pouvons essayer d’éviter la </w:delText>
        </w:r>
      </w:del>
      <w:del w:id="366" w:author="Louise LEWONCZUK" w:date="2016-10-20T18:41:00Z">
        <w:r w:rsidR="009F2066" w:rsidDel="00A62532">
          <w:rPr>
            <w:rFonts w:ascii="Comic Sans MS" w:hAnsi="Comic Sans MS"/>
          </w:rPr>
          <w:delText xml:space="preserve">soumission </w:delText>
        </w:r>
        <w:r w:rsidR="009F2066" w:rsidRPr="009F2066" w:rsidDel="00A62532">
          <w:rPr>
            <w:rFonts w:ascii="Comic Sans MS" w:hAnsi="Comic Sans MS"/>
          </w:rPr>
          <w:sym w:font="Wingdings" w:char="F0E0"/>
        </w:r>
        <w:r w:rsidR="009F2066" w:rsidDel="00A62532">
          <w:rPr>
            <w:rFonts w:ascii="Comic Sans MS" w:hAnsi="Comic Sans MS"/>
          </w:rPr>
          <w:delText xml:space="preserve"> </w:delText>
        </w:r>
      </w:del>
      <w:del w:id="367" w:author="Louise LEWONCZUK" w:date="2017-06-25T21:38:00Z">
        <w:r w:rsidR="009F2066" w:rsidDel="00F04891">
          <w:rPr>
            <w:rFonts w:ascii="Comic Sans MS" w:hAnsi="Comic Sans MS"/>
          </w:rPr>
          <w:delText xml:space="preserve">on peut faire le choix du silence (ne pas faire le choix </w:delText>
        </w:r>
        <w:r w:rsidDel="00F04891">
          <w:rPr>
            <w:rFonts w:ascii="Comic Sans MS" w:hAnsi="Comic Sans MS"/>
          </w:rPr>
          <w:delText>d’une</w:delText>
        </w:r>
        <w:r w:rsidR="009F2066" w:rsidDel="00F04891">
          <w:rPr>
            <w:rFonts w:ascii="Comic Sans MS" w:hAnsi="Comic Sans MS"/>
          </w:rPr>
          <w:delText xml:space="preserve"> opposition frontale mais je peux ne rien dire </w:delText>
        </w:r>
        <w:r w:rsidR="009F2066" w:rsidRPr="0099274F" w:rsidDel="00F04891">
          <w:rPr>
            <w:rFonts w:ascii="Comic Sans MS" w:hAnsi="Comic Sans MS"/>
            <w:color w:val="A6A6A6" w:themeColor="background1" w:themeShade="A6"/>
          </w:rPr>
          <w:delText xml:space="preserve">(destin moins rude pour le cerf si il avait </w:delText>
        </w:r>
        <w:r w:rsidRPr="0099274F" w:rsidDel="00F04891">
          <w:rPr>
            <w:rFonts w:ascii="Comic Sans MS" w:hAnsi="Comic Sans MS"/>
            <w:color w:val="A6A6A6" w:themeColor="background1" w:themeShade="A6"/>
          </w:rPr>
          <w:delText>gardé</w:delText>
        </w:r>
        <w:r w:rsidR="009F2066" w:rsidRPr="0099274F" w:rsidDel="00F04891">
          <w:rPr>
            <w:rFonts w:ascii="Comic Sans MS" w:hAnsi="Comic Sans MS"/>
            <w:color w:val="A6A6A6" w:themeColor="background1" w:themeShade="A6"/>
          </w:rPr>
          <w:delText xml:space="preserve"> le silence)</w:delText>
        </w:r>
      </w:del>
      <w:del w:id="368" w:author="Louise LEWONCZUK" w:date="2016-10-20T18:41:00Z">
        <w:r w:rsidR="009F2066" w:rsidRPr="0099274F" w:rsidDel="00A62532">
          <w:rPr>
            <w:rFonts w:ascii="Comic Sans MS" w:hAnsi="Comic Sans MS"/>
            <w:color w:val="A6A6A6" w:themeColor="background1" w:themeShade="A6"/>
          </w:rPr>
          <w:delText xml:space="preserve"> </w:delText>
        </w:r>
        <w:r w:rsidR="009F2066" w:rsidRPr="009F2066" w:rsidDel="00A62532">
          <w:rPr>
            <w:rFonts w:ascii="Comic Sans MS" w:hAnsi="Comic Sans MS"/>
          </w:rPr>
          <w:sym w:font="Wingdings" w:char="F0E0"/>
        </w:r>
      </w:del>
      <w:del w:id="369" w:author="Louise LEWONCZUK" w:date="2017-06-25T21:38:00Z">
        <w:r w:rsidR="009F2066" w:rsidDel="00F04891">
          <w:rPr>
            <w:rFonts w:ascii="Comic Sans MS" w:hAnsi="Comic Sans MS"/>
          </w:rPr>
          <w:delText xml:space="preserve"> refuser de suivre le cœur des pantins qui se soumettes</w:delText>
        </w:r>
      </w:del>
      <w:del w:id="370" w:author="Louise LEWONCZUK" w:date="2016-10-20T18:41:00Z">
        <w:r w:rsidR="009F2066" w:rsidDel="00A62532">
          <w:rPr>
            <w:rFonts w:ascii="Comic Sans MS" w:hAnsi="Comic Sans MS"/>
          </w:rPr>
          <w:delText xml:space="preserve"> </w:delText>
        </w:r>
        <w:r w:rsidR="009F2066" w:rsidRPr="009F2066" w:rsidDel="00A62532">
          <w:rPr>
            <w:rFonts w:ascii="Comic Sans MS" w:hAnsi="Comic Sans MS"/>
          </w:rPr>
          <w:sym w:font="Wingdings" w:char="F0E0"/>
        </w:r>
        <w:r w:rsidR="009F2066" w:rsidDel="00A62532">
          <w:rPr>
            <w:rFonts w:ascii="Comic Sans MS" w:hAnsi="Comic Sans MS"/>
          </w:rPr>
          <w:delText xml:space="preserve"> c</w:delText>
        </w:r>
      </w:del>
      <w:del w:id="371" w:author="Louise LEWONCZUK" w:date="2017-06-25T21:38:00Z">
        <w:r w:rsidR="009F2066" w:rsidDel="00F04891">
          <w:rPr>
            <w:rFonts w:ascii="Comic Sans MS" w:hAnsi="Comic Sans MS"/>
          </w:rPr>
          <w:delText>e silence vaut paroles, il reste donc dangereux</w:delText>
        </w:r>
        <w:r w:rsidDel="00F04891">
          <w:rPr>
            <w:rFonts w:ascii="Comic Sans MS" w:hAnsi="Comic Sans MS"/>
          </w:rPr>
          <w:delText>.</w:delText>
        </w:r>
      </w:del>
    </w:p>
    <w:p w:rsidR="009F2066" w:rsidDel="00F04891" w:rsidRDefault="0099274F" w:rsidP="00924183">
      <w:pPr>
        <w:spacing w:after="0"/>
        <w:rPr>
          <w:del w:id="372" w:author="Louise LEWONCZUK" w:date="2017-06-25T21:38:00Z"/>
          <w:rFonts w:ascii="Comic Sans MS" w:hAnsi="Comic Sans MS"/>
        </w:rPr>
      </w:pPr>
      <w:del w:id="373" w:author="Louise LEWONCZUK" w:date="2017-06-25T21:38:00Z">
        <w:r w:rsidDel="00F04891">
          <w:rPr>
            <w:rFonts w:ascii="Comic Sans MS" w:hAnsi="Comic Sans MS"/>
          </w:rPr>
          <w:delText xml:space="preserve">Sinon on peut aussi utiliser </w:delText>
        </w:r>
        <w:r w:rsidR="009F2066" w:rsidDel="00F04891">
          <w:rPr>
            <w:rFonts w:ascii="Comic Sans MS" w:hAnsi="Comic Sans MS"/>
          </w:rPr>
          <w:delText xml:space="preserve">la ruse qui consiste en un retournement de l’obédience : non pas obéir comme les courtisans (attitude passive) mais en essayant de faire de cette </w:delText>
        </w:r>
        <w:r w:rsidDel="00F04891">
          <w:rPr>
            <w:rFonts w:ascii="Comic Sans MS" w:hAnsi="Comic Sans MS"/>
          </w:rPr>
          <w:delText>obédience</w:delText>
        </w:r>
        <w:r w:rsidR="009F2066" w:rsidDel="00F04891">
          <w:rPr>
            <w:rFonts w:ascii="Comic Sans MS" w:hAnsi="Comic Sans MS"/>
          </w:rPr>
          <w:delText xml:space="preserve"> un moyen d’avoir ce </w:delText>
        </w:r>
        <w:r w:rsidR="007C6BE7" w:rsidDel="00F04891">
          <w:rPr>
            <w:rFonts w:ascii="Comic Sans MS" w:hAnsi="Comic Sans MS"/>
          </w:rPr>
          <w:delText>que l’on veut (attitude active)</w:delText>
        </w:r>
        <w:r w:rsidDel="00F04891">
          <w:rPr>
            <w:rFonts w:ascii="Comic Sans MS" w:hAnsi="Comic Sans MS"/>
          </w:rPr>
          <w:delText>.</w:delText>
        </w:r>
      </w:del>
    </w:p>
    <w:p w:rsidR="00131F2B" w:rsidDel="00F04891" w:rsidRDefault="00131F2B" w:rsidP="00924183">
      <w:pPr>
        <w:spacing w:after="0"/>
        <w:rPr>
          <w:del w:id="374" w:author="Louise LEWONCZUK" w:date="2017-06-25T21:38:00Z"/>
          <w:rFonts w:ascii="Comic Sans MS" w:hAnsi="Comic Sans MS"/>
        </w:rPr>
      </w:pPr>
    </w:p>
    <w:p w:rsidR="00131F2B" w:rsidDel="00F04891" w:rsidRDefault="00131F2B" w:rsidP="00924183">
      <w:pPr>
        <w:spacing w:after="0"/>
        <w:rPr>
          <w:del w:id="375" w:author="Louise LEWONCZUK" w:date="2017-06-25T21:38:00Z"/>
          <w:rFonts w:ascii="Comic Sans MS" w:hAnsi="Comic Sans MS"/>
          <w:color w:val="A6A6A6" w:themeColor="background1" w:themeShade="A6"/>
        </w:rPr>
      </w:pPr>
      <w:del w:id="376" w:author="Louise LEWONCZUK" w:date="2017-06-25T21:38:00Z">
        <w:r w:rsidDel="00F04891">
          <w:rPr>
            <w:rFonts w:ascii="Comic Sans MS" w:hAnsi="Comic Sans MS"/>
          </w:rPr>
          <w:delText xml:space="preserve">Dans les deux cas, la marge de manœuvre est mince, l’indépendance est presque impossible. </w:delText>
        </w:r>
        <w:r w:rsidRPr="007C6BE7" w:rsidDel="00F04891">
          <w:rPr>
            <w:rFonts w:ascii="Comic Sans MS" w:hAnsi="Comic Sans MS"/>
            <w:color w:val="A6A6A6" w:themeColor="background1" w:themeShade="A6"/>
          </w:rPr>
          <w:delText>(</w:delText>
        </w:r>
        <w:r w:rsidR="007C6BE7" w:rsidRPr="007C6BE7" w:rsidDel="00F04891">
          <w:rPr>
            <w:rFonts w:ascii="Comic Sans MS" w:hAnsi="Comic Sans MS"/>
            <w:color w:val="A6A6A6" w:themeColor="background1" w:themeShade="A6"/>
          </w:rPr>
          <w:delText>Choix</w:delText>
        </w:r>
        <w:r w:rsidRPr="007C6BE7" w:rsidDel="00F04891">
          <w:rPr>
            <w:rFonts w:ascii="Comic Sans MS" w:hAnsi="Comic Sans MS"/>
            <w:color w:val="A6A6A6" w:themeColor="background1" w:themeShade="A6"/>
          </w:rPr>
          <w:delText xml:space="preserve"> du cerf (seul fois qu’il apparait chez La Fontaine) </w:delText>
        </w:r>
        <w:r w:rsidRPr="007C6BE7" w:rsidDel="00F04891">
          <w:rPr>
            <w:rFonts w:ascii="Comic Sans MS" w:hAnsi="Comic Sans MS"/>
            <w:color w:val="A6A6A6" w:themeColor="background1" w:themeShade="A6"/>
          </w:rPr>
          <w:sym w:font="Wingdings" w:char="F0E0"/>
        </w:r>
        <w:r w:rsidRPr="007C6BE7" w:rsidDel="00F04891">
          <w:rPr>
            <w:rFonts w:ascii="Comic Sans MS" w:hAnsi="Comic Sans MS"/>
            <w:color w:val="A6A6A6" w:themeColor="background1" w:themeShade="A6"/>
          </w:rPr>
          <w:delText xml:space="preserve"> animal noble, puissant ; mais c’est une proie, c’est un herbivore </w:delText>
        </w:r>
        <w:r w:rsidRPr="007C6BE7" w:rsidDel="00F04891">
          <w:rPr>
            <w:rFonts w:ascii="Comic Sans MS" w:hAnsi="Comic Sans MS"/>
            <w:color w:val="A6A6A6" w:themeColor="background1" w:themeShade="A6"/>
          </w:rPr>
          <w:sym w:font="Wingdings" w:char="F0E0"/>
        </w:r>
        <w:r w:rsidRPr="007C6BE7" w:rsidDel="00F04891">
          <w:rPr>
            <w:rFonts w:ascii="Comic Sans MS" w:hAnsi="Comic Sans MS"/>
            <w:color w:val="A6A6A6" w:themeColor="background1" w:themeShade="A6"/>
          </w:rPr>
          <w:delText xml:space="preserve"> c’est du gibier, il est inscrit dans sa nature de cerf d’être noble mais aussi de savoir </w:delText>
        </w:r>
        <w:r w:rsidR="007C6BE7" w:rsidRPr="007C6BE7" w:rsidDel="00F04891">
          <w:rPr>
            <w:rFonts w:ascii="Comic Sans MS" w:hAnsi="Comic Sans MS"/>
            <w:color w:val="A6A6A6" w:themeColor="background1" w:themeShade="A6"/>
          </w:rPr>
          <w:delText>qu’il</w:delText>
        </w:r>
        <w:r w:rsidRPr="007C6BE7" w:rsidDel="00F04891">
          <w:rPr>
            <w:rFonts w:ascii="Comic Sans MS" w:hAnsi="Comic Sans MS"/>
            <w:color w:val="A6A6A6" w:themeColor="background1" w:themeShade="A6"/>
          </w:rPr>
          <w:delText xml:space="preserve"> sera un jour </w:delText>
        </w:r>
        <w:r w:rsidR="007C6BE7" w:rsidRPr="007C6BE7" w:rsidDel="00F04891">
          <w:rPr>
            <w:rFonts w:ascii="Comic Sans MS" w:hAnsi="Comic Sans MS"/>
            <w:color w:val="A6A6A6" w:themeColor="background1" w:themeShade="A6"/>
          </w:rPr>
          <w:delText>la proie).</w:delText>
        </w:r>
      </w:del>
    </w:p>
    <w:p w:rsidR="007C6BE7" w:rsidRPr="007C6BE7" w:rsidDel="00F04891" w:rsidRDefault="007C6BE7" w:rsidP="00924183">
      <w:pPr>
        <w:spacing w:after="0"/>
        <w:rPr>
          <w:del w:id="377" w:author="Louise LEWONCZUK" w:date="2017-06-25T21:38:00Z"/>
          <w:rFonts w:ascii="Comic Sans MS" w:hAnsi="Comic Sans MS"/>
          <w:color w:val="A6A6A6" w:themeColor="background1" w:themeShade="A6"/>
        </w:rPr>
      </w:pPr>
    </w:p>
    <w:p w:rsidR="00131F2B" w:rsidDel="00AD54CE" w:rsidRDefault="00131F2B" w:rsidP="00924183">
      <w:pPr>
        <w:spacing w:after="0"/>
        <w:rPr>
          <w:del w:id="378" w:author="Louise LEWONCZUK" w:date="2017-06-26T18:42:00Z"/>
          <w:rFonts w:ascii="Comic Sans MS" w:hAnsi="Comic Sans MS"/>
        </w:rPr>
      </w:pPr>
      <w:del w:id="379" w:author="Louise LEWONCZUK" w:date="2016-10-20T18:44:00Z">
        <w:r w:rsidDel="0003062C">
          <w:rPr>
            <w:rFonts w:ascii="Comic Sans MS" w:hAnsi="Comic Sans MS"/>
          </w:rPr>
          <w:delText>P</w:delText>
        </w:r>
      </w:del>
      <w:del w:id="380" w:author="Louise LEWONCZUK" w:date="2016-10-20T18:42:00Z">
        <w:r w:rsidDel="00A62532">
          <w:rPr>
            <w:rFonts w:ascii="Comic Sans MS" w:hAnsi="Comic Sans MS"/>
          </w:rPr>
          <w:delText>b</w:delText>
        </w:r>
      </w:del>
      <w:del w:id="381" w:author="Louise LEWONCZUK" w:date="2017-06-25T21:38:00Z">
        <w:r w:rsidDel="00F04891">
          <w:rPr>
            <w:rFonts w:ascii="Comic Sans MS" w:hAnsi="Comic Sans MS"/>
          </w:rPr>
          <w:delText xml:space="preserve"> dans l’articulation entre servitude et soumission, il y a un problème lorsque soumission extérieure se trouve en continuité avec la soumission intérieur</w:delText>
        </w:r>
      </w:del>
      <w:del w:id="382" w:author="Louise LEWONCZUK" w:date="2016-10-20T18:44:00Z">
        <w:r w:rsidDel="0003062C">
          <w:rPr>
            <w:rFonts w:ascii="Comic Sans MS" w:hAnsi="Comic Sans MS"/>
          </w:rPr>
          <w:delText xml:space="preserve">e </w:delText>
        </w:r>
        <w:r w:rsidRPr="00131F2B" w:rsidDel="0003062C">
          <w:rPr>
            <w:rFonts w:ascii="Comic Sans MS" w:hAnsi="Comic Sans MS"/>
          </w:rPr>
          <w:sym w:font="Wingdings" w:char="F0E0"/>
        </w:r>
        <w:r w:rsidDel="0003062C">
          <w:rPr>
            <w:rFonts w:ascii="Comic Sans MS" w:hAnsi="Comic Sans MS"/>
          </w:rPr>
          <w:delText xml:space="preserve"> influence sur La Fontaine de la pensée stoïcienne </w:delText>
        </w:r>
        <w:r w:rsidRPr="00131F2B" w:rsidDel="0003062C">
          <w:rPr>
            <w:rFonts w:ascii="Comic Sans MS" w:hAnsi="Comic Sans MS"/>
          </w:rPr>
          <w:sym w:font="Wingdings" w:char="F0E0"/>
        </w:r>
        <w:r w:rsidDel="0003062C">
          <w:rPr>
            <w:rFonts w:ascii="Comic Sans MS" w:hAnsi="Comic Sans MS"/>
          </w:rPr>
          <w:delText xml:space="preserve"> </w:delText>
        </w:r>
      </w:del>
      <w:del w:id="383" w:author="Louise LEWONCZUK" w:date="2016-10-20T18:45:00Z">
        <w:r w:rsidDel="0003062C">
          <w:rPr>
            <w:rFonts w:ascii="Comic Sans MS" w:hAnsi="Comic Sans MS"/>
          </w:rPr>
          <w:delText>o</w:delText>
        </w:r>
      </w:del>
      <w:del w:id="384" w:author="Louise LEWONCZUK" w:date="2017-06-25T21:38:00Z">
        <w:r w:rsidDel="00F04891">
          <w:rPr>
            <w:rFonts w:ascii="Comic Sans MS" w:hAnsi="Comic Sans MS"/>
          </w:rPr>
          <w:delText xml:space="preserve">n est </w:delText>
        </w:r>
        <w:r w:rsidR="007C6BE7" w:rsidDel="00F04891">
          <w:rPr>
            <w:rFonts w:ascii="Comic Sans MS" w:hAnsi="Comic Sans MS"/>
          </w:rPr>
          <w:delText>forcément enchainé</w:delText>
        </w:r>
        <w:r w:rsidDel="00F04891">
          <w:rPr>
            <w:rFonts w:ascii="Comic Sans MS" w:hAnsi="Comic Sans MS"/>
          </w:rPr>
          <w:delText xml:space="preserve"> au décret du </w:delText>
        </w:r>
        <w:r w:rsidR="007C6BE7" w:rsidDel="00F04891">
          <w:rPr>
            <w:rFonts w:ascii="Comic Sans MS" w:hAnsi="Comic Sans MS"/>
          </w:rPr>
          <w:delText>destin</w:delText>
        </w:r>
        <w:r w:rsidDel="00F04891">
          <w:rPr>
            <w:rFonts w:ascii="Comic Sans MS" w:hAnsi="Comic Sans MS"/>
          </w:rPr>
          <w:delText> :</w:delText>
        </w:r>
      </w:del>
      <w:del w:id="385" w:author="Louise LEWONCZUK" w:date="2016-10-20T18:47:00Z">
        <w:r w:rsidDel="0003062C">
          <w:rPr>
            <w:rFonts w:ascii="Comic Sans MS" w:hAnsi="Comic Sans MS"/>
          </w:rPr>
          <w:delText xml:space="preserve"> seule liberté : la liberté intérieure </w:delText>
        </w:r>
        <w:r w:rsidRPr="00131F2B" w:rsidDel="0003062C">
          <w:rPr>
            <w:rFonts w:ascii="Comic Sans MS" w:hAnsi="Comic Sans MS"/>
          </w:rPr>
          <w:sym w:font="Wingdings" w:char="F0E0"/>
        </w:r>
        <w:r w:rsidDel="0003062C">
          <w:rPr>
            <w:rFonts w:ascii="Comic Sans MS" w:hAnsi="Comic Sans MS"/>
          </w:rPr>
          <w:delText xml:space="preserve"> on doit </w:delText>
        </w:r>
        <w:r w:rsidR="007C6BE7" w:rsidDel="0003062C">
          <w:rPr>
            <w:rFonts w:ascii="Comic Sans MS" w:hAnsi="Comic Sans MS"/>
          </w:rPr>
          <w:delText>décider</w:delText>
        </w:r>
        <w:r w:rsidDel="0003062C">
          <w:rPr>
            <w:rFonts w:ascii="Comic Sans MS" w:hAnsi="Comic Sans MS"/>
          </w:rPr>
          <w:delText xml:space="preserve"> que </w:delText>
        </w:r>
        <w:r w:rsidR="007C6BE7" w:rsidDel="0003062C">
          <w:rPr>
            <w:rFonts w:ascii="Comic Sans MS" w:hAnsi="Comic Sans MS"/>
          </w:rPr>
          <w:delText>malgré</w:delText>
        </w:r>
        <w:r w:rsidDel="0003062C">
          <w:rPr>
            <w:rFonts w:ascii="Comic Sans MS" w:hAnsi="Comic Sans MS"/>
          </w:rPr>
          <w:delText xml:space="preserve"> tout notre </w:delText>
        </w:r>
        <w:r w:rsidR="007C6BE7" w:rsidDel="0003062C">
          <w:rPr>
            <w:rFonts w:ascii="Comic Sans MS" w:hAnsi="Comic Sans MS"/>
          </w:rPr>
          <w:delText>existence</w:delText>
        </w:r>
        <w:r w:rsidDel="0003062C">
          <w:rPr>
            <w:rFonts w:ascii="Comic Sans MS" w:hAnsi="Comic Sans MS"/>
          </w:rPr>
          <w:delText xml:space="preserve"> vaut la peine</w:delText>
        </w:r>
        <w:r w:rsidR="007C6BE7" w:rsidDel="0003062C">
          <w:rPr>
            <w:rFonts w:ascii="Comic Sans MS" w:hAnsi="Comic Sans MS"/>
          </w:rPr>
          <w:delText xml:space="preserve"> d’être vécue</w:delText>
        </w:r>
        <w:r w:rsidDel="0003062C">
          <w:rPr>
            <w:rFonts w:ascii="Comic Sans MS" w:hAnsi="Comic Sans MS"/>
          </w:rPr>
          <w:delText>, il faut créer notre bonheur, je peux pas choisir beaucoup de chose mais je peux choisir de me dire que ça n’est rien,</w:delText>
        </w:r>
        <w:r w:rsidR="007C6BE7" w:rsidDel="0003062C">
          <w:rPr>
            <w:rFonts w:ascii="Comic Sans MS" w:hAnsi="Comic Sans MS"/>
          </w:rPr>
          <w:delText xml:space="preserve"> que</w:delText>
        </w:r>
        <w:r w:rsidDel="0003062C">
          <w:rPr>
            <w:rFonts w:ascii="Comic Sans MS" w:hAnsi="Comic Sans MS"/>
          </w:rPr>
          <w:delText xml:space="preserve"> ça ne me </w:delText>
        </w:r>
        <w:r w:rsidR="007C6BE7" w:rsidDel="0003062C">
          <w:rPr>
            <w:rFonts w:ascii="Comic Sans MS" w:hAnsi="Comic Sans MS"/>
          </w:rPr>
          <w:delText>concerne</w:delText>
        </w:r>
        <w:r w:rsidDel="0003062C">
          <w:rPr>
            <w:rFonts w:ascii="Comic Sans MS" w:hAnsi="Comic Sans MS"/>
          </w:rPr>
          <w:delText xml:space="preserve"> pas</w:delText>
        </w:r>
      </w:del>
      <w:del w:id="386" w:author="Louise LEWONCZUK" w:date="2016-10-20T18:44:00Z">
        <w:r w:rsidDel="0003062C">
          <w:rPr>
            <w:rFonts w:ascii="Comic Sans MS" w:hAnsi="Comic Sans MS"/>
          </w:rPr>
          <w:delText xml:space="preserve"> .</w:delText>
        </w:r>
      </w:del>
    </w:p>
    <w:p w:rsidR="00131F2B" w:rsidRDefault="00131F2B" w:rsidP="00924183">
      <w:pPr>
        <w:spacing w:after="0"/>
        <w:rPr>
          <w:rFonts w:ascii="Comic Sans MS" w:hAnsi="Comic Sans MS"/>
        </w:rPr>
      </w:pPr>
    </w:p>
    <w:p w:rsidR="00131F2B" w:rsidRDefault="00131F2B">
      <w:pPr>
        <w:pStyle w:val="Paragraphedeliste"/>
        <w:numPr>
          <w:ilvl w:val="0"/>
          <w:numId w:val="9"/>
        </w:numPr>
        <w:spacing w:after="0"/>
        <w:jc w:val="both"/>
        <w:rPr>
          <w:rFonts w:ascii="Comic Sans MS" w:hAnsi="Comic Sans MS"/>
          <w:b/>
          <w:color w:val="00B050"/>
          <w:sz w:val="28"/>
        </w:rPr>
        <w:pPrChange w:id="387" w:author="Louise LEWONCZUK" w:date="2017-06-26T13:55:00Z">
          <w:pPr>
            <w:pStyle w:val="Paragraphedeliste"/>
            <w:numPr>
              <w:numId w:val="9"/>
            </w:numPr>
            <w:spacing w:after="0"/>
            <w:ind w:left="1080" w:hanging="720"/>
          </w:pPr>
        </w:pPrChange>
      </w:pPr>
      <w:del w:id="388" w:author="Louise LEWONCZUK" w:date="2017-06-25T21:38:00Z">
        <w:r w:rsidDel="00F04891">
          <w:rPr>
            <w:rFonts w:ascii="Comic Sans MS" w:hAnsi="Comic Sans MS"/>
            <w:b/>
            <w:color w:val="00B050"/>
            <w:sz w:val="28"/>
          </w:rPr>
          <w:delText>Une question interpersonnelle</w:delText>
        </w:r>
      </w:del>
      <w:ins w:id="389" w:author="Louise LEWONCZUK" w:date="2017-06-25T21:38:00Z">
        <w:r w:rsidR="00F04891">
          <w:rPr>
            <w:rFonts w:ascii="Comic Sans MS" w:hAnsi="Comic Sans MS"/>
            <w:b/>
            <w:color w:val="00B050"/>
            <w:sz w:val="28"/>
          </w:rPr>
          <w:t xml:space="preserve">Chant </w:t>
        </w:r>
        <w:r w:rsidR="00224BC4">
          <w:rPr>
            <w:rFonts w:ascii="Comic Sans MS" w:hAnsi="Comic Sans MS"/>
            <w:b/>
            <w:color w:val="00B050"/>
            <w:sz w:val="28"/>
          </w:rPr>
          <w:t>I</w:t>
        </w:r>
      </w:ins>
    </w:p>
    <w:p w:rsidR="00F04891" w:rsidRDefault="00F04891">
      <w:pPr>
        <w:spacing w:after="0"/>
        <w:jc w:val="both"/>
        <w:rPr>
          <w:ins w:id="390" w:author="Louise LEWONCZUK" w:date="2017-06-25T21:39:00Z"/>
          <w:rFonts w:ascii="Comic Sans MS" w:hAnsi="Comic Sans MS"/>
        </w:rPr>
        <w:pPrChange w:id="391" w:author="Louise LEWONCZUK" w:date="2017-06-26T13:55:00Z">
          <w:pPr>
            <w:spacing w:after="0"/>
          </w:pPr>
        </w:pPrChange>
      </w:pPr>
      <w:ins w:id="392" w:author="Louise LEWONCZUK" w:date="2017-06-25T21:39:00Z">
        <w:r>
          <w:rPr>
            <w:rFonts w:ascii="Comic Sans MS" w:hAnsi="Comic Sans MS"/>
          </w:rPr>
          <w:t>Le poète pr</w:t>
        </w:r>
      </w:ins>
      <w:ins w:id="393" w:author="Louise LEWONCZUK" w:date="2017-06-26T08:42:00Z">
        <w:r w:rsidR="00224BC4">
          <w:rPr>
            <w:rFonts w:ascii="Comic Sans MS" w:hAnsi="Comic Sans MS"/>
          </w:rPr>
          <w:t xml:space="preserve">ie </w:t>
        </w:r>
      </w:ins>
      <w:ins w:id="394" w:author="Louise LEWONCZUK" w:date="2017-06-25T21:39:00Z">
        <w:r>
          <w:rPr>
            <w:rFonts w:ascii="Comic Sans MS" w:hAnsi="Comic Sans MS"/>
          </w:rPr>
          <w:t xml:space="preserve">la Muse de lui rappeler l’histoire de l’Inventif </w:t>
        </w:r>
        <w:r w:rsidRPr="00224BC4">
          <w:rPr>
            <w:rFonts w:ascii="Comic Sans MS" w:hAnsi="Comic Sans MS"/>
            <w:color w:val="A6A6A6" w:themeColor="background1" w:themeShade="A6"/>
            <w:rPrChange w:id="395" w:author="Louise LEWONCZUK" w:date="2017-06-26T08:42:00Z">
              <w:rPr>
                <w:rFonts w:ascii="Comic Sans MS" w:hAnsi="Comic Sans MS"/>
              </w:rPr>
            </w:rPrChange>
          </w:rPr>
          <w:t>/1-10/</w:t>
        </w:r>
        <w:r>
          <w:rPr>
            <w:rFonts w:ascii="Comic Sans MS" w:hAnsi="Comic Sans MS"/>
          </w:rPr>
          <w:t>.</w:t>
        </w:r>
      </w:ins>
    </w:p>
    <w:p w:rsidR="00131F2B" w:rsidRPr="007C6BE7" w:rsidDel="00F04891" w:rsidRDefault="00F04891">
      <w:pPr>
        <w:spacing w:after="0"/>
        <w:jc w:val="both"/>
        <w:rPr>
          <w:del w:id="396" w:author="Louise LEWONCZUK" w:date="2017-06-25T21:38:00Z"/>
          <w:rFonts w:ascii="Comic Sans MS" w:hAnsi="Comic Sans MS"/>
          <w:b/>
        </w:rPr>
        <w:pPrChange w:id="397" w:author="Louise LEWONCZUK" w:date="2017-06-26T13:55:00Z">
          <w:pPr>
            <w:spacing w:after="0"/>
          </w:pPr>
        </w:pPrChange>
      </w:pPr>
      <w:ins w:id="398" w:author="Louise LEWONCZUK" w:date="2017-06-25T21:39:00Z">
        <w:r>
          <w:rPr>
            <w:rFonts w:ascii="Comic Sans MS" w:hAnsi="Comic Sans MS"/>
          </w:rPr>
          <w:t>Puis le récit commence : tandis qu’Uly</w:t>
        </w:r>
      </w:ins>
      <w:ins w:id="399" w:author="Louise LEWONCZUK" w:date="2017-06-26T08:42:00Z">
        <w:r w:rsidR="00224BC4">
          <w:rPr>
            <w:rFonts w:ascii="Comic Sans MS" w:hAnsi="Comic Sans MS"/>
          </w:rPr>
          <w:t xml:space="preserve">sse </w:t>
        </w:r>
      </w:ins>
      <w:del w:id="400" w:author="Louise LEWONCZUK" w:date="2017-06-25T21:38:00Z">
        <w:r w:rsidR="00131F2B" w:rsidRPr="007C6BE7" w:rsidDel="00F04891">
          <w:rPr>
            <w:rFonts w:ascii="Comic Sans MS" w:hAnsi="Comic Sans MS"/>
            <w:b/>
          </w:rPr>
          <w:delText>Relation entre un maitre et un être asservie : condition et justification</w:delText>
        </w:r>
      </w:del>
    </w:p>
    <w:p w:rsidR="00131F2B" w:rsidDel="00F04891" w:rsidRDefault="00131F2B">
      <w:pPr>
        <w:spacing w:after="0"/>
        <w:jc w:val="both"/>
        <w:rPr>
          <w:del w:id="401" w:author="Louise LEWONCZUK" w:date="2017-06-25T21:38:00Z"/>
          <w:rFonts w:ascii="Comic Sans MS" w:hAnsi="Comic Sans MS"/>
        </w:rPr>
        <w:pPrChange w:id="402" w:author="Louise LEWONCZUK" w:date="2017-06-26T13:55:00Z">
          <w:pPr>
            <w:spacing w:after="0"/>
          </w:pPr>
        </w:pPrChange>
      </w:pPr>
    </w:p>
    <w:p w:rsidR="00131F2B" w:rsidDel="00F04891" w:rsidRDefault="00131F2B">
      <w:pPr>
        <w:spacing w:after="0"/>
        <w:jc w:val="both"/>
        <w:rPr>
          <w:del w:id="403" w:author="Louise LEWONCZUK" w:date="2017-06-25T21:38:00Z"/>
          <w:rFonts w:ascii="Comic Sans MS" w:hAnsi="Comic Sans MS"/>
        </w:rPr>
        <w:pPrChange w:id="404" w:author="Louise LEWONCZUK" w:date="2017-06-26T13:55:00Z">
          <w:pPr>
            <w:spacing w:after="0"/>
          </w:pPr>
        </w:pPrChange>
      </w:pPr>
      <w:del w:id="405" w:author="Louise LEWONCZUK" w:date="2017-06-25T21:38:00Z">
        <w:r w:rsidRPr="00747D2F" w:rsidDel="00F04891">
          <w:rPr>
            <w:rFonts w:ascii="Comic Sans MS" w:hAnsi="Comic Sans MS"/>
            <w:b/>
            <w:rPrChange w:id="406" w:author="Louise LEWONCZUK" w:date="2016-10-21T10:48:00Z">
              <w:rPr>
                <w:rFonts w:ascii="Comic Sans MS" w:hAnsi="Comic Sans MS"/>
              </w:rPr>
            </w:rPrChange>
          </w:rPr>
          <w:delText>Relation d’</w:delText>
        </w:r>
        <w:r w:rsidR="007C6BE7" w:rsidRPr="00747D2F" w:rsidDel="00F04891">
          <w:rPr>
            <w:rFonts w:ascii="Comic Sans MS" w:hAnsi="Comic Sans MS"/>
            <w:b/>
            <w:rPrChange w:id="407" w:author="Louise LEWONCZUK" w:date="2016-10-21T10:48:00Z">
              <w:rPr>
                <w:rFonts w:ascii="Comic Sans MS" w:hAnsi="Comic Sans MS"/>
              </w:rPr>
            </w:rPrChange>
          </w:rPr>
          <w:delText>asservissement </w:delText>
        </w:r>
        <w:r w:rsidR="007C6BE7" w:rsidDel="00F04891">
          <w:rPr>
            <w:rFonts w:ascii="Comic Sans MS" w:hAnsi="Comic Sans MS"/>
          </w:rPr>
          <w:delText>; est ce qu’il y a des cas où</w:delText>
        </w:r>
        <w:r w:rsidDel="00F04891">
          <w:rPr>
            <w:rFonts w:ascii="Comic Sans MS" w:hAnsi="Comic Sans MS"/>
          </w:rPr>
          <w:delText xml:space="preserve"> </w:delText>
        </w:r>
        <w:r w:rsidR="007C6BE7" w:rsidDel="00F04891">
          <w:rPr>
            <w:rFonts w:ascii="Comic Sans MS" w:hAnsi="Comic Sans MS"/>
          </w:rPr>
          <w:delText>servitude</w:delText>
        </w:r>
        <w:r w:rsidDel="00F04891">
          <w:rPr>
            <w:rFonts w:ascii="Comic Sans MS" w:hAnsi="Comic Sans MS"/>
          </w:rPr>
          <w:delText xml:space="preserve"> </w:delText>
        </w:r>
        <w:r w:rsidR="007C6BE7" w:rsidDel="00F04891">
          <w:rPr>
            <w:rFonts w:ascii="Comic Sans MS" w:hAnsi="Comic Sans MS"/>
          </w:rPr>
          <w:delText>et</w:delText>
        </w:r>
        <w:r w:rsidDel="00F04891">
          <w:rPr>
            <w:rFonts w:ascii="Comic Sans MS" w:hAnsi="Comic Sans MS"/>
          </w:rPr>
          <w:delText xml:space="preserve"> soumission peuvent </w:delText>
        </w:r>
        <w:r w:rsidR="007C6BE7" w:rsidDel="00F04891">
          <w:rPr>
            <w:rFonts w:ascii="Comic Sans MS" w:hAnsi="Comic Sans MS"/>
          </w:rPr>
          <w:delText>être</w:delText>
        </w:r>
        <w:r w:rsidDel="00F04891">
          <w:rPr>
            <w:rFonts w:ascii="Comic Sans MS" w:hAnsi="Comic Sans MS"/>
          </w:rPr>
          <w:delText xml:space="preserve"> </w:delText>
        </w:r>
        <w:r w:rsidR="007C6BE7" w:rsidDel="00F04891">
          <w:rPr>
            <w:rFonts w:ascii="Comic Sans MS" w:hAnsi="Comic Sans MS"/>
          </w:rPr>
          <w:delText>considère</w:delText>
        </w:r>
        <w:r w:rsidDel="00F04891">
          <w:rPr>
            <w:rFonts w:ascii="Comic Sans MS" w:hAnsi="Comic Sans MS"/>
          </w:rPr>
          <w:delText xml:space="preserve"> </w:delText>
        </w:r>
        <w:r w:rsidR="007C6BE7" w:rsidDel="00F04891">
          <w:rPr>
            <w:rFonts w:ascii="Comic Sans MS" w:hAnsi="Comic Sans MS"/>
          </w:rPr>
          <w:delText>comme</w:delText>
        </w:r>
        <w:r w:rsidDel="00F04891">
          <w:rPr>
            <w:rFonts w:ascii="Comic Sans MS" w:hAnsi="Comic Sans MS"/>
          </w:rPr>
          <w:delText xml:space="preserve"> des cas naturelles ou</w:delText>
        </w:r>
        <w:r w:rsidR="007C6BE7" w:rsidDel="00F04891">
          <w:rPr>
            <w:rFonts w:ascii="Comic Sans MS" w:hAnsi="Comic Sans MS"/>
          </w:rPr>
          <w:delText xml:space="preserve"> est-ce</w:delText>
        </w:r>
        <w:r w:rsidDel="00F04891">
          <w:rPr>
            <w:rFonts w:ascii="Comic Sans MS" w:hAnsi="Comic Sans MS"/>
          </w:rPr>
          <w:delText xml:space="preserve"> tout le temps des relations à </w:delText>
        </w:r>
        <w:r w:rsidR="007C6BE7" w:rsidDel="00F04891">
          <w:rPr>
            <w:rFonts w:ascii="Comic Sans MS" w:hAnsi="Comic Sans MS"/>
          </w:rPr>
          <w:delText>bannir</w:delText>
        </w:r>
        <w:r w:rsidDel="00F04891">
          <w:rPr>
            <w:rFonts w:ascii="Comic Sans MS" w:hAnsi="Comic Sans MS"/>
          </w:rPr>
          <w:delText> ?</w:delText>
        </w:r>
      </w:del>
    </w:p>
    <w:p w:rsidR="00131F2B" w:rsidDel="00F04891" w:rsidRDefault="00131F2B">
      <w:pPr>
        <w:spacing w:after="0"/>
        <w:jc w:val="both"/>
        <w:rPr>
          <w:del w:id="408" w:author="Louise LEWONCZUK" w:date="2017-06-25T21:38:00Z"/>
          <w:rFonts w:ascii="Comic Sans MS" w:hAnsi="Comic Sans MS"/>
        </w:rPr>
        <w:pPrChange w:id="409" w:author="Louise LEWONCZUK" w:date="2017-06-26T13:55:00Z">
          <w:pPr>
            <w:spacing w:after="0"/>
          </w:pPr>
        </w:pPrChange>
      </w:pPr>
      <w:del w:id="410" w:author="Louise LEWONCZUK" w:date="2017-06-25T21:38:00Z">
        <w:r w:rsidDel="00F04891">
          <w:rPr>
            <w:rFonts w:ascii="Comic Sans MS" w:hAnsi="Comic Sans MS"/>
          </w:rPr>
          <w:delText xml:space="preserve">Est-ce que l’on peut justifier la </w:delText>
        </w:r>
        <w:r w:rsidR="007C6BE7" w:rsidDel="00F04891">
          <w:rPr>
            <w:rFonts w:ascii="Comic Sans MS" w:hAnsi="Comic Sans MS"/>
          </w:rPr>
          <w:delText>relation</w:delText>
        </w:r>
        <w:r w:rsidDel="00F04891">
          <w:rPr>
            <w:rFonts w:ascii="Comic Sans MS" w:hAnsi="Comic Sans MS"/>
          </w:rPr>
          <w:delText xml:space="preserve"> d’</w:delText>
        </w:r>
        <w:r w:rsidR="007C6BE7" w:rsidDel="00F04891">
          <w:rPr>
            <w:rFonts w:ascii="Comic Sans MS" w:hAnsi="Comic Sans MS"/>
          </w:rPr>
          <w:delText>asservissement</w:delText>
        </w:r>
        <w:r w:rsidDel="00F04891">
          <w:rPr>
            <w:rFonts w:ascii="Comic Sans MS" w:hAnsi="Comic Sans MS"/>
          </w:rPr>
          <w:delText> ?</w:delText>
        </w:r>
      </w:del>
    </w:p>
    <w:p w:rsidR="00131F2B" w:rsidDel="00F04891" w:rsidRDefault="00131F2B">
      <w:pPr>
        <w:spacing w:after="0"/>
        <w:jc w:val="both"/>
        <w:rPr>
          <w:del w:id="411" w:author="Louise LEWONCZUK" w:date="2017-06-25T21:38:00Z"/>
          <w:rFonts w:ascii="Comic Sans MS" w:hAnsi="Comic Sans MS"/>
        </w:rPr>
        <w:pPrChange w:id="412" w:author="Louise LEWONCZUK" w:date="2017-06-26T13:55:00Z">
          <w:pPr>
            <w:spacing w:after="0"/>
          </w:pPr>
        </w:pPrChange>
      </w:pPr>
      <w:del w:id="413" w:author="Louise LEWONCZUK" w:date="2017-06-25T21:38:00Z">
        <w:r w:rsidDel="00F04891">
          <w:rPr>
            <w:rFonts w:ascii="Comic Sans MS" w:hAnsi="Comic Sans MS"/>
          </w:rPr>
          <w:delText>Légitimé la servitude et la soumission est différente suivant les époques</w:delText>
        </w:r>
      </w:del>
      <w:del w:id="414" w:author="Louise LEWONCZUK" w:date="2016-10-21T10:48:00Z">
        <w:r w:rsidDel="00747D2F">
          <w:rPr>
            <w:rFonts w:ascii="Comic Sans MS" w:hAnsi="Comic Sans MS"/>
          </w:rPr>
          <w:delText xml:space="preserve"> </w:delText>
        </w:r>
      </w:del>
    </w:p>
    <w:p w:rsidR="00131F2B" w:rsidDel="00F04891" w:rsidRDefault="007C6BE7">
      <w:pPr>
        <w:spacing w:after="0"/>
        <w:jc w:val="both"/>
        <w:rPr>
          <w:del w:id="415" w:author="Louise LEWONCZUK" w:date="2017-06-25T21:38:00Z"/>
          <w:rFonts w:ascii="Comic Sans MS" w:hAnsi="Comic Sans MS"/>
        </w:rPr>
        <w:pPrChange w:id="416" w:author="Louise LEWONCZUK" w:date="2017-06-26T13:55:00Z">
          <w:pPr>
            <w:spacing w:after="0"/>
          </w:pPr>
        </w:pPrChange>
      </w:pPr>
      <w:del w:id="417" w:author="Louise LEWONCZUK" w:date="2017-06-25T21:38:00Z">
        <w:r w:rsidDel="00F04891">
          <w:rPr>
            <w:rFonts w:ascii="Comic Sans MS" w:hAnsi="Comic Sans MS"/>
          </w:rPr>
          <w:delText>Peut-il</w:delText>
        </w:r>
        <w:r w:rsidR="00131F2B" w:rsidDel="00F04891">
          <w:rPr>
            <w:rFonts w:ascii="Comic Sans MS" w:hAnsi="Comic Sans MS"/>
          </w:rPr>
          <w:delText xml:space="preserve"> être légitime qu’un individu se </w:delText>
        </w:r>
        <w:r w:rsidDel="00F04891">
          <w:rPr>
            <w:rFonts w:ascii="Comic Sans MS" w:hAnsi="Comic Sans MS"/>
          </w:rPr>
          <w:delText>soumette</w:delText>
        </w:r>
        <w:r w:rsidR="00131F2B" w:rsidDel="00F04891">
          <w:rPr>
            <w:rFonts w:ascii="Comic Sans MS" w:hAnsi="Comic Sans MS"/>
          </w:rPr>
          <w:delText xml:space="preserve"> à un autre ?</w:delText>
        </w:r>
      </w:del>
    </w:p>
    <w:p w:rsidR="00131F2B" w:rsidDel="00F04891" w:rsidRDefault="00131F2B">
      <w:pPr>
        <w:spacing w:after="0"/>
        <w:jc w:val="both"/>
        <w:rPr>
          <w:del w:id="418" w:author="Louise LEWONCZUK" w:date="2017-06-25T21:38:00Z"/>
          <w:rFonts w:ascii="Comic Sans MS" w:hAnsi="Comic Sans MS"/>
        </w:rPr>
        <w:pPrChange w:id="419" w:author="Louise LEWONCZUK" w:date="2017-06-26T13:55:00Z">
          <w:pPr>
            <w:spacing w:after="0"/>
          </w:pPr>
        </w:pPrChange>
      </w:pPr>
      <w:del w:id="420" w:author="Louise LEWONCZUK" w:date="2017-06-25T21:38:00Z">
        <w:r w:rsidDel="00F04891">
          <w:rPr>
            <w:rFonts w:ascii="Comic Sans MS" w:hAnsi="Comic Sans MS"/>
          </w:rPr>
          <w:delText>Est qu</w:delText>
        </w:r>
        <w:r w:rsidR="007C6BE7" w:rsidDel="00F04891">
          <w:rPr>
            <w:rFonts w:ascii="Comic Sans MS" w:hAnsi="Comic Sans MS"/>
          </w:rPr>
          <w:delText>’</w:delText>
        </w:r>
        <w:r w:rsidDel="00F04891">
          <w:rPr>
            <w:rFonts w:ascii="Comic Sans MS" w:hAnsi="Comic Sans MS"/>
          </w:rPr>
          <w:delText>il est acceptable qu’un individu laisse l</w:delText>
        </w:r>
        <w:r w:rsidR="007C6BE7" w:rsidDel="00F04891">
          <w:rPr>
            <w:rFonts w:ascii="Comic Sans MS" w:hAnsi="Comic Sans MS"/>
          </w:rPr>
          <w:delText>e choi</w:delText>
        </w:r>
        <w:r w:rsidDel="00F04891">
          <w:rPr>
            <w:rFonts w:ascii="Comic Sans MS" w:hAnsi="Comic Sans MS"/>
          </w:rPr>
          <w:delText>x de ses actions à un autre individu ?</w:delText>
        </w:r>
      </w:del>
    </w:p>
    <w:p w:rsidR="00131F2B" w:rsidDel="00F04891" w:rsidRDefault="00131F2B">
      <w:pPr>
        <w:spacing w:after="0"/>
        <w:jc w:val="both"/>
        <w:rPr>
          <w:del w:id="421" w:author="Louise LEWONCZUK" w:date="2017-06-25T21:38:00Z"/>
          <w:rFonts w:ascii="Comic Sans MS" w:hAnsi="Comic Sans MS"/>
        </w:rPr>
        <w:pPrChange w:id="422" w:author="Louise LEWONCZUK" w:date="2017-06-26T13:55:00Z">
          <w:pPr>
            <w:spacing w:after="0"/>
          </w:pPr>
        </w:pPrChange>
      </w:pPr>
    </w:p>
    <w:p w:rsidR="00131F2B" w:rsidRPr="007C6BE7" w:rsidDel="00F04891" w:rsidRDefault="00131F2B">
      <w:pPr>
        <w:spacing w:after="0"/>
        <w:jc w:val="both"/>
        <w:rPr>
          <w:del w:id="423" w:author="Louise LEWONCZUK" w:date="2017-06-25T21:38:00Z"/>
          <w:rFonts w:ascii="Comic Sans MS" w:hAnsi="Comic Sans MS"/>
          <w:b/>
        </w:rPr>
        <w:pPrChange w:id="424" w:author="Louise LEWONCZUK" w:date="2017-06-26T13:55:00Z">
          <w:pPr>
            <w:spacing w:after="0"/>
          </w:pPr>
        </w:pPrChange>
      </w:pPr>
      <w:del w:id="425" w:author="Louise LEWONCZUK" w:date="2017-06-25T21:38:00Z">
        <w:r w:rsidRPr="007C6BE7" w:rsidDel="00F04891">
          <w:rPr>
            <w:rFonts w:ascii="Comic Sans MS" w:hAnsi="Comic Sans MS"/>
            <w:b/>
          </w:rPr>
          <w:delText xml:space="preserve">Histoire de la philosophie et histoire pour pouvoir répondre à cette question car évolution : </w:delText>
        </w:r>
      </w:del>
    </w:p>
    <w:p w:rsidR="00131F2B" w:rsidDel="00F04891" w:rsidRDefault="00131F2B">
      <w:pPr>
        <w:spacing w:after="0"/>
        <w:jc w:val="both"/>
        <w:rPr>
          <w:del w:id="426" w:author="Louise LEWONCZUK" w:date="2017-06-25T21:38:00Z"/>
          <w:rFonts w:ascii="Comic Sans MS" w:hAnsi="Comic Sans MS"/>
        </w:rPr>
        <w:pPrChange w:id="427" w:author="Louise LEWONCZUK" w:date="2017-06-26T13:55:00Z">
          <w:pPr>
            <w:spacing w:after="0"/>
          </w:pPr>
        </w:pPrChange>
      </w:pPr>
      <w:del w:id="428" w:author="Louise LEWONCZUK" w:date="2017-06-25T21:38:00Z">
        <w:r w:rsidDel="00F04891">
          <w:rPr>
            <w:rFonts w:ascii="Comic Sans MS" w:hAnsi="Comic Sans MS"/>
          </w:rPr>
          <w:delText xml:space="preserve">Au moment </w:delText>
        </w:r>
      </w:del>
      <w:del w:id="429" w:author="Louise LEWONCZUK" w:date="2016-10-21T10:48:00Z">
        <w:r w:rsidDel="00747D2F">
          <w:rPr>
            <w:rFonts w:ascii="Comic Sans MS" w:hAnsi="Comic Sans MS"/>
          </w:rPr>
          <w:delText>au née</w:delText>
        </w:r>
      </w:del>
      <w:del w:id="430" w:author="Louise LEWONCZUK" w:date="2017-06-25T21:38:00Z">
        <w:r w:rsidDel="00F04891">
          <w:rPr>
            <w:rFonts w:ascii="Comic Sans MS" w:hAnsi="Comic Sans MS"/>
          </w:rPr>
          <w:delText xml:space="preserve"> la philosophie (</w:delText>
        </w:r>
      </w:del>
      <w:del w:id="431" w:author="Louise LEWONCZUK" w:date="2016-10-21T10:48:00Z">
        <w:r w:rsidRPr="00747D2F" w:rsidDel="00747D2F">
          <w:rPr>
            <w:rFonts w:ascii="Comic Sans MS" w:hAnsi="Comic Sans MS"/>
          </w:rPr>
          <w:delText>5eme</w:delText>
        </w:r>
      </w:del>
      <w:del w:id="432" w:author="Louise LEWONCZUK" w:date="2017-06-25T21:38:00Z">
        <w:r w:rsidDel="00F04891">
          <w:rPr>
            <w:rFonts w:ascii="Comic Sans MS" w:hAnsi="Comic Sans MS"/>
          </w:rPr>
          <w:delText xml:space="preserve"> s avant JC), la </w:delText>
        </w:r>
      </w:del>
      <w:del w:id="433" w:author="Louise LEWONCZUK" w:date="2016-10-21T10:49:00Z">
        <w:r w:rsidDel="00747D2F">
          <w:rPr>
            <w:rFonts w:ascii="Comic Sans MS" w:hAnsi="Comic Sans MS"/>
          </w:rPr>
          <w:delText xml:space="preserve">quasi </w:delText>
        </w:r>
      </w:del>
      <w:del w:id="434" w:author="Louise LEWONCZUK" w:date="2016-10-21T10:48:00Z">
        <w:r w:rsidDel="00747D2F">
          <w:rPr>
            <w:rFonts w:ascii="Comic Sans MS" w:hAnsi="Comic Sans MS"/>
          </w:rPr>
          <w:delText xml:space="preserve">intégralité </w:delText>
        </w:r>
      </w:del>
      <w:del w:id="435" w:author="Louise LEWONCZUK" w:date="2017-06-25T21:38:00Z">
        <w:r w:rsidDel="00F04891">
          <w:rPr>
            <w:rFonts w:ascii="Comic Sans MS" w:hAnsi="Comic Sans MS"/>
          </w:rPr>
          <w:delText>des sociétés méditerranéennes sont esclavagistes (Athènes, Spartes, Perse, Egypte, Gaulle, …).</w:delText>
        </w:r>
      </w:del>
    </w:p>
    <w:p w:rsidR="00131F2B" w:rsidDel="00F04891" w:rsidRDefault="00087923">
      <w:pPr>
        <w:spacing w:after="0"/>
        <w:jc w:val="both"/>
        <w:rPr>
          <w:del w:id="436" w:author="Louise LEWONCZUK" w:date="2017-06-25T21:38:00Z"/>
          <w:rFonts w:ascii="Comic Sans MS" w:hAnsi="Comic Sans MS"/>
        </w:rPr>
        <w:pPrChange w:id="437" w:author="Louise LEWONCZUK" w:date="2017-06-26T13:55:00Z">
          <w:pPr>
            <w:spacing w:after="0"/>
          </w:pPr>
        </w:pPrChange>
      </w:pPr>
      <w:del w:id="438" w:author="Louise LEWONCZUK" w:date="2017-06-25T21:38:00Z">
        <w:r w:rsidDel="00F04891">
          <w:rPr>
            <w:rFonts w:ascii="Comic Sans MS" w:hAnsi="Comic Sans MS"/>
          </w:rPr>
          <w:delText>Du p</w:delText>
        </w:r>
        <w:r w:rsidR="007C6BE7" w:rsidDel="00F04891">
          <w:rPr>
            <w:rFonts w:ascii="Comic Sans MS" w:hAnsi="Comic Sans MS"/>
          </w:rPr>
          <w:delText>oin</w:delText>
        </w:r>
        <w:r w:rsidDel="00F04891">
          <w:rPr>
            <w:rFonts w:ascii="Comic Sans MS" w:hAnsi="Comic Sans MS"/>
          </w:rPr>
          <w:delText>t de vue d’un penseur de cette époque : l’intensité de cette question ne peut pas être la même que maintenant.</w:delText>
        </w:r>
      </w:del>
    </w:p>
    <w:p w:rsidR="00087923" w:rsidDel="00F04891" w:rsidRDefault="00087923">
      <w:pPr>
        <w:spacing w:after="0"/>
        <w:jc w:val="both"/>
        <w:rPr>
          <w:del w:id="439" w:author="Louise LEWONCZUK" w:date="2017-06-25T21:38:00Z"/>
          <w:rFonts w:ascii="Comic Sans MS" w:hAnsi="Comic Sans MS"/>
        </w:rPr>
        <w:pPrChange w:id="440" w:author="Louise LEWONCZUK" w:date="2017-06-26T13:55:00Z">
          <w:pPr>
            <w:spacing w:after="0"/>
          </w:pPr>
        </w:pPrChange>
      </w:pPr>
    </w:p>
    <w:p w:rsidR="007C6BE7" w:rsidRPr="007C6BE7" w:rsidDel="00F04891" w:rsidRDefault="007C6BE7">
      <w:pPr>
        <w:spacing w:after="0"/>
        <w:jc w:val="both"/>
        <w:rPr>
          <w:del w:id="441" w:author="Louise LEWONCZUK" w:date="2017-06-25T21:38:00Z"/>
          <w:rFonts w:ascii="Comic Sans MS" w:hAnsi="Comic Sans MS"/>
          <w:u w:val="single"/>
        </w:rPr>
        <w:pPrChange w:id="442" w:author="Louise LEWONCZUK" w:date="2017-06-26T13:55:00Z">
          <w:pPr>
            <w:spacing w:after="0"/>
          </w:pPr>
        </w:pPrChange>
      </w:pPr>
      <w:del w:id="443" w:author="Louise LEWONCZUK" w:date="2017-06-25T21:38:00Z">
        <w:r w:rsidRPr="007C6BE7" w:rsidDel="00F04891">
          <w:rPr>
            <w:rFonts w:ascii="Comic Sans MS" w:hAnsi="Comic Sans MS"/>
            <w:u w:val="single"/>
          </w:rPr>
          <w:delText xml:space="preserve">Aristote : </w:delText>
        </w:r>
      </w:del>
    </w:p>
    <w:p w:rsidR="00087923" w:rsidDel="00F04891" w:rsidRDefault="00087923">
      <w:pPr>
        <w:spacing w:after="0"/>
        <w:jc w:val="both"/>
        <w:rPr>
          <w:del w:id="444" w:author="Louise LEWONCZUK" w:date="2017-06-25T21:38:00Z"/>
          <w:rFonts w:ascii="Comic Sans MS" w:hAnsi="Comic Sans MS"/>
        </w:rPr>
        <w:pPrChange w:id="445" w:author="Louise LEWONCZUK" w:date="2017-06-26T13:55:00Z">
          <w:pPr>
            <w:spacing w:after="0"/>
          </w:pPr>
        </w:pPrChange>
      </w:pPr>
      <w:del w:id="446" w:author="Louise LEWONCZUK" w:date="2017-06-25T21:38:00Z">
        <w:r w:rsidDel="00F04891">
          <w:rPr>
            <w:rFonts w:ascii="Comic Sans MS" w:hAnsi="Comic Sans MS"/>
          </w:rPr>
          <w:delText>Livre 1 chap</w:delText>
        </w:r>
        <w:r w:rsidR="007C6BE7" w:rsidDel="00F04891">
          <w:rPr>
            <w:rFonts w:ascii="Comic Sans MS" w:hAnsi="Comic Sans MS"/>
          </w:rPr>
          <w:delText>itre</w:delText>
        </w:r>
        <w:r w:rsidDel="00F04891">
          <w:rPr>
            <w:rFonts w:ascii="Comic Sans MS" w:hAnsi="Comic Sans MS"/>
          </w:rPr>
          <w:delText xml:space="preserve"> 4 de sa politique </w:delText>
        </w:r>
        <w:r w:rsidRPr="00087923" w:rsidDel="00F04891">
          <w:rPr>
            <w:rFonts w:ascii="Comic Sans MS" w:hAnsi="Comic Sans MS"/>
          </w:rPr>
          <w:sym w:font="Wingdings" w:char="F0E0"/>
        </w:r>
        <w:r w:rsidDel="00F04891">
          <w:rPr>
            <w:rFonts w:ascii="Comic Sans MS" w:hAnsi="Comic Sans MS"/>
          </w:rPr>
          <w:delText xml:space="preserve"> légitimation de </w:delText>
        </w:r>
        <w:r w:rsidR="007C6BE7" w:rsidDel="00F04891">
          <w:rPr>
            <w:rFonts w:ascii="Comic Sans MS" w:hAnsi="Comic Sans MS"/>
          </w:rPr>
          <w:delText>l’esclave</w:delText>
        </w:r>
        <w:r w:rsidDel="00F04891">
          <w:rPr>
            <w:rFonts w:ascii="Comic Sans MS" w:hAnsi="Comic Sans MS"/>
          </w:rPr>
          <w:delText xml:space="preserve"> dans la cité, pas de justification de </w:delText>
        </w:r>
        <w:r w:rsidR="007C6BE7" w:rsidDel="00F04891">
          <w:rPr>
            <w:rFonts w:ascii="Comic Sans MS" w:hAnsi="Comic Sans MS"/>
          </w:rPr>
          <w:delText>l’esclavagisme</w:delText>
        </w:r>
        <w:r w:rsidDel="00F04891">
          <w:rPr>
            <w:rFonts w:ascii="Comic Sans MS" w:hAnsi="Comic Sans MS"/>
          </w:rPr>
          <w:delText xml:space="preserve"> mais montrer les principe</w:delText>
        </w:r>
        <w:r w:rsidR="007C6BE7" w:rsidDel="00F04891">
          <w:rPr>
            <w:rFonts w:ascii="Comic Sans MS" w:hAnsi="Comic Sans MS"/>
          </w:rPr>
          <w:delText>s</w:delText>
        </w:r>
        <w:r w:rsidDel="00F04891">
          <w:rPr>
            <w:rFonts w:ascii="Comic Sans MS" w:hAnsi="Comic Sans MS"/>
          </w:rPr>
          <w:delText xml:space="preserve"> de cette </w:delText>
        </w:r>
        <w:r w:rsidR="007C6BE7" w:rsidDel="00F04891">
          <w:rPr>
            <w:rFonts w:ascii="Comic Sans MS" w:hAnsi="Comic Sans MS"/>
          </w:rPr>
          <w:delText>institution</w:delText>
        </w:r>
        <w:r w:rsidDel="00F04891">
          <w:rPr>
            <w:rFonts w:ascii="Comic Sans MS" w:hAnsi="Comic Sans MS"/>
          </w:rPr>
          <w:delText xml:space="preserve"> qui </w:delText>
        </w:r>
        <w:r w:rsidR="007C6BE7" w:rsidDel="00F04891">
          <w:rPr>
            <w:rFonts w:ascii="Comic Sans MS" w:hAnsi="Comic Sans MS"/>
          </w:rPr>
          <w:delText>existe.</w:delText>
        </w:r>
      </w:del>
    </w:p>
    <w:p w:rsidR="00087923" w:rsidDel="00F04891" w:rsidRDefault="00087923">
      <w:pPr>
        <w:spacing w:after="0"/>
        <w:jc w:val="both"/>
        <w:rPr>
          <w:del w:id="447" w:author="Louise LEWONCZUK" w:date="2017-06-25T21:38:00Z"/>
          <w:rFonts w:ascii="Comic Sans MS" w:hAnsi="Comic Sans MS"/>
        </w:rPr>
        <w:pPrChange w:id="448" w:author="Louise LEWONCZUK" w:date="2017-06-26T13:55:00Z">
          <w:pPr>
            <w:spacing w:after="0"/>
          </w:pPr>
        </w:pPrChange>
      </w:pPr>
      <w:del w:id="449" w:author="Louise LEWONCZUK" w:date="2017-06-25T21:38:00Z">
        <w:r w:rsidDel="00F04891">
          <w:rPr>
            <w:rFonts w:ascii="Comic Sans MS" w:hAnsi="Comic Sans MS"/>
          </w:rPr>
          <w:delText xml:space="preserve">Arguments : nécessité pratique ; relation asservissement chacun trouve un bénéfice </w:delText>
        </w:r>
      </w:del>
    </w:p>
    <w:p w:rsidR="00747D2F" w:rsidDel="00747D2F" w:rsidRDefault="00747D2F">
      <w:pPr>
        <w:spacing w:after="0"/>
        <w:jc w:val="both"/>
        <w:rPr>
          <w:del w:id="450" w:author="Louise LEWONCZUK" w:date="2016-10-21T10:50:00Z"/>
          <w:rFonts w:ascii="Comic Sans MS" w:hAnsi="Comic Sans MS"/>
        </w:rPr>
        <w:pPrChange w:id="451" w:author="Louise LEWONCZUK" w:date="2017-06-26T13:55:00Z">
          <w:pPr>
            <w:spacing w:after="0"/>
          </w:pPr>
        </w:pPrChange>
      </w:pPr>
    </w:p>
    <w:p w:rsidR="00087923" w:rsidDel="00747D2F" w:rsidRDefault="007C6BE7">
      <w:pPr>
        <w:spacing w:after="0"/>
        <w:jc w:val="both"/>
        <w:rPr>
          <w:del w:id="452" w:author="Louise LEWONCZUK" w:date="2016-10-21T10:50:00Z"/>
          <w:rFonts w:ascii="Comic Sans MS" w:hAnsi="Comic Sans MS"/>
        </w:rPr>
        <w:pPrChange w:id="453" w:author="Louise LEWONCZUK" w:date="2017-06-26T13:55:00Z">
          <w:pPr>
            <w:spacing w:after="0"/>
          </w:pPr>
        </w:pPrChange>
      </w:pPr>
      <w:del w:id="454" w:author="Louise LEWONCZUK" w:date="2016-10-21T10:50:00Z">
        <w:r w:rsidDel="00747D2F">
          <w:rPr>
            <w:rFonts w:ascii="Comic Sans MS" w:hAnsi="Comic Sans MS"/>
          </w:rPr>
          <w:delText>Nécessité</w:delText>
        </w:r>
        <w:r w:rsidR="00087923" w:rsidDel="00747D2F">
          <w:rPr>
            <w:rFonts w:ascii="Comic Sans MS" w:hAnsi="Comic Sans MS"/>
          </w:rPr>
          <w:delText xml:space="preserve"> </w:delText>
        </w:r>
        <w:r w:rsidDel="00747D2F">
          <w:rPr>
            <w:rFonts w:ascii="Comic Sans MS" w:hAnsi="Comic Sans MS"/>
          </w:rPr>
          <w:delText>pratique</w:delText>
        </w:r>
        <w:r w:rsidR="00087923" w:rsidDel="00747D2F">
          <w:rPr>
            <w:rFonts w:ascii="Comic Sans MS" w:hAnsi="Comic Sans MS"/>
          </w:rPr>
          <w:delText xml:space="preserve"> : selon </w:delText>
        </w:r>
        <w:r w:rsidDel="00747D2F">
          <w:rPr>
            <w:rFonts w:ascii="Comic Sans MS" w:hAnsi="Comic Sans MS"/>
          </w:rPr>
          <w:delText>Aristote</w:delText>
        </w:r>
        <w:r w:rsidR="00087923" w:rsidDel="00747D2F">
          <w:rPr>
            <w:rFonts w:ascii="Comic Sans MS" w:hAnsi="Comic Sans MS"/>
          </w:rPr>
          <w:delText xml:space="preserve"> </w:delText>
        </w:r>
        <w:r w:rsidDel="00747D2F">
          <w:rPr>
            <w:rFonts w:ascii="Comic Sans MS" w:hAnsi="Comic Sans MS"/>
          </w:rPr>
          <w:delText>l’esclavagisme</w:delText>
        </w:r>
        <w:r w:rsidR="00087923" w:rsidDel="00747D2F">
          <w:rPr>
            <w:rFonts w:ascii="Comic Sans MS" w:hAnsi="Comic Sans MS"/>
          </w:rPr>
          <w:delText xml:space="preserve"> dans la cité aurait la fonction de </w:delText>
        </w:r>
        <w:r w:rsidDel="00747D2F">
          <w:rPr>
            <w:rFonts w:ascii="Comic Sans MS" w:hAnsi="Comic Sans MS"/>
          </w:rPr>
          <w:delText>libérer les citoyens.</w:delText>
        </w:r>
      </w:del>
    </w:p>
    <w:p w:rsidR="00087923" w:rsidDel="00F04891" w:rsidRDefault="007C6BE7">
      <w:pPr>
        <w:spacing w:after="0"/>
        <w:jc w:val="both"/>
        <w:rPr>
          <w:del w:id="455" w:author="Louise LEWONCZUK" w:date="2017-06-25T21:38:00Z"/>
          <w:rFonts w:ascii="Comic Sans MS" w:hAnsi="Comic Sans MS"/>
        </w:rPr>
        <w:pPrChange w:id="456" w:author="Louise LEWONCZUK" w:date="2017-06-26T13:55:00Z">
          <w:pPr>
            <w:spacing w:after="0"/>
          </w:pPr>
        </w:pPrChange>
      </w:pPr>
      <w:del w:id="457" w:author="Louise LEWONCZUK" w:date="2017-06-25T21:38:00Z">
        <w:r w:rsidDel="00F04891">
          <w:rPr>
            <w:rFonts w:ascii="Comic Sans MS" w:hAnsi="Comic Sans MS"/>
          </w:rPr>
          <w:delText>Condition humaine est un esclavage</w:delText>
        </w:r>
        <w:r w:rsidR="00087923" w:rsidDel="00F04891">
          <w:rPr>
            <w:rFonts w:ascii="Comic Sans MS" w:hAnsi="Comic Sans MS"/>
          </w:rPr>
          <w:delText xml:space="preserve"> </w:delText>
        </w:r>
        <w:r w:rsidR="00087923" w:rsidRPr="00087923" w:rsidDel="00F04891">
          <w:rPr>
            <w:rFonts w:ascii="Comic Sans MS" w:hAnsi="Comic Sans MS"/>
          </w:rPr>
          <w:sym w:font="Wingdings" w:char="F0E0"/>
        </w:r>
        <w:r w:rsidR="00087923" w:rsidDel="00F04891">
          <w:rPr>
            <w:rFonts w:ascii="Comic Sans MS" w:hAnsi="Comic Sans MS"/>
          </w:rPr>
          <w:delText xml:space="preserve"> nous sommes dépendant des </w:delText>
        </w:r>
        <w:r w:rsidDel="00F04891">
          <w:rPr>
            <w:rFonts w:ascii="Comic Sans MS" w:hAnsi="Comic Sans MS"/>
          </w:rPr>
          <w:delText>bessons</w:delText>
        </w:r>
        <w:r w:rsidR="00087923" w:rsidDel="00F04891">
          <w:rPr>
            <w:rFonts w:ascii="Comic Sans MS" w:hAnsi="Comic Sans MS"/>
          </w:rPr>
          <w:delText xml:space="preserve"> naturelles de notre corps</w:delText>
        </w:r>
        <w:r w:rsidDel="00F04891">
          <w:rPr>
            <w:rFonts w:ascii="Comic Sans MS" w:hAnsi="Comic Sans MS"/>
          </w:rPr>
          <w:delText xml:space="preserve">. </w:delText>
        </w:r>
        <w:r w:rsidR="00087923" w:rsidDel="00F04891">
          <w:rPr>
            <w:rFonts w:ascii="Comic Sans MS" w:hAnsi="Comic Sans MS"/>
          </w:rPr>
          <w:delText xml:space="preserve">Si ne nous ne soulageons pas ces besoins nous </w:delText>
        </w:r>
        <w:r w:rsidDel="00F04891">
          <w:rPr>
            <w:rFonts w:ascii="Comic Sans MS" w:hAnsi="Comic Sans MS"/>
          </w:rPr>
          <w:delText>mourrons</w:delText>
        </w:r>
        <w:r w:rsidR="00087923" w:rsidDel="00F04891">
          <w:rPr>
            <w:rFonts w:ascii="Comic Sans MS" w:hAnsi="Comic Sans MS"/>
          </w:rPr>
          <w:delText xml:space="preserve"> </w:delText>
        </w:r>
        <w:r w:rsidR="00087923" w:rsidRPr="00087923" w:rsidDel="00F04891">
          <w:rPr>
            <w:rFonts w:ascii="Comic Sans MS" w:hAnsi="Comic Sans MS"/>
          </w:rPr>
          <w:sym w:font="Wingdings" w:char="F0E0"/>
        </w:r>
        <w:r w:rsidDel="00F04891">
          <w:rPr>
            <w:rFonts w:ascii="Comic Sans MS" w:hAnsi="Comic Sans MS"/>
          </w:rPr>
          <w:delText xml:space="preserve"> nous devons nous en occupé, </w:delText>
        </w:r>
        <w:r w:rsidR="00087923" w:rsidDel="00F04891">
          <w:rPr>
            <w:rFonts w:ascii="Comic Sans MS" w:hAnsi="Comic Sans MS"/>
          </w:rPr>
          <w:delText xml:space="preserve">pour les </w:delText>
        </w:r>
        <w:r w:rsidDel="00F04891">
          <w:rPr>
            <w:rFonts w:ascii="Comic Sans MS" w:hAnsi="Comic Sans MS"/>
          </w:rPr>
          <w:delText>satisfaire</w:delText>
        </w:r>
        <w:r w:rsidR="00087923" w:rsidDel="00F04891">
          <w:rPr>
            <w:rFonts w:ascii="Comic Sans MS" w:hAnsi="Comic Sans MS"/>
          </w:rPr>
          <w:delText xml:space="preserve"> </w:delText>
        </w:r>
        <w:r w:rsidR="00087923" w:rsidRPr="00087923" w:rsidDel="00F04891">
          <w:rPr>
            <w:rFonts w:ascii="Comic Sans MS" w:hAnsi="Comic Sans MS"/>
          </w:rPr>
          <w:sym w:font="Wingdings" w:char="F0E0"/>
        </w:r>
        <w:r w:rsidR="00087923" w:rsidDel="00F04891">
          <w:rPr>
            <w:rFonts w:ascii="Comic Sans MS" w:hAnsi="Comic Sans MS"/>
          </w:rPr>
          <w:delText xml:space="preserve"> travail </w:delText>
        </w:r>
      </w:del>
    </w:p>
    <w:p w:rsidR="00087923" w:rsidDel="00F04891" w:rsidRDefault="00087923">
      <w:pPr>
        <w:spacing w:after="0"/>
        <w:jc w:val="both"/>
        <w:rPr>
          <w:del w:id="458" w:author="Louise LEWONCZUK" w:date="2017-06-25T21:38:00Z"/>
          <w:rFonts w:ascii="Comic Sans MS" w:hAnsi="Comic Sans MS"/>
        </w:rPr>
        <w:pPrChange w:id="459" w:author="Louise LEWONCZUK" w:date="2017-06-26T13:55:00Z">
          <w:pPr>
            <w:spacing w:after="0"/>
          </w:pPr>
        </w:pPrChange>
      </w:pPr>
      <w:del w:id="460" w:author="Louise LEWONCZUK" w:date="2017-06-25T21:38:00Z">
        <w:r w:rsidDel="00F04891">
          <w:rPr>
            <w:rFonts w:ascii="Comic Sans MS" w:hAnsi="Comic Sans MS"/>
          </w:rPr>
          <w:delText xml:space="preserve">Deuxième </w:delText>
        </w:r>
        <w:r w:rsidR="007C6BE7" w:rsidDel="00F04891">
          <w:rPr>
            <w:rFonts w:ascii="Comic Sans MS" w:hAnsi="Comic Sans MS"/>
          </w:rPr>
          <w:delText>esclavage</w:delText>
        </w:r>
        <w:r w:rsidDel="00F04891">
          <w:rPr>
            <w:rFonts w:ascii="Comic Sans MS" w:hAnsi="Comic Sans MS"/>
          </w:rPr>
          <w:delText xml:space="preserve"> de la condition humaine </w:delText>
        </w:r>
        <w:r w:rsidRPr="00087923" w:rsidDel="00F04891">
          <w:rPr>
            <w:rFonts w:ascii="Comic Sans MS" w:hAnsi="Comic Sans MS"/>
          </w:rPr>
          <w:sym w:font="Wingdings" w:char="F0E0"/>
        </w:r>
        <w:r w:rsidDel="00F04891">
          <w:rPr>
            <w:rFonts w:ascii="Comic Sans MS" w:hAnsi="Comic Sans MS"/>
          </w:rPr>
          <w:delText xml:space="preserve"> servitude envers ses besoins corporels, si </w:delText>
        </w:r>
        <w:r w:rsidR="007C6BE7" w:rsidDel="00F04891">
          <w:rPr>
            <w:rFonts w:ascii="Comic Sans MS" w:hAnsi="Comic Sans MS"/>
          </w:rPr>
          <w:delText>personnes</w:delText>
        </w:r>
        <w:r w:rsidDel="00F04891">
          <w:rPr>
            <w:rFonts w:ascii="Comic Sans MS" w:hAnsi="Comic Sans MS"/>
          </w:rPr>
          <w:delText xml:space="preserve"> ne travail </w:delText>
        </w:r>
        <w:r w:rsidRPr="00087923" w:rsidDel="00F04891">
          <w:rPr>
            <w:rFonts w:ascii="Comic Sans MS" w:hAnsi="Comic Sans MS"/>
          </w:rPr>
          <w:sym w:font="Wingdings" w:char="F0E0"/>
        </w:r>
        <w:r w:rsidDel="00F04891">
          <w:rPr>
            <w:rFonts w:ascii="Comic Sans MS" w:hAnsi="Comic Sans MS"/>
          </w:rPr>
          <w:delText xml:space="preserve"> tout le monde meurs </w:delText>
        </w:r>
      </w:del>
    </w:p>
    <w:p w:rsidR="00087923" w:rsidDel="00F04891" w:rsidRDefault="00087923">
      <w:pPr>
        <w:spacing w:after="0"/>
        <w:jc w:val="both"/>
        <w:rPr>
          <w:del w:id="461" w:author="Louise LEWONCZUK" w:date="2017-06-25T21:38:00Z"/>
          <w:rFonts w:ascii="Comic Sans MS" w:hAnsi="Comic Sans MS"/>
        </w:rPr>
        <w:pPrChange w:id="462" w:author="Louise LEWONCZUK" w:date="2017-06-26T13:55:00Z">
          <w:pPr>
            <w:spacing w:after="0"/>
          </w:pPr>
        </w:pPrChange>
      </w:pPr>
      <w:del w:id="463" w:author="Louise LEWONCZUK" w:date="2017-06-25T21:38:00Z">
        <w:r w:rsidDel="00F04891">
          <w:rPr>
            <w:rFonts w:ascii="Comic Sans MS" w:hAnsi="Comic Sans MS"/>
          </w:rPr>
          <w:delText>Travail : activité de production et d’organiser la production de bien</w:delText>
        </w:r>
      </w:del>
    </w:p>
    <w:p w:rsidR="00087923" w:rsidDel="00F04891" w:rsidRDefault="007C6BE7">
      <w:pPr>
        <w:spacing w:after="0"/>
        <w:jc w:val="both"/>
        <w:rPr>
          <w:del w:id="464" w:author="Louise LEWONCZUK" w:date="2017-06-25T21:38:00Z"/>
          <w:rFonts w:ascii="Comic Sans MS" w:hAnsi="Comic Sans MS"/>
        </w:rPr>
        <w:pPrChange w:id="465" w:author="Louise LEWONCZUK" w:date="2017-06-26T13:55:00Z">
          <w:pPr>
            <w:spacing w:after="0"/>
          </w:pPr>
        </w:pPrChange>
      </w:pPr>
      <w:del w:id="466" w:author="Louise LEWONCZUK" w:date="2017-06-25T21:38:00Z">
        <w:r w:rsidDel="00F04891">
          <w:rPr>
            <w:rFonts w:ascii="Comic Sans MS" w:hAnsi="Comic Sans MS"/>
          </w:rPr>
          <w:delText>Sans le travail l’homme</w:delText>
        </w:r>
        <w:r w:rsidR="00087923" w:rsidDel="00F04891">
          <w:rPr>
            <w:rFonts w:ascii="Comic Sans MS" w:hAnsi="Comic Sans MS"/>
          </w:rPr>
          <w:delText xml:space="preserve"> dépérit et meurt, le travail pénible qui dépense de </w:delText>
        </w:r>
        <w:r w:rsidDel="00F04891">
          <w:rPr>
            <w:rFonts w:ascii="Comic Sans MS" w:hAnsi="Comic Sans MS"/>
          </w:rPr>
          <w:delText>l’énergie</w:delText>
        </w:r>
        <w:r w:rsidR="00087923" w:rsidDel="00F04891">
          <w:rPr>
            <w:rFonts w:ascii="Comic Sans MS" w:hAnsi="Comic Sans MS"/>
          </w:rPr>
          <w:delText xml:space="preserve"> et qui est désagréable </w:delText>
        </w:r>
        <w:r w:rsidR="00DD397D" w:rsidDel="00F04891">
          <w:rPr>
            <w:rFonts w:ascii="Comic Sans MS" w:hAnsi="Comic Sans MS"/>
          </w:rPr>
          <w:delText>empêche</w:delText>
        </w:r>
        <w:r w:rsidR="00087923" w:rsidDel="00F04891">
          <w:rPr>
            <w:rFonts w:ascii="Comic Sans MS" w:hAnsi="Comic Sans MS"/>
          </w:rPr>
          <w:delText xml:space="preserve"> </w:delText>
        </w:r>
        <w:r w:rsidDel="00F04891">
          <w:rPr>
            <w:rFonts w:ascii="Comic Sans MS" w:hAnsi="Comic Sans MS"/>
          </w:rPr>
          <w:delText>l’h</w:delText>
        </w:r>
        <w:r w:rsidR="00DD397D" w:rsidDel="00F04891">
          <w:rPr>
            <w:rFonts w:ascii="Comic Sans MS" w:hAnsi="Comic Sans MS"/>
          </w:rPr>
          <w:delText>omme</w:delText>
        </w:r>
        <w:r w:rsidR="00087923" w:rsidDel="00F04891">
          <w:rPr>
            <w:rFonts w:ascii="Comic Sans MS" w:hAnsi="Comic Sans MS"/>
          </w:rPr>
          <w:delText xml:space="preserve"> de se livrer </w:delText>
        </w:r>
        <w:r w:rsidDel="00F04891">
          <w:rPr>
            <w:rFonts w:ascii="Comic Sans MS" w:hAnsi="Comic Sans MS"/>
          </w:rPr>
          <w:delText xml:space="preserve">aux activités </w:delText>
        </w:r>
        <w:r w:rsidR="00087923" w:rsidDel="00F04891">
          <w:rPr>
            <w:rFonts w:ascii="Comic Sans MS" w:hAnsi="Comic Sans MS"/>
          </w:rPr>
          <w:delText xml:space="preserve">réellement importante et noble </w:delText>
        </w:r>
        <w:r w:rsidR="00087923" w:rsidRPr="00087923" w:rsidDel="00F04891">
          <w:rPr>
            <w:rFonts w:ascii="Comic Sans MS" w:hAnsi="Comic Sans MS"/>
          </w:rPr>
          <w:sym w:font="Wingdings" w:char="F0E0"/>
        </w:r>
        <w:r w:rsidR="00087923" w:rsidDel="00F04891">
          <w:rPr>
            <w:rFonts w:ascii="Comic Sans MS" w:hAnsi="Comic Sans MS"/>
          </w:rPr>
          <w:delText xml:space="preserve"> activité pol</w:delText>
        </w:r>
        <w:r w:rsidDel="00F04891">
          <w:rPr>
            <w:rFonts w:ascii="Comic Sans MS" w:hAnsi="Comic Sans MS"/>
          </w:rPr>
          <w:delText>itique (organisation de la cité),</w:delText>
        </w:r>
        <w:r w:rsidR="00087923" w:rsidDel="00F04891">
          <w:rPr>
            <w:rFonts w:ascii="Comic Sans MS" w:hAnsi="Comic Sans MS"/>
          </w:rPr>
          <w:delText xml:space="preserve"> activité philosophie, activité sociale (relation d’amitié </w:delText>
        </w:r>
        <w:r w:rsidR="00087923" w:rsidRPr="00087923" w:rsidDel="00F04891">
          <w:rPr>
            <w:rFonts w:ascii="Comic Sans MS" w:hAnsi="Comic Sans MS"/>
          </w:rPr>
          <w:sym w:font="Wingdings" w:char="F0E0"/>
        </w:r>
        <w:r w:rsidR="00087923" w:rsidDel="00F04891">
          <w:rPr>
            <w:rFonts w:ascii="Comic Sans MS" w:hAnsi="Comic Sans MS"/>
          </w:rPr>
          <w:delText xml:space="preserve"> relation la plus noble chez les grecs ; sport)</w:delText>
        </w:r>
        <w:r w:rsidDel="00F04891">
          <w:rPr>
            <w:rFonts w:ascii="Comic Sans MS" w:hAnsi="Comic Sans MS"/>
          </w:rPr>
          <w:delText xml:space="preserve">. </w:delText>
        </w:r>
        <w:r w:rsidR="00087923" w:rsidDel="00F04891">
          <w:rPr>
            <w:rFonts w:ascii="Comic Sans MS" w:hAnsi="Comic Sans MS"/>
          </w:rPr>
          <w:delText>On ne se f</w:delText>
        </w:r>
        <w:r w:rsidDel="00F04891">
          <w:rPr>
            <w:rFonts w:ascii="Comic Sans MS" w:hAnsi="Comic Sans MS"/>
          </w:rPr>
          <w:delText xml:space="preserve">ait pas des amis en travaillant. </w:delText>
        </w:r>
        <w:r w:rsidR="00087923" w:rsidDel="00F04891">
          <w:rPr>
            <w:rFonts w:ascii="Comic Sans MS" w:hAnsi="Comic Sans MS"/>
          </w:rPr>
          <w:delText xml:space="preserve">Le temps du travail n’est pas </w:delText>
        </w:r>
        <w:r w:rsidDel="00F04891">
          <w:rPr>
            <w:rFonts w:ascii="Comic Sans MS" w:hAnsi="Comic Sans MS"/>
          </w:rPr>
          <w:delText>passé</w:delText>
        </w:r>
        <w:r w:rsidR="00087923" w:rsidDel="00F04891">
          <w:rPr>
            <w:rFonts w:ascii="Comic Sans MS" w:hAnsi="Comic Sans MS"/>
          </w:rPr>
          <w:delText xml:space="preserve"> au</w:delText>
        </w:r>
        <w:r w:rsidDel="00F04891">
          <w:rPr>
            <w:rFonts w:ascii="Comic Sans MS" w:hAnsi="Comic Sans MS"/>
          </w:rPr>
          <w:delText>x</w:delText>
        </w:r>
        <w:r w:rsidR="00087923" w:rsidDel="00F04891">
          <w:rPr>
            <w:rFonts w:ascii="Comic Sans MS" w:hAnsi="Comic Sans MS"/>
          </w:rPr>
          <w:delText xml:space="preserve"> activité</w:delText>
        </w:r>
        <w:r w:rsidDel="00F04891">
          <w:rPr>
            <w:rFonts w:ascii="Comic Sans MS" w:hAnsi="Comic Sans MS"/>
          </w:rPr>
          <w:delText>s</w:delText>
        </w:r>
        <w:r w:rsidR="00087923" w:rsidDel="00F04891">
          <w:rPr>
            <w:rFonts w:ascii="Comic Sans MS" w:hAnsi="Comic Sans MS"/>
          </w:rPr>
          <w:delText xml:space="preserve"> importante</w:delText>
        </w:r>
        <w:r w:rsidDel="00F04891">
          <w:rPr>
            <w:rFonts w:ascii="Comic Sans MS" w:hAnsi="Comic Sans MS"/>
          </w:rPr>
          <w:delText>s.</w:delText>
        </w:r>
      </w:del>
    </w:p>
    <w:p w:rsidR="00087923" w:rsidDel="00F04891" w:rsidRDefault="00087923">
      <w:pPr>
        <w:spacing w:after="0"/>
        <w:jc w:val="both"/>
        <w:rPr>
          <w:del w:id="467" w:author="Louise LEWONCZUK" w:date="2017-06-25T21:38:00Z"/>
          <w:rFonts w:ascii="Comic Sans MS" w:hAnsi="Comic Sans MS"/>
        </w:rPr>
        <w:pPrChange w:id="468" w:author="Louise LEWONCZUK" w:date="2017-06-26T13:55:00Z">
          <w:pPr>
            <w:spacing w:after="0"/>
          </w:pPr>
        </w:pPrChange>
      </w:pPr>
      <w:del w:id="469" w:author="Louise LEWONCZUK" w:date="2017-06-25T21:38:00Z">
        <w:r w:rsidDel="00F04891">
          <w:rPr>
            <w:rFonts w:ascii="Comic Sans MS" w:hAnsi="Comic Sans MS"/>
          </w:rPr>
          <w:delText xml:space="preserve">Si </w:delText>
        </w:r>
        <w:r w:rsidR="007C6BE7" w:rsidDel="00F04891">
          <w:rPr>
            <w:rFonts w:ascii="Comic Sans MS" w:hAnsi="Comic Sans MS"/>
          </w:rPr>
          <w:delText>tout</w:delText>
        </w:r>
        <w:r w:rsidDel="00F04891">
          <w:rPr>
            <w:rFonts w:ascii="Comic Sans MS" w:hAnsi="Comic Sans MS"/>
          </w:rPr>
          <w:delText xml:space="preserve"> le monde travaille à produire sa propre nourriture : il </w:delText>
        </w:r>
        <w:r w:rsidR="007C6BE7" w:rsidDel="00F04891">
          <w:rPr>
            <w:rFonts w:ascii="Comic Sans MS" w:hAnsi="Comic Sans MS"/>
          </w:rPr>
          <w:delText>n’</w:delText>
        </w:r>
        <w:r w:rsidDel="00F04891">
          <w:rPr>
            <w:rFonts w:ascii="Comic Sans MS" w:hAnsi="Comic Sans MS"/>
          </w:rPr>
          <w:delText xml:space="preserve">y a pas d’homme libre, </w:delText>
        </w:r>
        <w:r w:rsidR="007C6BE7" w:rsidDel="00F04891">
          <w:rPr>
            <w:rFonts w:ascii="Comic Sans MS" w:hAnsi="Comic Sans MS"/>
          </w:rPr>
          <w:delText>tout le monde sera asservi.</w:delText>
        </w:r>
      </w:del>
    </w:p>
    <w:p w:rsidR="00087923" w:rsidDel="00F04891" w:rsidRDefault="00087923">
      <w:pPr>
        <w:spacing w:after="0"/>
        <w:jc w:val="both"/>
        <w:rPr>
          <w:del w:id="470" w:author="Louise LEWONCZUK" w:date="2017-06-25T21:38:00Z"/>
          <w:rFonts w:ascii="Comic Sans MS" w:hAnsi="Comic Sans MS"/>
        </w:rPr>
        <w:pPrChange w:id="471" w:author="Louise LEWONCZUK" w:date="2017-06-26T13:55:00Z">
          <w:pPr>
            <w:spacing w:after="0"/>
          </w:pPr>
        </w:pPrChange>
      </w:pPr>
      <w:del w:id="472" w:author="Louise LEWONCZUK" w:date="2017-06-25T21:38:00Z">
        <w:r w:rsidDel="00F04891">
          <w:rPr>
            <w:rFonts w:ascii="Comic Sans MS" w:hAnsi="Comic Sans MS"/>
          </w:rPr>
          <w:delText>Le travail est condamné par la société grecque car le travail ne produit que des biens consommables</w:delText>
        </w:r>
      </w:del>
    </w:p>
    <w:p w:rsidR="007C6BE7" w:rsidDel="00F04891" w:rsidRDefault="007C6BE7">
      <w:pPr>
        <w:spacing w:after="0"/>
        <w:jc w:val="both"/>
        <w:rPr>
          <w:del w:id="473" w:author="Louise LEWONCZUK" w:date="2017-06-25T21:38:00Z"/>
          <w:rFonts w:ascii="Comic Sans MS" w:hAnsi="Comic Sans MS"/>
        </w:rPr>
        <w:pPrChange w:id="474" w:author="Louise LEWONCZUK" w:date="2017-06-26T13:55:00Z">
          <w:pPr>
            <w:spacing w:after="0"/>
          </w:pPr>
        </w:pPrChange>
      </w:pPr>
    </w:p>
    <w:p w:rsidR="00087923" w:rsidDel="00F04891" w:rsidRDefault="00087923">
      <w:pPr>
        <w:spacing w:after="0"/>
        <w:jc w:val="both"/>
        <w:rPr>
          <w:del w:id="475" w:author="Louise LEWONCZUK" w:date="2017-06-25T21:38:00Z"/>
          <w:rFonts w:ascii="Comic Sans MS" w:hAnsi="Comic Sans MS"/>
        </w:rPr>
        <w:pPrChange w:id="476" w:author="Louise LEWONCZUK" w:date="2017-06-26T13:55:00Z">
          <w:pPr>
            <w:spacing w:after="0"/>
          </w:pPr>
        </w:pPrChange>
      </w:pPr>
      <w:del w:id="477" w:author="Louise LEWONCZUK" w:date="2017-06-25T21:38:00Z">
        <w:r w:rsidDel="00F04891">
          <w:rPr>
            <w:rFonts w:ascii="Comic Sans MS" w:hAnsi="Comic Sans MS"/>
          </w:rPr>
          <w:delText>Les romains ont gardé cette séparation des activités dans un couple assez célèbre : otium/negotium</w:delText>
        </w:r>
      </w:del>
    </w:p>
    <w:p w:rsidR="00087923" w:rsidDel="00F04891" w:rsidRDefault="00087923">
      <w:pPr>
        <w:spacing w:after="0"/>
        <w:jc w:val="both"/>
        <w:rPr>
          <w:del w:id="478" w:author="Louise LEWONCZUK" w:date="2017-06-25T21:38:00Z"/>
          <w:rFonts w:ascii="Comic Sans MS" w:hAnsi="Comic Sans MS"/>
        </w:rPr>
        <w:pPrChange w:id="479" w:author="Louise LEWONCZUK" w:date="2017-06-26T13:55:00Z">
          <w:pPr>
            <w:spacing w:after="0"/>
          </w:pPr>
        </w:pPrChange>
      </w:pPr>
      <w:del w:id="480" w:author="Louise LEWONCZUK" w:date="2017-06-25T21:38:00Z">
        <w:r w:rsidDel="00F04891">
          <w:rPr>
            <w:rFonts w:ascii="Comic Sans MS" w:hAnsi="Comic Sans MS"/>
          </w:rPr>
          <w:delText>(</w:delText>
        </w:r>
        <w:r w:rsidR="007C6BE7" w:rsidDel="00F04891">
          <w:rPr>
            <w:rFonts w:ascii="Comic Sans MS" w:hAnsi="Comic Sans MS"/>
          </w:rPr>
          <w:delText>Culture</w:delText>
        </w:r>
        <w:r w:rsidDel="00F04891">
          <w:rPr>
            <w:rFonts w:ascii="Comic Sans MS" w:hAnsi="Comic Sans MS"/>
          </w:rPr>
          <w:delText xml:space="preserve"> VS activité productives)</w:delText>
        </w:r>
      </w:del>
    </w:p>
    <w:p w:rsidR="00DD397D" w:rsidDel="00F04891" w:rsidRDefault="00087923">
      <w:pPr>
        <w:spacing w:after="0"/>
        <w:jc w:val="both"/>
        <w:rPr>
          <w:del w:id="481" w:author="Louise LEWONCZUK" w:date="2017-06-25T21:38:00Z"/>
          <w:rFonts w:ascii="Comic Sans MS" w:hAnsi="Comic Sans MS"/>
        </w:rPr>
        <w:pPrChange w:id="482" w:author="Louise LEWONCZUK" w:date="2017-06-26T13:55:00Z">
          <w:pPr>
            <w:spacing w:after="0"/>
          </w:pPr>
        </w:pPrChange>
      </w:pPr>
      <w:del w:id="483" w:author="Louise LEWONCZUK" w:date="2017-06-25T21:38:00Z">
        <w:r w:rsidDel="00F04891">
          <w:rPr>
            <w:rFonts w:ascii="Comic Sans MS" w:hAnsi="Comic Sans MS"/>
          </w:rPr>
          <w:delText xml:space="preserve">Le travail n’est pas une activité </w:delText>
        </w:r>
        <w:r w:rsidR="007C6BE7" w:rsidDel="00F04891">
          <w:rPr>
            <w:rFonts w:ascii="Comic Sans MS" w:hAnsi="Comic Sans MS"/>
          </w:rPr>
          <w:delText>ni</w:delText>
        </w:r>
        <w:r w:rsidDel="00F04891">
          <w:rPr>
            <w:rFonts w:ascii="Comic Sans MS" w:hAnsi="Comic Sans MS"/>
          </w:rPr>
          <w:delText xml:space="preserve"> une réalité noble</w:delText>
        </w:r>
        <w:r w:rsidR="007C6BE7" w:rsidDel="00F04891">
          <w:rPr>
            <w:rFonts w:ascii="Comic Sans MS" w:hAnsi="Comic Sans MS"/>
          </w:rPr>
          <w:delText xml:space="preserve">. </w:delText>
        </w:r>
        <w:r w:rsidDel="00F04891">
          <w:rPr>
            <w:rFonts w:ascii="Comic Sans MS" w:hAnsi="Comic Sans MS"/>
          </w:rPr>
          <w:delText>Viser l’excellence dans sa vie d’homme nécessite de vouloir de libérer du travail</w:delText>
        </w:r>
        <w:r w:rsidR="007C6BE7" w:rsidDel="00F04891">
          <w:rPr>
            <w:rFonts w:ascii="Comic Sans MS" w:hAnsi="Comic Sans MS"/>
          </w:rPr>
          <w:delText xml:space="preserve">. </w:delText>
        </w:r>
        <w:r w:rsidDel="00F04891">
          <w:rPr>
            <w:rFonts w:ascii="Comic Sans MS" w:hAnsi="Comic Sans MS"/>
          </w:rPr>
          <w:delText>Il ne faut pas confondre travail et effort (on fait du sport pour le sport en lui-même)</w:delText>
        </w:r>
        <w:r w:rsidR="007C6BE7" w:rsidDel="00F04891">
          <w:rPr>
            <w:rFonts w:ascii="Comic Sans MS" w:hAnsi="Comic Sans MS"/>
          </w:rPr>
          <w:delText>. La notion d’effort est importante.</w:delText>
        </w:r>
      </w:del>
    </w:p>
    <w:p w:rsidR="007C6BE7" w:rsidDel="00F04891" w:rsidRDefault="007C6BE7">
      <w:pPr>
        <w:spacing w:after="0"/>
        <w:jc w:val="both"/>
        <w:rPr>
          <w:del w:id="484" w:author="Louise LEWONCZUK" w:date="2017-06-25T21:38:00Z"/>
          <w:rFonts w:ascii="Comic Sans MS" w:hAnsi="Comic Sans MS"/>
        </w:rPr>
        <w:pPrChange w:id="485" w:author="Louise LEWONCZUK" w:date="2017-06-26T13:55:00Z">
          <w:pPr>
            <w:spacing w:after="0"/>
          </w:pPr>
        </w:pPrChange>
      </w:pPr>
    </w:p>
    <w:p w:rsidR="00DD397D" w:rsidDel="00F04891" w:rsidRDefault="00DD397D">
      <w:pPr>
        <w:spacing w:after="0"/>
        <w:jc w:val="both"/>
        <w:rPr>
          <w:del w:id="486" w:author="Louise LEWONCZUK" w:date="2017-06-25T21:38:00Z"/>
          <w:rFonts w:ascii="Comic Sans MS" w:hAnsi="Comic Sans MS"/>
        </w:rPr>
        <w:pPrChange w:id="487" w:author="Louise LEWONCZUK" w:date="2017-06-26T13:55:00Z">
          <w:pPr>
            <w:spacing w:after="0"/>
          </w:pPr>
        </w:pPrChange>
      </w:pPr>
      <w:del w:id="488" w:author="Louise LEWONCZUK" w:date="2017-06-25T21:38:00Z">
        <w:r w:rsidDel="00F04891">
          <w:rPr>
            <w:rFonts w:ascii="Comic Sans MS" w:hAnsi="Comic Sans MS"/>
          </w:rPr>
          <w:delText xml:space="preserve">Paradoxe car on ne peut pas échapper au travail mais si tout le monde travaille </w:delText>
        </w:r>
        <w:r w:rsidR="007C6BE7" w:rsidDel="00F04891">
          <w:rPr>
            <w:rFonts w:ascii="Comic Sans MS" w:hAnsi="Comic Sans MS"/>
          </w:rPr>
          <w:delText>personne</w:delText>
        </w:r>
        <w:r w:rsidDel="00F04891">
          <w:rPr>
            <w:rFonts w:ascii="Comic Sans MS" w:hAnsi="Comic Sans MS"/>
          </w:rPr>
          <w:delText xml:space="preserve"> n’est libre</w:delText>
        </w:r>
      </w:del>
    </w:p>
    <w:p w:rsidR="00DD397D" w:rsidDel="00F04891" w:rsidRDefault="00DD397D">
      <w:pPr>
        <w:spacing w:after="0"/>
        <w:jc w:val="both"/>
        <w:rPr>
          <w:del w:id="489" w:author="Louise LEWONCZUK" w:date="2017-06-25T21:38:00Z"/>
          <w:rFonts w:ascii="Comic Sans MS" w:hAnsi="Comic Sans MS"/>
        </w:rPr>
        <w:pPrChange w:id="490" w:author="Louise LEWONCZUK" w:date="2017-06-26T13:55:00Z">
          <w:pPr>
            <w:spacing w:after="0"/>
          </w:pPr>
        </w:pPrChange>
      </w:pPr>
      <w:del w:id="491" w:author="Louise LEWONCZUK" w:date="2017-06-25T21:38:00Z">
        <w:r w:rsidDel="00F04891">
          <w:rPr>
            <w:rFonts w:ascii="Comic Sans MS" w:hAnsi="Comic Sans MS"/>
          </w:rPr>
          <w:delText xml:space="preserve">Donc si on ne veut pas que tous les hommes soient </w:delText>
        </w:r>
        <w:r w:rsidR="007C6BE7" w:rsidDel="00F04891">
          <w:rPr>
            <w:rFonts w:ascii="Comic Sans MS" w:hAnsi="Comic Sans MS"/>
          </w:rPr>
          <w:delText>esclaves</w:delText>
        </w:r>
        <w:r w:rsidDel="00F04891">
          <w:rPr>
            <w:rFonts w:ascii="Comic Sans MS" w:hAnsi="Comic Sans MS"/>
          </w:rPr>
          <w:delText xml:space="preserve"> de la fragilité humaine, il faut que certains le soient, </w:delText>
        </w:r>
        <w:r w:rsidR="007C6BE7" w:rsidDel="00F04891">
          <w:rPr>
            <w:rFonts w:ascii="Comic Sans MS" w:hAnsi="Comic Sans MS"/>
          </w:rPr>
          <w:delText>envers</w:delText>
        </w:r>
        <w:r w:rsidDel="00F04891">
          <w:rPr>
            <w:rFonts w:ascii="Comic Sans MS" w:hAnsi="Comic Sans MS"/>
          </w:rPr>
          <w:delText xml:space="preserve"> les autres, pour les autres, pour que les autres ne le soient pas du tout</w:delText>
        </w:r>
        <w:r w:rsidR="007C6BE7" w:rsidDel="00F04891">
          <w:rPr>
            <w:rFonts w:ascii="Comic Sans MS" w:hAnsi="Comic Sans MS"/>
          </w:rPr>
          <w:delText>.</w:delText>
        </w:r>
      </w:del>
    </w:p>
    <w:p w:rsidR="00DD397D" w:rsidDel="00F04891" w:rsidRDefault="00DD397D">
      <w:pPr>
        <w:spacing w:after="0"/>
        <w:jc w:val="both"/>
        <w:rPr>
          <w:del w:id="492" w:author="Louise LEWONCZUK" w:date="2017-06-25T21:38:00Z"/>
          <w:rFonts w:ascii="Comic Sans MS" w:hAnsi="Comic Sans MS"/>
        </w:rPr>
        <w:pPrChange w:id="493" w:author="Louise LEWONCZUK" w:date="2017-06-26T13:55:00Z">
          <w:pPr>
            <w:spacing w:after="0"/>
          </w:pPr>
        </w:pPrChange>
      </w:pPr>
    </w:p>
    <w:p w:rsidR="00DD397D" w:rsidDel="00F04891" w:rsidRDefault="00DD397D">
      <w:pPr>
        <w:spacing w:after="0"/>
        <w:jc w:val="both"/>
        <w:rPr>
          <w:del w:id="494" w:author="Louise LEWONCZUK" w:date="2017-06-25T21:38:00Z"/>
          <w:rFonts w:ascii="Comic Sans MS" w:hAnsi="Comic Sans MS"/>
        </w:rPr>
        <w:pPrChange w:id="495" w:author="Louise LEWONCZUK" w:date="2017-06-26T13:55:00Z">
          <w:pPr>
            <w:spacing w:after="0"/>
          </w:pPr>
        </w:pPrChange>
      </w:pPr>
      <w:del w:id="496" w:author="Louise LEWONCZUK" w:date="2017-06-25T21:38:00Z">
        <w:r w:rsidDel="00F04891">
          <w:rPr>
            <w:rFonts w:ascii="Comic Sans MS" w:hAnsi="Comic Sans MS"/>
          </w:rPr>
          <w:delText xml:space="preserve">Morale assez drastique </w:delText>
        </w:r>
        <w:r w:rsidRPr="00DD397D" w:rsidDel="00F04891">
          <w:rPr>
            <w:rFonts w:ascii="Comic Sans MS" w:hAnsi="Comic Sans MS"/>
          </w:rPr>
          <w:sym w:font="Wingdings" w:char="F0E0"/>
        </w:r>
        <w:r w:rsidDel="00F04891">
          <w:rPr>
            <w:rFonts w:ascii="Comic Sans MS" w:hAnsi="Comic Sans MS"/>
          </w:rPr>
          <w:delText xml:space="preserve"> </w:delText>
        </w:r>
        <w:r w:rsidR="007C6BE7" w:rsidDel="00F04891">
          <w:rPr>
            <w:rFonts w:ascii="Comic Sans MS" w:hAnsi="Comic Sans MS"/>
          </w:rPr>
          <w:delText>esclave</w:delText>
        </w:r>
        <w:r w:rsidDel="00F04891">
          <w:rPr>
            <w:rFonts w:ascii="Comic Sans MS" w:hAnsi="Comic Sans MS"/>
          </w:rPr>
          <w:delText xml:space="preserve"> encore plus </w:delText>
        </w:r>
        <w:r w:rsidR="007C6BE7" w:rsidDel="00F04891">
          <w:rPr>
            <w:rFonts w:ascii="Comic Sans MS" w:hAnsi="Comic Sans MS"/>
          </w:rPr>
          <w:delText>esclave</w:delText>
        </w:r>
        <w:r w:rsidDel="00F04891">
          <w:rPr>
            <w:rFonts w:ascii="Comic Sans MS" w:hAnsi="Comic Sans MS"/>
          </w:rPr>
          <w:delText xml:space="preserve"> que pour les autres </w:delText>
        </w:r>
      </w:del>
    </w:p>
    <w:p w:rsidR="00DD397D" w:rsidDel="00F04891" w:rsidRDefault="00DD397D">
      <w:pPr>
        <w:spacing w:after="0"/>
        <w:jc w:val="both"/>
        <w:rPr>
          <w:del w:id="497" w:author="Louise LEWONCZUK" w:date="2017-06-25T21:38:00Z"/>
          <w:rFonts w:ascii="Comic Sans MS" w:hAnsi="Comic Sans MS"/>
          <w:i/>
        </w:rPr>
        <w:pPrChange w:id="498" w:author="Louise LEWONCZUK" w:date="2017-06-26T13:55:00Z">
          <w:pPr>
            <w:spacing w:after="0"/>
          </w:pPr>
        </w:pPrChange>
      </w:pPr>
      <w:del w:id="499" w:author="Louise LEWONCZUK" w:date="2017-06-25T21:38:00Z">
        <w:r w:rsidDel="00F04891">
          <w:rPr>
            <w:rFonts w:ascii="Comic Sans MS" w:hAnsi="Comic Sans MS"/>
            <w:i/>
          </w:rPr>
          <w:delText xml:space="preserve">Si </w:delText>
        </w:r>
        <w:r w:rsidR="007C6BE7" w:rsidDel="00F04891">
          <w:rPr>
            <w:rFonts w:ascii="Comic Sans MS" w:hAnsi="Comic Sans MS"/>
            <w:i/>
          </w:rPr>
          <w:delText>l’esclave</w:delText>
        </w:r>
        <w:r w:rsidDel="00F04891">
          <w:rPr>
            <w:rFonts w:ascii="Comic Sans MS" w:hAnsi="Comic Sans MS"/>
            <w:i/>
          </w:rPr>
          <w:delText xml:space="preserve"> </w:delText>
        </w:r>
        <w:r w:rsidR="007C6BE7" w:rsidDel="00F04891">
          <w:rPr>
            <w:rFonts w:ascii="Comic Sans MS" w:hAnsi="Comic Sans MS"/>
            <w:i/>
          </w:rPr>
          <w:delText>arrête</w:delText>
        </w:r>
        <w:r w:rsidDel="00F04891">
          <w:rPr>
            <w:rFonts w:ascii="Comic Sans MS" w:hAnsi="Comic Sans MS"/>
            <w:i/>
          </w:rPr>
          <w:delText xml:space="preserve"> de travailler, le maitre est perdu</w:delText>
        </w:r>
      </w:del>
    </w:p>
    <w:p w:rsidR="007C6BE7" w:rsidDel="00F04891" w:rsidRDefault="007C6BE7">
      <w:pPr>
        <w:spacing w:after="0"/>
        <w:jc w:val="both"/>
        <w:rPr>
          <w:del w:id="500" w:author="Louise LEWONCZUK" w:date="2017-06-25T21:38:00Z"/>
          <w:rFonts w:ascii="Comic Sans MS" w:hAnsi="Comic Sans MS"/>
        </w:rPr>
        <w:pPrChange w:id="501" w:author="Louise LEWONCZUK" w:date="2017-06-26T13:55:00Z">
          <w:pPr>
            <w:spacing w:after="0"/>
          </w:pPr>
        </w:pPrChange>
      </w:pPr>
    </w:p>
    <w:p w:rsidR="00DD397D" w:rsidDel="00F04891" w:rsidRDefault="007C6BE7">
      <w:pPr>
        <w:spacing w:after="0"/>
        <w:jc w:val="both"/>
        <w:rPr>
          <w:del w:id="502" w:author="Louise LEWONCZUK" w:date="2017-06-25T21:38:00Z"/>
          <w:rFonts w:ascii="Comic Sans MS" w:hAnsi="Comic Sans MS"/>
        </w:rPr>
        <w:pPrChange w:id="503" w:author="Louise LEWONCZUK" w:date="2017-06-26T13:55:00Z">
          <w:pPr>
            <w:spacing w:after="0"/>
          </w:pPr>
        </w:pPrChange>
      </w:pPr>
      <w:del w:id="504" w:author="Louise LEWONCZUK" w:date="2017-06-25T21:38:00Z">
        <w:r w:rsidDel="00F04891">
          <w:rPr>
            <w:rFonts w:ascii="Comic Sans MS" w:hAnsi="Comic Sans MS"/>
          </w:rPr>
          <w:delText>Le s</w:delText>
        </w:r>
        <w:r w:rsidR="00DD397D" w:rsidDel="00F04891">
          <w:rPr>
            <w:rFonts w:ascii="Comic Sans MS" w:hAnsi="Comic Sans MS"/>
          </w:rPr>
          <w:delText xml:space="preserve">ystème est violent, mais </w:delText>
        </w:r>
        <w:r w:rsidDel="00F04891">
          <w:rPr>
            <w:rFonts w:ascii="Comic Sans MS" w:hAnsi="Comic Sans MS"/>
          </w:rPr>
          <w:delText>Aristote</w:delText>
        </w:r>
        <w:r w:rsidR="00DD397D" w:rsidDel="00F04891">
          <w:rPr>
            <w:rFonts w:ascii="Comic Sans MS" w:hAnsi="Comic Sans MS"/>
          </w:rPr>
          <w:delText xml:space="preserve"> relativise déjà l’esclavage, il dit que </w:delText>
        </w:r>
        <w:r w:rsidDel="00F04891">
          <w:rPr>
            <w:rFonts w:ascii="Comic Sans MS" w:hAnsi="Comic Sans MS"/>
          </w:rPr>
          <w:delText>l’esclavage</w:delText>
        </w:r>
        <w:r w:rsidR="00DD397D" w:rsidDel="00F04891">
          <w:rPr>
            <w:rFonts w:ascii="Comic Sans MS" w:hAnsi="Comic Sans MS"/>
          </w:rPr>
          <w:delText xml:space="preserve"> </w:delText>
        </w:r>
        <w:r w:rsidDel="00F04891">
          <w:rPr>
            <w:rFonts w:ascii="Comic Sans MS" w:hAnsi="Comic Sans MS"/>
          </w:rPr>
          <w:delText>n’est</w:delText>
        </w:r>
        <w:r w:rsidR="00DD397D" w:rsidDel="00F04891">
          <w:rPr>
            <w:rFonts w:ascii="Comic Sans MS" w:hAnsi="Comic Sans MS"/>
          </w:rPr>
          <w:delText xml:space="preserve"> pas naturel, ce n’est pas une </w:delText>
        </w:r>
        <w:r w:rsidDel="00F04891">
          <w:rPr>
            <w:rFonts w:ascii="Comic Sans MS" w:hAnsi="Comic Sans MS"/>
          </w:rPr>
          <w:delText>donner</w:delText>
        </w:r>
        <w:r w:rsidR="00DD397D" w:rsidDel="00F04891">
          <w:rPr>
            <w:rFonts w:ascii="Comic Sans MS" w:hAnsi="Comic Sans MS"/>
          </w:rPr>
          <w:delText xml:space="preserve"> de la nature. C’</w:delText>
        </w:r>
        <w:r w:rsidDel="00F04891">
          <w:rPr>
            <w:rFonts w:ascii="Comic Sans MS" w:hAnsi="Comic Sans MS"/>
          </w:rPr>
          <w:delText>est</w:delText>
        </w:r>
        <w:r w:rsidR="00DD397D" w:rsidDel="00F04891">
          <w:rPr>
            <w:rFonts w:ascii="Comic Sans MS" w:hAnsi="Comic Sans MS"/>
          </w:rPr>
          <w:delText xml:space="preserve"> une raison pratique</w:delText>
        </w:r>
        <w:r w:rsidDel="00F04891">
          <w:rPr>
            <w:rFonts w:ascii="Comic Sans MS" w:hAnsi="Comic Sans MS"/>
          </w:rPr>
          <w:delText xml:space="preserve">. </w:delText>
        </w:r>
        <w:r w:rsidR="00DD397D" w:rsidDel="00F04891">
          <w:rPr>
            <w:rFonts w:ascii="Comic Sans MS" w:hAnsi="Comic Sans MS"/>
          </w:rPr>
          <w:delText xml:space="preserve">Le jour où nous auront des outils </w:delText>
        </w:r>
        <w:r w:rsidDel="00F04891">
          <w:rPr>
            <w:rFonts w:ascii="Comic Sans MS" w:hAnsi="Comic Sans MS"/>
          </w:rPr>
          <w:delText>capables</w:delText>
        </w:r>
        <w:r w:rsidR="00DD397D" w:rsidDel="00F04891">
          <w:rPr>
            <w:rFonts w:ascii="Comic Sans MS" w:hAnsi="Comic Sans MS"/>
          </w:rPr>
          <w:delText xml:space="preserve"> de produire tout seul </w:delText>
        </w:r>
        <w:r w:rsidR="00DD397D" w:rsidRPr="00DD397D" w:rsidDel="00F04891">
          <w:rPr>
            <w:rFonts w:ascii="Comic Sans MS" w:hAnsi="Comic Sans MS"/>
          </w:rPr>
          <w:sym w:font="Wingdings" w:char="F0E0"/>
        </w:r>
        <w:r w:rsidR="00DD397D" w:rsidDel="00F04891">
          <w:rPr>
            <w:rFonts w:ascii="Comic Sans MS" w:hAnsi="Comic Sans MS"/>
          </w:rPr>
          <w:delText xml:space="preserve"> plus </w:delText>
        </w:r>
        <w:r w:rsidDel="00F04891">
          <w:rPr>
            <w:rFonts w:ascii="Comic Sans MS" w:hAnsi="Comic Sans MS"/>
          </w:rPr>
          <w:delText xml:space="preserve">d’esclaves et personnes ne le saura </w:delText>
        </w:r>
        <w:r w:rsidRPr="007C6BE7" w:rsidDel="00F04891">
          <w:rPr>
            <w:rFonts w:ascii="Comic Sans MS" w:hAnsi="Comic Sans MS"/>
          </w:rPr>
          <w:sym w:font="Wingdings" w:char="F0E0"/>
        </w:r>
        <w:r w:rsidDel="00F04891">
          <w:rPr>
            <w:rFonts w:ascii="Comic Sans MS" w:hAnsi="Comic Sans MS"/>
          </w:rPr>
          <w:delText xml:space="preserve"> disparition de l’esclavage.</w:delText>
        </w:r>
      </w:del>
    </w:p>
    <w:p w:rsidR="00DD397D" w:rsidDel="00F04891" w:rsidRDefault="00DD397D">
      <w:pPr>
        <w:spacing w:after="0"/>
        <w:jc w:val="both"/>
        <w:rPr>
          <w:del w:id="505" w:author="Louise LEWONCZUK" w:date="2017-06-25T21:38:00Z"/>
          <w:rFonts w:ascii="Comic Sans MS" w:hAnsi="Comic Sans MS"/>
        </w:rPr>
        <w:pPrChange w:id="506" w:author="Louise LEWONCZUK" w:date="2017-06-26T13:55:00Z">
          <w:pPr>
            <w:spacing w:after="0"/>
          </w:pPr>
        </w:pPrChange>
      </w:pPr>
      <w:del w:id="507" w:author="Louise LEWONCZUK" w:date="2017-06-25T21:38:00Z">
        <w:r w:rsidDel="00F04891">
          <w:rPr>
            <w:rFonts w:ascii="Comic Sans MS" w:hAnsi="Comic Sans MS"/>
          </w:rPr>
          <w:delText>Arguments stratégique et pas du tout ontologique</w:delText>
        </w:r>
        <w:r w:rsidR="007C6BE7" w:rsidDel="00F04891">
          <w:rPr>
            <w:rFonts w:ascii="Comic Sans MS" w:hAnsi="Comic Sans MS"/>
          </w:rPr>
          <w:delText>.</w:delText>
        </w:r>
      </w:del>
    </w:p>
    <w:p w:rsidR="00DD397D" w:rsidDel="00F04891" w:rsidRDefault="007C6BE7">
      <w:pPr>
        <w:spacing w:after="0"/>
        <w:jc w:val="both"/>
        <w:rPr>
          <w:del w:id="508" w:author="Louise LEWONCZUK" w:date="2017-06-25T21:38:00Z"/>
          <w:rFonts w:ascii="Comic Sans MS" w:hAnsi="Comic Sans MS"/>
        </w:rPr>
        <w:pPrChange w:id="509" w:author="Louise LEWONCZUK" w:date="2017-06-26T13:55:00Z">
          <w:pPr>
            <w:spacing w:after="0"/>
          </w:pPr>
        </w:pPrChange>
      </w:pPr>
      <w:del w:id="510" w:author="Louise LEWONCZUK" w:date="2017-06-25T21:38:00Z">
        <w:r w:rsidDel="00F04891">
          <w:rPr>
            <w:rFonts w:ascii="Comic Sans MS" w:hAnsi="Comic Sans MS"/>
          </w:rPr>
          <w:delText xml:space="preserve">Par ailleurs, comme c’est une </w:delText>
        </w:r>
        <w:r w:rsidR="00DD397D" w:rsidDel="00F04891">
          <w:rPr>
            <w:rFonts w:ascii="Comic Sans MS" w:hAnsi="Comic Sans MS"/>
          </w:rPr>
          <w:delText xml:space="preserve">répartition du </w:delText>
        </w:r>
        <w:r w:rsidDel="00F04891">
          <w:rPr>
            <w:rFonts w:ascii="Comic Sans MS" w:hAnsi="Comic Sans MS"/>
          </w:rPr>
          <w:delText>travail</w:delText>
        </w:r>
        <w:r w:rsidR="00DD397D" w:rsidDel="00F04891">
          <w:rPr>
            <w:rFonts w:ascii="Comic Sans MS" w:hAnsi="Comic Sans MS"/>
          </w:rPr>
          <w:delText xml:space="preserve"> entre des </w:delText>
        </w:r>
        <w:r w:rsidDel="00F04891">
          <w:rPr>
            <w:rFonts w:ascii="Comic Sans MS" w:hAnsi="Comic Sans MS"/>
          </w:rPr>
          <w:delText>êtres</w:delText>
        </w:r>
        <w:r w:rsidR="00DD397D" w:rsidDel="00F04891">
          <w:rPr>
            <w:rFonts w:ascii="Comic Sans MS" w:hAnsi="Comic Sans MS"/>
          </w:rPr>
          <w:delText xml:space="preserve"> sans différence, Aristote </w:delText>
        </w:r>
        <w:r w:rsidR="00DD397D" w:rsidRPr="00DD397D" w:rsidDel="00F04891">
          <w:rPr>
            <w:rFonts w:ascii="Comic Sans MS" w:hAnsi="Comic Sans MS"/>
          </w:rPr>
          <w:sym w:font="Wingdings" w:char="F0E0"/>
        </w:r>
        <w:r w:rsidR="00DD397D" w:rsidDel="00F04891">
          <w:rPr>
            <w:rFonts w:ascii="Comic Sans MS" w:hAnsi="Comic Sans MS"/>
          </w:rPr>
          <w:delText xml:space="preserve"> les esclaves sont des hommes (différente de certaines théorie ou législation de l’époque : Sparte : chasse à </w:delText>
        </w:r>
        <w:r w:rsidR="002E5480" w:rsidDel="00F04891">
          <w:rPr>
            <w:rFonts w:ascii="Comic Sans MS" w:hAnsi="Comic Sans MS"/>
          </w:rPr>
          <w:delText>l’esclave</w:delText>
        </w:r>
        <w:r w:rsidR="00DD397D" w:rsidDel="00F04891">
          <w:rPr>
            <w:rFonts w:ascii="Comic Sans MS" w:hAnsi="Comic Sans MS"/>
          </w:rPr>
          <w:delText xml:space="preserve"> est un sport) </w:delText>
        </w:r>
      </w:del>
    </w:p>
    <w:p w:rsidR="00DD397D" w:rsidDel="00F04891" w:rsidRDefault="00DD397D">
      <w:pPr>
        <w:spacing w:after="0"/>
        <w:jc w:val="both"/>
        <w:rPr>
          <w:del w:id="511" w:author="Louise LEWONCZUK" w:date="2017-06-25T21:38:00Z"/>
          <w:rFonts w:ascii="Comic Sans MS" w:hAnsi="Comic Sans MS"/>
        </w:rPr>
        <w:pPrChange w:id="512" w:author="Louise LEWONCZUK" w:date="2017-06-26T13:55:00Z">
          <w:pPr>
            <w:spacing w:after="0"/>
          </w:pPr>
        </w:pPrChange>
      </w:pPr>
      <w:del w:id="513" w:author="Louise LEWONCZUK" w:date="2017-06-25T21:38:00Z">
        <w:r w:rsidDel="00F04891">
          <w:rPr>
            <w:rFonts w:ascii="Comic Sans MS" w:hAnsi="Comic Sans MS"/>
          </w:rPr>
          <w:delText xml:space="preserve">C’est donc une deuxième façon de </w:delText>
        </w:r>
        <w:r w:rsidR="002E5480" w:rsidDel="00F04891">
          <w:rPr>
            <w:rFonts w:ascii="Comic Sans MS" w:hAnsi="Comic Sans MS"/>
          </w:rPr>
          <w:delText>modérer</w:delText>
        </w:r>
        <w:r w:rsidDel="00F04891">
          <w:rPr>
            <w:rFonts w:ascii="Comic Sans MS" w:hAnsi="Comic Sans MS"/>
          </w:rPr>
          <w:delText xml:space="preserve"> la condition humaine</w:delText>
        </w:r>
      </w:del>
    </w:p>
    <w:p w:rsidR="00DD397D" w:rsidDel="00F04891" w:rsidRDefault="00DD397D">
      <w:pPr>
        <w:spacing w:after="0"/>
        <w:jc w:val="both"/>
        <w:rPr>
          <w:del w:id="514" w:author="Louise LEWONCZUK" w:date="2017-06-25T21:38:00Z"/>
          <w:rFonts w:ascii="Comic Sans MS" w:hAnsi="Comic Sans MS"/>
        </w:rPr>
        <w:pPrChange w:id="515" w:author="Louise LEWONCZUK" w:date="2017-06-26T13:55:00Z">
          <w:pPr>
            <w:spacing w:after="0"/>
          </w:pPr>
        </w:pPrChange>
      </w:pPr>
    </w:p>
    <w:p w:rsidR="00DD397D" w:rsidDel="00F04891" w:rsidRDefault="00DD397D">
      <w:pPr>
        <w:spacing w:after="0"/>
        <w:jc w:val="both"/>
        <w:rPr>
          <w:del w:id="516" w:author="Louise LEWONCZUK" w:date="2017-06-25T21:38:00Z"/>
          <w:rFonts w:ascii="Comic Sans MS" w:hAnsi="Comic Sans MS"/>
        </w:rPr>
        <w:pPrChange w:id="517" w:author="Louise LEWONCZUK" w:date="2017-06-26T13:55:00Z">
          <w:pPr>
            <w:spacing w:after="0"/>
          </w:pPr>
        </w:pPrChange>
      </w:pPr>
      <w:del w:id="518" w:author="Louise LEWONCZUK" w:date="2017-06-25T21:38:00Z">
        <w:r w:rsidDel="00F04891">
          <w:rPr>
            <w:rFonts w:ascii="Comic Sans MS" w:hAnsi="Comic Sans MS"/>
          </w:rPr>
          <w:delText xml:space="preserve">Esclavage n’existe que chez les humains pas chez les animaux donc les esclaves ne peuvent pas être des animaux </w:delText>
        </w:r>
        <w:r w:rsidRPr="00DD397D" w:rsidDel="00F04891">
          <w:rPr>
            <w:rFonts w:ascii="Comic Sans MS" w:hAnsi="Comic Sans MS"/>
          </w:rPr>
          <w:sym w:font="Wingdings" w:char="F0E0"/>
        </w:r>
        <w:r w:rsidDel="00F04891">
          <w:rPr>
            <w:rFonts w:ascii="Comic Sans MS" w:hAnsi="Comic Sans MS"/>
          </w:rPr>
          <w:delText xml:space="preserve"> relation qui met en </w:delText>
        </w:r>
        <w:r w:rsidR="002E5480" w:rsidDel="00F04891">
          <w:rPr>
            <w:rFonts w:ascii="Comic Sans MS" w:hAnsi="Comic Sans MS"/>
          </w:rPr>
          <w:delText>binôme</w:delText>
        </w:r>
        <w:r w:rsidDel="00F04891">
          <w:rPr>
            <w:rFonts w:ascii="Comic Sans MS" w:hAnsi="Comic Sans MS"/>
          </w:rPr>
          <w:delText xml:space="preserve"> un chef de famille et son esclave </w:delText>
        </w:r>
      </w:del>
    </w:p>
    <w:p w:rsidR="00DD397D" w:rsidDel="00F04891" w:rsidRDefault="00DD397D">
      <w:pPr>
        <w:spacing w:after="0"/>
        <w:jc w:val="both"/>
        <w:rPr>
          <w:del w:id="519" w:author="Louise LEWONCZUK" w:date="2017-06-25T21:38:00Z"/>
          <w:rFonts w:ascii="Comic Sans MS" w:hAnsi="Comic Sans MS"/>
        </w:rPr>
        <w:pPrChange w:id="520" w:author="Louise LEWONCZUK" w:date="2017-06-26T13:55:00Z">
          <w:pPr>
            <w:spacing w:after="0"/>
          </w:pPr>
        </w:pPrChange>
      </w:pPr>
      <w:del w:id="521" w:author="Louise LEWONCZUK" w:date="2017-06-25T21:38:00Z">
        <w:r w:rsidDel="00F04891">
          <w:rPr>
            <w:rFonts w:ascii="Comic Sans MS" w:hAnsi="Comic Sans MS"/>
          </w:rPr>
          <w:delText xml:space="preserve">Relation </w:delText>
        </w:r>
        <w:r w:rsidR="002E5480" w:rsidDel="00F04891">
          <w:rPr>
            <w:rFonts w:ascii="Comic Sans MS" w:hAnsi="Comic Sans MS"/>
          </w:rPr>
          <w:delText>nécessaire</w:delText>
        </w:r>
        <w:r w:rsidDel="00F04891">
          <w:rPr>
            <w:rFonts w:ascii="Comic Sans MS" w:hAnsi="Comic Sans MS"/>
          </w:rPr>
          <w:delText xml:space="preserve"> pour que la </w:delText>
        </w:r>
        <w:r w:rsidR="002E5480" w:rsidDel="00F04891">
          <w:rPr>
            <w:rFonts w:ascii="Comic Sans MS" w:hAnsi="Comic Sans MS"/>
          </w:rPr>
          <w:delText>liberté</w:delText>
        </w:r>
        <w:r w:rsidDel="00F04891">
          <w:rPr>
            <w:rFonts w:ascii="Comic Sans MS" w:hAnsi="Comic Sans MS"/>
          </w:rPr>
          <w:delText xml:space="preserve"> existe : relation entre chef de famille et esclave, pas </w:delText>
        </w:r>
        <w:r w:rsidR="002E5480" w:rsidDel="00F04891">
          <w:rPr>
            <w:rFonts w:ascii="Comic Sans MS" w:hAnsi="Comic Sans MS"/>
          </w:rPr>
          <w:delText>nécessaire</w:delText>
        </w:r>
        <w:r w:rsidDel="00F04891">
          <w:rPr>
            <w:rFonts w:ascii="Comic Sans MS" w:hAnsi="Comic Sans MS"/>
          </w:rPr>
          <w:delText xml:space="preserve"> dans la nature et cela ne fait pas de </w:delText>
        </w:r>
        <w:r w:rsidR="002E5480" w:rsidDel="00F04891">
          <w:rPr>
            <w:rFonts w:ascii="Comic Sans MS" w:hAnsi="Comic Sans MS"/>
          </w:rPr>
          <w:delText>l’esclave</w:delText>
        </w:r>
        <w:r w:rsidDel="00F04891">
          <w:rPr>
            <w:rFonts w:ascii="Comic Sans MS" w:hAnsi="Comic Sans MS"/>
          </w:rPr>
          <w:delText xml:space="preserve"> un être moins que humain, c’est un humain</w:delText>
        </w:r>
        <w:r w:rsidR="002E5480" w:rsidDel="00F04891">
          <w:rPr>
            <w:rFonts w:ascii="Comic Sans MS" w:hAnsi="Comic Sans MS"/>
          </w:rPr>
          <w:delText>.</w:delText>
        </w:r>
      </w:del>
    </w:p>
    <w:p w:rsidR="00DD397D" w:rsidDel="00F04891" w:rsidRDefault="00DD397D">
      <w:pPr>
        <w:spacing w:after="0"/>
        <w:jc w:val="both"/>
        <w:rPr>
          <w:del w:id="522" w:author="Louise LEWONCZUK" w:date="2017-06-25T21:38:00Z"/>
          <w:rFonts w:ascii="Comic Sans MS" w:hAnsi="Comic Sans MS"/>
        </w:rPr>
        <w:pPrChange w:id="523" w:author="Louise LEWONCZUK" w:date="2017-06-26T13:55:00Z">
          <w:pPr>
            <w:spacing w:after="0"/>
          </w:pPr>
        </w:pPrChange>
      </w:pPr>
    </w:p>
    <w:p w:rsidR="00DD397D" w:rsidDel="00F04891" w:rsidRDefault="00DD397D">
      <w:pPr>
        <w:spacing w:after="0"/>
        <w:jc w:val="both"/>
        <w:rPr>
          <w:del w:id="524" w:author="Louise LEWONCZUK" w:date="2017-06-25T21:38:00Z"/>
          <w:rFonts w:ascii="Comic Sans MS" w:hAnsi="Comic Sans MS"/>
        </w:rPr>
        <w:pPrChange w:id="525" w:author="Louise LEWONCZUK" w:date="2017-06-26T13:55:00Z">
          <w:pPr>
            <w:spacing w:after="0"/>
          </w:pPr>
        </w:pPrChange>
      </w:pPr>
      <w:del w:id="526" w:author="Louise LEWONCZUK" w:date="2017-06-25T21:38:00Z">
        <w:r w:rsidDel="00F04891">
          <w:rPr>
            <w:rFonts w:ascii="Comic Sans MS" w:hAnsi="Comic Sans MS"/>
          </w:rPr>
          <w:delText>L</w:delText>
        </w:r>
        <w:r w:rsidR="002E5480" w:rsidDel="00F04891">
          <w:rPr>
            <w:rFonts w:ascii="Comic Sans MS" w:hAnsi="Comic Sans MS"/>
          </w:rPr>
          <w:delText>’</w:delText>
        </w:r>
        <w:r w:rsidDel="00F04891">
          <w:rPr>
            <w:rFonts w:ascii="Comic Sans MS" w:hAnsi="Comic Sans MS"/>
          </w:rPr>
          <w:delText xml:space="preserve">homme est un être de raison </w:delText>
        </w:r>
        <w:r w:rsidRPr="00DD397D" w:rsidDel="00F04891">
          <w:rPr>
            <w:rFonts w:ascii="Comic Sans MS" w:hAnsi="Comic Sans MS"/>
          </w:rPr>
          <w:sym w:font="Wingdings" w:char="F0E0"/>
        </w:r>
        <w:r w:rsidDel="00F04891">
          <w:rPr>
            <w:rFonts w:ascii="Comic Sans MS" w:hAnsi="Comic Sans MS"/>
          </w:rPr>
          <w:delText xml:space="preserve"> il a </w:delText>
        </w:r>
        <w:r w:rsidR="002E5480" w:rsidDel="00F04891">
          <w:rPr>
            <w:rFonts w:ascii="Comic Sans MS" w:hAnsi="Comic Sans MS"/>
          </w:rPr>
          <w:delText>accès</w:delText>
        </w:r>
        <w:r w:rsidDel="00F04891">
          <w:rPr>
            <w:rFonts w:ascii="Comic Sans MS" w:hAnsi="Comic Sans MS"/>
          </w:rPr>
          <w:delText xml:space="preserve"> au logos mais nous ne sommes pas tous égaux face à cette raison or le logos sert à se trouver des </w:delText>
        </w:r>
        <w:r w:rsidR="002E5480" w:rsidDel="00F04891">
          <w:rPr>
            <w:rFonts w:ascii="Comic Sans MS" w:hAnsi="Comic Sans MS"/>
          </w:rPr>
          <w:delText>principes</w:delText>
        </w:r>
        <w:r w:rsidDel="00F04891">
          <w:rPr>
            <w:rFonts w:ascii="Comic Sans MS" w:hAnsi="Comic Sans MS"/>
          </w:rPr>
          <w:delText xml:space="preserve"> et des fins d’actions </w:delText>
        </w:r>
        <w:r w:rsidRPr="00DD397D" w:rsidDel="00F04891">
          <w:rPr>
            <w:rFonts w:ascii="Comic Sans MS" w:hAnsi="Comic Sans MS"/>
          </w:rPr>
          <w:sym w:font="Wingdings" w:char="F0E0"/>
        </w:r>
        <w:r w:rsidDel="00F04891">
          <w:rPr>
            <w:rFonts w:ascii="Comic Sans MS" w:hAnsi="Comic Sans MS"/>
          </w:rPr>
          <w:delText xml:space="preserve"> par ex : pour organiser sa propre vie </w:delText>
        </w:r>
        <w:r w:rsidRPr="00DD397D" w:rsidDel="00F04891">
          <w:rPr>
            <w:rFonts w:ascii="Comic Sans MS" w:hAnsi="Comic Sans MS"/>
          </w:rPr>
          <w:sym w:font="Wingdings" w:char="F0E0"/>
        </w:r>
        <w:r w:rsidDel="00F04891">
          <w:rPr>
            <w:rFonts w:ascii="Comic Sans MS" w:hAnsi="Comic Sans MS"/>
          </w:rPr>
          <w:delText xml:space="preserve"> il y a </w:delText>
        </w:r>
        <w:r w:rsidR="002E5480" w:rsidDel="00F04891">
          <w:rPr>
            <w:rFonts w:ascii="Comic Sans MS" w:hAnsi="Comic Sans MS"/>
          </w:rPr>
          <w:delText>inégalité</w:delText>
        </w:r>
        <w:r w:rsidDel="00F04891">
          <w:rPr>
            <w:rFonts w:ascii="Comic Sans MS" w:hAnsi="Comic Sans MS"/>
          </w:rPr>
          <w:delText xml:space="preserve"> </w:delText>
        </w:r>
        <w:r w:rsidR="002E5480" w:rsidDel="00F04891">
          <w:rPr>
            <w:rFonts w:ascii="Comic Sans MS" w:hAnsi="Comic Sans MS"/>
          </w:rPr>
          <w:delText>naturelle</w:delText>
        </w:r>
        <w:r w:rsidDel="00F04891">
          <w:rPr>
            <w:rFonts w:ascii="Comic Sans MS" w:hAnsi="Comic Sans MS"/>
          </w:rPr>
          <w:delText xml:space="preserve"> face à la raison </w:delText>
        </w:r>
      </w:del>
    </w:p>
    <w:p w:rsidR="00DD397D" w:rsidDel="00F04891" w:rsidRDefault="00DD397D">
      <w:pPr>
        <w:spacing w:after="0"/>
        <w:jc w:val="both"/>
        <w:rPr>
          <w:del w:id="527" w:author="Louise LEWONCZUK" w:date="2017-06-25T21:38:00Z"/>
          <w:rFonts w:ascii="Comic Sans MS" w:hAnsi="Comic Sans MS"/>
        </w:rPr>
        <w:pPrChange w:id="528" w:author="Louise LEWONCZUK" w:date="2017-06-26T13:55:00Z">
          <w:pPr>
            <w:spacing w:after="0"/>
          </w:pPr>
        </w:pPrChange>
      </w:pPr>
      <w:del w:id="529" w:author="Louise LEWONCZUK" w:date="2017-06-25T21:38:00Z">
        <w:r w:rsidDel="00F04891">
          <w:rPr>
            <w:rFonts w:ascii="Comic Sans MS" w:hAnsi="Comic Sans MS"/>
          </w:rPr>
          <w:delText xml:space="preserve">Esclave </w:delText>
        </w:r>
        <w:r w:rsidRPr="00DD397D" w:rsidDel="00F04891">
          <w:rPr>
            <w:rFonts w:ascii="Comic Sans MS" w:hAnsi="Comic Sans MS"/>
          </w:rPr>
          <w:sym w:font="Wingdings" w:char="F0E0"/>
        </w:r>
        <w:r w:rsidDel="00F04891">
          <w:rPr>
            <w:rFonts w:ascii="Comic Sans MS" w:hAnsi="Comic Sans MS"/>
          </w:rPr>
          <w:delText xml:space="preserve"> </w:delText>
        </w:r>
        <w:r w:rsidR="002E5480" w:rsidDel="00F04891">
          <w:rPr>
            <w:rFonts w:ascii="Comic Sans MS" w:hAnsi="Comic Sans MS"/>
          </w:rPr>
          <w:delText>fournit à un</w:delText>
        </w:r>
        <w:r w:rsidDel="00F04891">
          <w:rPr>
            <w:rFonts w:ascii="Comic Sans MS" w:hAnsi="Comic Sans MS"/>
          </w:rPr>
          <w:delText xml:space="preserve"> maitre sa force de </w:delText>
        </w:r>
        <w:r w:rsidR="002E5480" w:rsidDel="00F04891">
          <w:rPr>
            <w:rFonts w:ascii="Comic Sans MS" w:hAnsi="Comic Sans MS"/>
          </w:rPr>
          <w:delText>travail mais d’un autre côté</w:delText>
        </w:r>
        <w:r w:rsidDel="00F04891">
          <w:rPr>
            <w:rFonts w:ascii="Comic Sans MS" w:hAnsi="Comic Sans MS"/>
          </w:rPr>
          <w:delText xml:space="preserve"> le maitre fourni à </w:delText>
        </w:r>
        <w:r w:rsidR="002E5480" w:rsidDel="00F04891">
          <w:rPr>
            <w:rFonts w:ascii="Comic Sans MS" w:hAnsi="Comic Sans MS"/>
          </w:rPr>
          <w:delText>l’esclave</w:delText>
        </w:r>
        <w:r w:rsidDel="00F04891">
          <w:rPr>
            <w:rFonts w:ascii="Comic Sans MS" w:hAnsi="Comic Sans MS"/>
          </w:rPr>
          <w:delText xml:space="preserve"> sa volonté d’agir car l</w:delText>
        </w:r>
        <w:r w:rsidR="002E5480" w:rsidDel="00F04891">
          <w:rPr>
            <w:rFonts w:ascii="Comic Sans MS" w:hAnsi="Comic Sans MS"/>
          </w:rPr>
          <w:delText>’</w:delText>
        </w:r>
        <w:r w:rsidDel="00F04891">
          <w:rPr>
            <w:rFonts w:ascii="Comic Sans MS" w:hAnsi="Comic Sans MS"/>
          </w:rPr>
          <w:delText>esc</w:delText>
        </w:r>
        <w:r w:rsidR="002E5480" w:rsidDel="00F04891">
          <w:rPr>
            <w:rFonts w:ascii="Comic Sans MS" w:hAnsi="Comic Sans MS"/>
          </w:rPr>
          <w:delText>l</w:delText>
        </w:r>
        <w:r w:rsidDel="00F04891">
          <w:rPr>
            <w:rFonts w:ascii="Comic Sans MS" w:hAnsi="Comic Sans MS"/>
          </w:rPr>
          <w:delText>ave est moins capable de se trouver des principes à ses actions</w:delText>
        </w:r>
        <w:r w:rsidR="002E5480" w:rsidDel="00F04891">
          <w:rPr>
            <w:rFonts w:ascii="Comic Sans MS" w:hAnsi="Comic Sans MS"/>
          </w:rPr>
          <w:delText>.</w:delText>
        </w:r>
      </w:del>
    </w:p>
    <w:p w:rsidR="00DD397D" w:rsidDel="00F04891" w:rsidRDefault="00DD397D">
      <w:pPr>
        <w:spacing w:after="0"/>
        <w:jc w:val="both"/>
        <w:rPr>
          <w:del w:id="530" w:author="Louise LEWONCZUK" w:date="2017-06-25T21:38:00Z"/>
          <w:rFonts w:ascii="Comic Sans MS" w:hAnsi="Comic Sans MS"/>
        </w:rPr>
        <w:pPrChange w:id="531" w:author="Louise LEWONCZUK" w:date="2017-06-26T13:55:00Z">
          <w:pPr>
            <w:spacing w:after="0"/>
          </w:pPr>
        </w:pPrChange>
      </w:pPr>
      <w:del w:id="532" w:author="Louise LEWONCZUK" w:date="2017-06-25T21:38:00Z">
        <w:r w:rsidDel="00F04891">
          <w:rPr>
            <w:rFonts w:ascii="Comic Sans MS" w:hAnsi="Comic Sans MS"/>
          </w:rPr>
          <w:delText xml:space="preserve">Il y a </w:delText>
        </w:r>
        <w:r w:rsidR="002E5480" w:rsidDel="00F04891">
          <w:rPr>
            <w:rFonts w:ascii="Comic Sans MS" w:hAnsi="Comic Sans MS"/>
          </w:rPr>
          <w:delText>échangé</w:delText>
        </w:r>
        <w:r w:rsidDel="00F04891">
          <w:rPr>
            <w:rFonts w:ascii="Comic Sans MS" w:hAnsi="Comic Sans MS"/>
          </w:rPr>
          <w:delText> </w:delText>
        </w:r>
        <w:r w:rsidR="002E5480" w:rsidDel="00F04891">
          <w:rPr>
            <w:rFonts w:ascii="Comic Sans MS" w:hAnsi="Comic Sans MS"/>
          </w:rPr>
          <w:delText>: travaille VS principes et fin</w:delText>
        </w:r>
        <w:r w:rsidDel="00F04891">
          <w:rPr>
            <w:rFonts w:ascii="Comic Sans MS" w:hAnsi="Comic Sans MS"/>
          </w:rPr>
          <w:delText xml:space="preserve"> </w:delText>
        </w:r>
        <w:r w:rsidR="002E5480" w:rsidDel="00F04891">
          <w:rPr>
            <w:rFonts w:ascii="Comic Sans MS" w:hAnsi="Comic Sans MS"/>
          </w:rPr>
          <w:delText>d</w:delText>
        </w:r>
        <w:r w:rsidDel="00F04891">
          <w:rPr>
            <w:rFonts w:ascii="Comic Sans MS" w:hAnsi="Comic Sans MS"/>
          </w:rPr>
          <w:delText xml:space="preserve">‘action fournit par la </w:delText>
        </w:r>
        <w:r w:rsidR="002E5480" w:rsidDel="00F04891">
          <w:rPr>
            <w:rFonts w:ascii="Comic Sans MS" w:hAnsi="Comic Sans MS"/>
          </w:rPr>
          <w:delText>raison.</w:delText>
        </w:r>
      </w:del>
    </w:p>
    <w:p w:rsidR="002E5480" w:rsidDel="00F04891" w:rsidRDefault="002E5480">
      <w:pPr>
        <w:spacing w:after="0"/>
        <w:jc w:val="both"/>
        <w:rPr>
          <w:del w:id="533" w:author="Louise LEWONCZUK" w:date="2017-06-25T21:38:00Z"/>
          <w:rFonts w:ascii="Comic Sans MS" w:hAnsi="Comic Sans MS"/>
        </w:rPr>
        <w:pPrChange w:id="534" w:author="Louise LEWONCZUK" w:date="2017-06-26T13:55:00Z">
          <w:pPr>
            <w:spacing w:after="0"/>
          </w:pPr>
        </w:pPrChange>
      </w:pPr>
    </w:p>
    <w:p w:rsidR="00DD397D" w:rsidDel="00F04891" w:rsidRDefault="002E5480">
      <w:pPr>
        <w:spacing w:after="0"/>
        <w:jc w:val="both"/>
        <w:rPr>
          <w:del w:id="535" w:author="Louise LEWONCZUK" w:date="2017-06-25T21:38:00Z"/>
          <w:rFonts w:ascii="Comic Sans MS" w:hAnsi="Comic Sans MS"/>
        </w:rPr>
        <w:pPrChange w:id="536" w:author="Louise LEWONCZUK" w:date="2017-06-26T13:55:00Z">
          <w:pPr>
            <w:spacing w:after="0"/>
          </w:pPr>
        </w:pPrChange>
      </w:pPr>
      <w:del w:id="537" w:author="Louise LEWONCZUK" w:date="2017-06-25T21:38:00Z">
        <w:r w:rsidDel="00F04891">
          <w:rPr>
            <w:rFonts w:ascii="Comic Sans MS" w:hAnsi="Comic Sans MS"/>
          </w:rPr>
          <w:delText>Esclavage lié à l’inégalité</w:delText>
        </w:r>
        <w:r w:rsidR="00DD397D" w:rsidDel="00F04891">
          <w:rPr>
            <w:rFonts w:ascii="Comic Sans MS" w:hAnsi="Comic Sans MS"/>
          </w:rPr>
          <w:delText xml:space="preserve"> naturelle </w:delText>
        </w:r>
      </w:del>
    </w:p>
    <w:p w:rsidR="003125EE" w:rsidDel="00F04891" w:rsidRDefault="003125EE">
      <w:pPr>
        <w:spacing w:after="0"/>
        <w:jc w:val="both"/>
        <w:rPr>
          <w:del w:id="538" w:author="Louise LEWONCZUK" w:date="2017-06-25T21:38:00Z"/>
          <w:rFonts w:ascii="Comic Sans MS" w:hAnsi="Comic Sans MS"/>
        </w:rPr>
        <w:pPrChange w:id="539" w:author="Louise LEWONCZUK" w:date="2017-06-26T13:55:00Z">
          <w:pPr>
            <w:spacing w:after="0"/>
          </w:pPr>
        </w:pPrChange>
      </w:pPr>
      <w:del w:id="540" w:author="Louise LEWONCZUK" w:date="2017-06-25T21:38:00Z">
        <w:r w:rsidDel="00F04891">
          <w:rPr>
            <w:rFonts w:ascii="Comic Sans MS" w:hAnsi="Comic Sans MS"/>
          </w:rPr>
          <w:delText xml:space="preserve">Principe niée par les </w:delText>
        </w:r>
        <w:r w:rsidR="002E5480" w:rsidDel="00F04891">
          <w:rPr>
            <w:rFonts w:ascii="Comic Sans MS" w:hAnsi="Comic Sans MS"/>
          </w:rPr>
          <w:delText>rationalistes</w:delText>
        </w:r>
        <w:r w:rsidDel="00F04891">
          <w:rPr>
            <w:rFonts w:ascii="Comic Sans MS" w:hAnsi="Comic Sans MS"/>
          </w:rPr>
          <w:delText xml:space="preserve"> </w:delText>
        </w:r>
        <w:r w:rsidR="002E5480" w:rsidRPr="002E5480" w:rsidDel="00F04891">
          <w:rPr>
            <w:rFonts w:ascii="Comic Sans MS" w:hAnsi="Comic Sans MS"/>
          </w:rPr>
          <w:sym w:font="Wingdings" w:char="F0E0"/>
        </w:r>
        <w:r w:rsidDel="00F04891">
          <w:rPr>
            <w:rFonts w:ascii="Comic Sans MS" w:hAnsi="Comic Sans MS"/>
          </w:rPr>
          <w:delText xml:space="preserve"> discours sur la méthode de Descartes : le bon sens est quelque chose qui se partage entre tous</w:delText>
        </w:r>
      </w:del>
    </w:p>
    <w:p w:rsidR="003125EE" w:rsidDel="00F04891" w:rsidRDefault="003125EE">
      <w:pPr>
        <w:spacing w:after="0"/>
        <w:jc w:val="both"/>
        <w:rPr>
          <w:del w:id="541" w:author="Louise LEWONCZUK" w:date="2017-06-25T21:38:00Z"/>
          <w:rFonts w:ascii="Comic Sans MS" w:hAnsi="Comic Sans MS"/>
        </w:rPr>
        <w:pPrChange w:id="542" w:author="Louise LEWONCZUK" w:date="2017-06-26T13:55:00Z">
          <w:pPr>
            <w:spacing w:after="0"/>
          </w:pPr>
        </w:pPrChange>
      </w:pPr>
    </w:p>
    <w:p w:rsidR="003125EE" w:rsidDel="00F04891" w:rsidRDefault="003125EE">
      <w:pPr>
        <w:spacing w:after="0"/>
        <w:jc w:val="both"/>
        <w:rPr>
          <w:del w:id="543" w:author="Louise LEWONCZUK" w:date="2017-06-25T21:38:00Z"/>
          <w:rFonts w:ascii="Comic Sans MS" w:hAnsi="Comic Sans MS"/>
        </w:rPr>
        <w:pPrChange w:id="544" w:author="Louise LEWONCZUK" w:date="2017-06-26T13:55:00Z">
          <w:pPr>
            <w:spacing w:after="0"/>
          </w:pPr>
        </w:pPrChange>
      </w:pPr>
      <w:del w:id="545" w:author="Louise LEWONCZUK" w:date="2017-06-25T21:38:00Z">
        <w:r w:rsidDel="00F04891">
          <w:rPr>
            <w:rFonts w:ascii="Comic Sans MS" w:hAnsi="Comic Sans MS"/>
          </w:rPr>
          <w:delText xml:space="preserve">Aristote ; pas tous pareil : </w:delText>
        </w:r>
        <w:r w:rsidRPr="003125EE" w:rsidDel="00F04891">
          <w:rPr>
            <w:rFonts w:ascii="Comic Sans MS" w:hAnsi="Comic Sans MS"/>
          </w:rPr>
          <w:sym w:font="Wingdings" w:char="F0E0"/>
        </w:r>
        <w:r w:rsidR="002E5480" w:rsidDel="00F04891">
          <w:rPr>
            <w:rFonts w:ascii="Comic Sans MS" w:hAnsi="Comic Sans MS"/>
          </w:rPr>
          <w:delText xml:space="preserve"> rela</w:delText>
        </w:r>
        <w:r w:rsidDel="00F04891">
          <w:rPr>
            <w:rFonts w:ascii="Comic Sans MS" w:hAnsi="Comic Sans MS"/>
          </w:rPr>
          <w:delText xml:space="preserve">tion d’asservissement </w:delText>
        </w:r>
        <w:r w:rsidRPr="003125EE" w:rsidDel="00F04891">
          <w:rPr>
            <w:rFonts w:ascii="Comic Sans MS" w:hAnsi="Comic Sans MS"/>
          </w:rPr>
          <w:sym w:font="Wingdings" w:char="F0E0"/>
        </w:r>
        <w:r w:rsidDel="00F04891">
          <w:rPr>
            <w:rFonts w:ascii="Comic Sans MS" w:hAnsi="Comic Sans MS"/>
          </w:rPr>
          <w:delText xml:space="preserve"> relation de coopération</w:delText>
        </w:r>
      </w:del>
    </w:p>
    <w:p w:rsidR="003125EE" w:rsidDel="00F04891" w:rsidRDefault="003125EE">
      <w:pPr>
        <w:spacing w:after="0"/>
        <w:jc w:val="both"/>
        <w:rPr>
          <w:del w:id="546" w:author="Louise LEWONCZUK" w:date="2017-06-25T21:38:00Z"/>
          <w:rFonts w:ascii="Comic Sans MS" w:hAnsi="Comic Sans MS"/>
        </w:rPr>
        <w:pPrChange w:id="547" w:author="Louise LEWONCZUK" w:date="2017-06-26T13:55:00Z">
          <w:pPr>
            <w:spacing w:after="0"/>
          </w:pPr>
        </w:pPrChange>
      </w:pPr>
      <w:del w:id="548" w:author="Louise LEWONCZUK" w:date="2017-06-25T21:38:00Z">
        <w:r w:rsidDel="00F04891">
          <w:rPr>
            <w:rFonts w:ascii="Comic Sans MS" w:hAnsi="Comic Sans MS"/>
          </w:rPr>
          <w:delText xml:space="preserve">Pour </w:delText>
        </w:r>
        <w:r w:rsidR="002E5480" w:rsidDel="00F04891">
          <w:rPr>
            <w:rFonts w:ascii="Comic Sans MS" w:hAnsi="Comic Sans MS"/>
          </w:rPr>
          <w:delText>Aristote</w:delText>
        </w:r>
        <w:r w:rsidDel="00F04891">
          <w:rPr>
            <w:rFonts w:ascii="Comic Sans MS" w:hAnsi="Comic Sans MS"/>
          </w:rPr>
          <w:delText xml:space="preserve"> c’est le </w:delText>
        </w:r>
        <w:r w:rsidR="002E5480" w:rsidDel="00F04891">
          <w:rPr>
            <w:rFonts w:ascii="Comic Sans MS" w:hAnsi="Comic Sans MS"/>
          </w:rPr>
          <w:delText>même</w:delText>
        </w:r>
        <w:r w:rsidDel="00F04891">
          <w:rPr>
            <w:rFonts w:ascii="Comic Sans MS" w:hAnsi="Comic Sans MS"/>
          </w:rPr>
          <w:delText xml:space="preserve"> </w:delText>
        </w:r>
        <w:r w:rsidR="002E5480" w:rsidDel="00F04891">
          <w:rPr>
            <w:rFonts w:ascii="Comic Sans MS" w:hAnsi="Comic Sans MS"/>
          </w:rPr>
          <w:delText>type</w:delText>
        </w:r>
        <w:r w:rsidDel="00F04891">
          <w:rPr>
            <w:rFonts w:ascii="Comic Sans MS" w:hAnsi="Comic Sans MS"/>
          </w:rPr>
          <w:delText xml:space="preserve"> de </w:delText>
        </w:r>
        <w:r w:rsidR="002E5480" w:rsidDel="00F04891">
          <w:rPr>
            <w:rFonts w:ascii="Comic Sans MS" w:hAnsi="Comic Sans MS"/>
          </w:rPr>
          <w:delText>relation</w:delText>
        </w:r>
        <w:r w:rsidDel="00F04891">
          <w:rPr>
            <w:rFonts w:ascii="Comic Sans MS" w:hAnsi="Comic Sans MS"/>
          </w:rPr>
          <w:delText xml:space="preserve"> qui régit l’</w:delText>
        </w:r>
        <w:r w:rsidR="002E5480" w:rsidDel="00F04891">
          <w:rPr>
            <w:rFonts w:ascii="Comic Sans MS" w:hAnsi="Comic Sans MS"/>
          </w:rPr>
          <w:delText xml:space="preserve">âme </w:delText>
        </w:r>
        <w:r w:rsidDel="00F04891">
          <w:rPr>
            <w:rFonts w:ascii="Comic Sans MS" w:hAnsi="Comic Sans MS"/>
          </w:rPr>
          <w:delText xml:space="preserve">et le </w:delText>
        </w:r>
        <w:r w:rsidR="002E5480" w:rsidDel="00F04891">
          <w:rPr>
            <w:rFonts w:ascii="Comic Sans MS" w:hAnsi="Comic Sans MS"/>
          </w:rPr>
          <w:delText>corps</w:delText>
        </w:r>
        <w:r w:rsidDel="00F04891">
          <w:rPr>
            <w:rFonts w:ascii="Comic Sans MS" w:hAnsi="Comic Sans MS"/>
          </w:rPr>
          <w:delText xml:space="preserve"> : </w:delText>
        </w:r>
      </w:del>
    </w:p>
    <w:p w:rsidR="003125EE" w:rsidDel="00F04891" w:rsidRDefault="003125EE">
      <w:pPr>
        <w:spacing w:after="0"/>
        <w:jc w:val="both"/>
        <w:rPr>
          <w:del w:id="549" w:author="Louise LEWONCZUK" w:date="2017-06-25T21:38:00Z"/>
          <w:rFonts w:ascii="Comic Sans MS" w:hAnsi="Comic Sans MS"/>
        </w:rPr>
        <w:pPrChange w:id="550" w:author="Louise LEWONCZUK" w:date="2017-06-26T13:55:00Z">
          <w:pPr>
            <w:spacing w:after="0"/>
          </w:pPr>
        </w:pPrChange>
      </w:pPr>
      <w:del w:id="551" w:author="Louise LEWONCZUK" w:date="2017-06-25T21:38:00Z">
        <w:r w:rsidDel="00F04891">
          <w:rPr>
            <w:rFonts w:ascii="Comic Sans MS" w:hAnsi="Comic Sans MS"/>
          </w:rPr>
          <w:delText>Il y</w:delText>
        </w:r>
        <w:r w:rsidR="002E5480" w:rsidDel="00F04891">
          <w:rPr>
            <w:rFonts w:ascii="Comic Sans MS" w:hAnsi="Comic Sans MS"/>
          </w:rPr>
          <w:delText xml:space="preserve">  au</w:delText>
        </w:r>
        <w:r w:rsidDel="00F04891">
          <w:rPr>
            <w:rFonts w:ascii="Comic Sans MS" w:hAnsi="Comic Sans MS"/>
          </w:rPr>
          <w:delText xml:space="preserve">rait des </w:delText>
        </w:r>
        <w:r w:rsidR="002E5480" w:rsidDel="00F04891">
          <w:rPr>
            <w:rFonts w:ascii="Comic Sans MS" w:hAnsi="Comic Sans MS"/>
          </w:rPr>
          <w:delText>êtres</w:delText>
        </w:r>
        <w:r w:rsidDel="00F04891">
          <w:rPr>
            <w:rFonts w:ascii="Comic Sans MS" w:hAnsi="Comic Sans MS"/>
          </w:rPr>
          <w:delText xml:space="preserve"> fait pour </w:delText>
        </w:r>
        <w:r w:rsidR="002E5480" w:rsidDel="00F04891">
          <w:rPr>
            <w:rFonts w:ascii="Comic Sans MS" w:hAnsi="Comic Sans MS"/>
          </w:rPr>
          <w:delText>être</w:delText>
        </w:r>
        <w:r w:rsidDel="00F04891">
          <w:rPr>
            <w:rFonts w:ascii="Comic Sans MS" w:hAnsi="Comic Sans MS"/>
          </w:rPr>
          <w:delText xml:space="preserve"> esclaves et des </w:delText>
        </w:r>
        <w:r w:rsidR="002E5480" w:rsidDel="00F04891">
          <w:rPr>
            <w:rFonts w:ascii="Comic Sans MS" w:hAnsi="Comic Sans MS"/>
          </w:rPr>
          <w:delText>êtres</w:delText>
        </w:r>
        <w:r w:rsidDel="00F04891">
          <w:rPr>
            <w:rFonts w:ascii="Comic Sans MS" w:hAnsi="Comic Sans MS"/>
          </w:rPr>
          <w:delText xml:space="preserve"> fait pour </w:delText>
        </w:r>
        <w:r w:rsidR="002E5480" w:rsidDel="00F04891">
          <w:rPr>
            <w:rFonts w:ascii="Comic Sans MS" w:hAnsi="Comic Sans MS"/>
          </w:rPr>
          <w:delText>être</w:delText>
        </w:r>
        <w:r w:rsidDel="00F04891">
          <w:rPr>
            <w:rFonts w:ascii="Comic Sans MS" w:hAnsi="Comic Sans MS"/>
          </w:rPr>
          <w:delText xml:space="preserve"> maitre or ce n</w:delText>
        </w:r>
        <w:r w:rsidR="002E5480" w:rsidDel="00F04891">
          <w:rPr>
            <w:rFonts w:ascii="Comic Sans MS" w:hAnsi="Comic Sans MS"/>
          </w:rPr>
          <w:delText xml:space="preserve">’est </w:delText>
        </w:r>
        <w:r w:rsidDel="00F04891">
          <w:rPr>
            <w:rFonts w:ascii="Comic Sans MS" w:hAnsi="Comic Sans MS"/>
          </w:rPr>
          <w:delText>pas tout à f</w:delText>
        </w:r>
        <w:r w:rsidR="002E5480" w:rsidDel="00F04891">
          <w:rPr>
            <w:rFonts w:ascii="Comic Sans MS" w:hAnsi="Comic Sans MS"/>
          </w:rPr>
          <w:delText>ait ce qu’</w:delText>
        </w:r>
        <w:r w:rsidDel="00F04891">
          <w:rPr>
            <w:rFonts w:ascii="Comic Sans MS" w:hAnsi="Comic Sans MS"/>
          </w:rPr>
          <w:delText>i</w:delText>
        </w:r>
        <w:r w:rsidR="002E5480" w:rsidDel="00F04891">
          <w:rPr>
            <w:rFonts w:ascii="Comic Sans MS" w:hAnsi="Comic Sans MS"/>
          </w:rPr>
          <w:delText>l</w:delText>
        </w:r>
        <w:r w:rsidDel="00F04891">
          <w:rPr>
            <w:rFonts w:ascii="Comic Sans MS" w:hAnsi="Comic Sans MS"/>
          </w:rPr>
          <w:delText xml:space="preserve"> dit, il dit que les </w:delText>
        </w:r>
        <w:r w:rsidR="002E5480" w:rsidDel="00F04891">
          <w:rPr>
            <w:rFonts w:ascii="Comic Sans MS" w:hAnsi="Comic Sans MS"/>
          </w:rPr>
          <w:delText>êtres</w:delText>
        </w:r>
        <w:r w:rsidDel="00F04891">
          <w:rPr>
            <w:rFonts w:ascii="Comic Sans MS" w:hAnsi="Comic Sans MS"/>
          </w:rPr>
          <w:delText xml:space="preserve"> humains ont </w:delText>
        </w:r>
        <w:r w:rsidR="002E5480" w:rsidDel="00F04891">
          <w:rPr>
            <w:rFonts w:ascii="Comic Sans MS" w:hAnsi="Comic Sans MS"/>
          </w:rPr>
          <w:delText>décidé</w:delText>
        </w:r>
        <w:r w:rsidDel="00F04891">
          <w:rPr>
            <w:rFonts w:ascii="Comic Sans MS" w:hAnsi="Comic Sans MS"/>
          </w:rPr>
          <w:delText xml:space="preserve"> d’</w:delText>
        </w:r>
        <w:r w:rsidR="002E5480" w:rsidDel="00F04891">
          <w:rPr>
            <w:rFonts w:ascii="Comic Sans MS" w:hAnsi="Comic Sans MS"/>
          </w:rPr>
          <w:delText>équilibrer les relations.</w:delText>
        </w:r>
      </w:del>
    </w:p>
    <w:p w:rsidR="003125EE" w:rsidDel="00F04891" w:rsidRDefault="003125EE">
      <w:pPr>
        <w:spacing w:after="0"/>
        <w:jc w:val="both"/>
        <w:rPr>
          <w:del w:id="552" w:author="Louise LEWONCZUK" w:date="2017-06-25T21:38:00Z"/>
          <w:rFonts w:ascii="Comic Sans MS" w:hAnsi="Comic Sans MS"/>
        </w:rPr>
        <w:pPrChange w:id="553" w:author="Louise LEWONCZUK" w:date="2017-06-26T13:55:00Z">
          <w:pPr>
            <w:spacing w:after="0"/>
          </w:pPr>
        </w:pPrChange>
      </w:pPr>
      <w:del w:id="554" w:author="Louise LEWONCZUK" w:date="2017-06-25T21:38:00Z">
        <w:r w:rsidDel="00F04891">
          <w:rPr>
            <w:rFonts w:ascii="Comic Sans MS" w:hAnsi="Comic Sans MS"/>
          </w:rPr>
          <w:delText xml:space="preserve">Les inégalités naturelles peuvent –elle </w:delText>
        </w:r>
        <w:r w:rsidR="002E5480" w:rsidDel="00F04891">
          <w:rPr>
            <w:rFonts w:ascii="Comic Sans MS" w:hAnsi="Comic Sans MS"/>
          </w:rPr>
          <w:delText>justifier</w:delText>
        </w:r>
        <w:r w:rsidDel="00F04891">
          <w:rPr>
            <w:rFonts w:ascii="Comic Sans MS" w:hAnsi="Comic Sans MS"/>
          </w:rPr>
          <w:delText xml:space="preserve"> les </w:delText>
        </w:r>
        <w:r w:rsidR="002E5480" w:rsidDel="00F04891">
          <w:rPr>
            <w:rFonts w:ascii="Comic Sans MS" w:hAnsi="Comic Sans MS"/>
          </w:rPr>
          <w:delText>inégalités</w:delText>
        </w:r>
        <w:r w:rsidDel="00F04891">
          <w:rPr>
            <w:rFonts w:ascii="Comic Sans MS" w:hAnsi="Comic Sans MS"/>
          </w:rPr>
          <w:delText xml:space="preserve"> sociale</w:delText>
        </w:r>
        <w:r w:rsidR="002E5480" w:rsidDel="00F04891">
          <w:rPr>
            <w:rFonts w:ascii="Comic Sans MS" w:hAnsi="Comic Sans MS"/>
          </w:rPr>
          <w:delText>s</w:delText>
        </w:r>
        <w:r w:rsidDel="00F04891">
          <w:rPr>
            <w:rFonts w:ascii="Comic Sans MS" w:hAnsi="Comic Sans MS"/>
          </w:rPr>
          <w:delText xml:space="preserve"> ? </w:delText>
        </w:r>
      </w:del>
    </w:p>
    <w:p w:rsidR="002E5480" w:rsidDel="00F04891" w:rsidRDefault="003125EE">
      <w:pPr>
        <w:spacing w:after="0"/>
        <w:jc w:val="both"/>
        <w:rPr>
          <w:del w:id="555" w:author="Louise LEWONCZUK" w:date="2017-06-25T21:38:00Z"/>
          <w:rFonts w:ascii="Comic Sans MS" w:hAnsi="Comic Sans MS"/>
        </w:rPr>
        <w:pPrChange w:id="556" w:author="Louise LEWONCZUK" w:date="2017-06-26T13:55:00Z">
          <w:pPr>
            <w:spacing w:after="0"/>
          </w:pPr>
        </w:pPrChange>
      </w:pPr>
      <w:del w:id="557" w:author="Louise LEWONCZUK" w:date="2017-06-25T21:38:00Z">
        <w:r w:rsidDel="00F04891">
          <w:rPr>
            <w:rFonts w:ascii="Comic Sans MS" w:hAnsi="Comic Sans MS"/>
          </w:rPr>
          <w:delText>Evaluation de la pratique de la raison à chaque génération</w:delText>
        </w:r>
        <w:r w:rsidR="002E5480" w:rsidDel="00F04891">
          <w:rPr>
            <w:rFonts w:ascii="Comic Sans MS" w:hAnsi="Comic Sans MS"/>
          </w:rPr>
          <w:delText> ?</w:delText>
        </w:r>
      </w:del>
    </w:p>
    <w:p w:rsidR="003125EE" w:rsidDel="00003A97" w:rsidRDefault="002E5480">
      <w:pPr>
        <w:spacing w:after="0"/>
        <w:jc w:val="both"/>
        <w:rPr>
          <w:del w:id="558" w:author="Louise LEWONCZUK" w:date="2016-10-21T10:56:00Z"/>
          <w:rFonts w:ascii="Comic Sans MS" w:hAnsi="Comic Sans MS"/>
        </w:rPr>
        <w:pPrChange w:id="559" w:author="Louise LEWONCZUK" w:date="2017-06-26T13:55:00Z">
          <w:pPr>
            <w:spacing w:after="0"/>
          </w:pPr>
        </w:pPrChange>
      </w:pPr>
      <w:del w:id="560" w:author="Louise LEWONCZUK" w:date="2017-06-25T21:38:00Z">
        <w:r w:rsidDel="00F04891">
          <w:rPr>
            <w:rFonts w:ascii="Comic Sans MS" w:hAnsi="Comic Sans MS"/>
          </w:rPr>
          <w:delText>La</w:delText>
        </w:r>
        <w:r w:rsidR="003125EE" w:rsidDel="00F04891">
          <w:rPr>
            <w:rFonts w:ascii="Comic Sans MS" w:hAnsi="Comic Sans MS"/>
          </w:rPr>
          <w:delText xml:space="preserve"> </w:delText>
        </w:r>
        <w:r w:rsidDel="00F04891">
          <w:rPr>
            <w:rFonts w:ascii="Comic Sans MS" w:hAnsi="Comic Sans MS"/>
          </w:rPr>
          <w:delText>différence</w:delText>
        </w:r>
        <w:r w:rsidR="003125EE" w:rsidDel="00F04891">
          <w:rPr>
            <w:rFonts w:ascii="Comic Sans MS" w:hAnsi="Comic Sans MS"/>
          </w:rPr>
          <w:delText xml:space="preserve"> </w:delText>
        </w:r>
      </w:del>
      <w:del w:id="561" w:author="Louise LEWONCZUK" w:date="2016-10-21T10:56:00Z">
        <w:r w:rsidR="003125EE" w:rsidDel="00003A97">
          <w:rPr>
            <w:rFonts w:ascii="Comic Sans MS" w:hAnsi="Comic Sans MS"/>
          </w:rPr>
          <w:delText>enter</w:delText>
        </w:r>
      </w:del>
      <w:del w:id="562" w:author="Louise LEWONCZUK" w:date="2017-06-25T21:38:00Z">
        <w:r w:rsidR="003125EE" w:rsidDel="00F04891">
          <w:rPr>
            <w:rFonts w:ascii="Comic Sans MS" w:hAnsi="Comic Sans MS"/>
          </w:rPr>
          <w:delText xml:space="preserve"> maitre et </w:delText>
        </w:r>
        <w:r w:rsidDel="00F04891">
          <w:rPr>
            <w:rFonts w:ascii="Comic Sans MS" w:hAnsi="Comic Sans MS"/>
          </w:rPr>
          <w:delText>esclave</w:delText>
        </w:r>
        <w:r w:rsidR="003125EE" w:rsidDel="00F04891">
          <w:rPr>
            <w:rFonts w:ascii="Comic Sans MS" w:hAnsi="Comic Sans MS"/>
          </w:rPr>
          <w:delText xml:space="preserve"> est une </w:delText>
        </w:r>
        <w:r w:rsidDel="00F04891">
          <w:rPr>
            <w:rFonts w:ascii="Comic Sans MS" w:hAnsi="Comic Sans MS"/>
          </w:rPr>
          <w:delText>différence</w:delText>
        </w:r>
        <w:r w:rsidR="003125EE" w:rsidDel="00F04891">
          <w:rPr>
            <w:rFonts w:ascii="Comic Sans MS" w:hAnsi="Comic Sans MS"/>
          </w:rPr>
          <w:delText xml:space="preserve"> de </w:delText>
        </w:r>
        <w:r w:rsidDel="00F04891">
          <w:rPr>
            <w:rFonts w:ascii="Comic Sans MS" w:hAnsi="Comic Sans MS"/>
          </w:rPr>
          <w:delText>degrés</w:delText>
        </w:r>
        <w:r w:rsidR="003125EE" w:rsidDel="00F04891">
          <w:rPr>
            <w:rFonts w:ascii="Comic Sans MS" w:hAnsi="Comic Sans MS"/>
          </w:rPr>
          <w:delText xml:space="preserve"> d’appropriation de la raisons</w:delText>
        </w:r>
        <w:r w:rsidDel="00F04891">
          <w:rPr>
            <w:rFonts w:ascii="Comic Sans MS" w:hAnsi="Comic Sans MS"/>
          </w:rPr>
          <w:delText>.</w:delText>
        </w:r>
      </w:del>
    </w:p>
    <w:p w:rsidR="00003A97" w:rsidDel="00F04891" w:rsidRDefault="00003A97">
      <w:pPr>
        <w:spacing w:after="0"/>
        <w:jc w:val="both"/>
        <w:rPr>
          <w:del w:id="563" w:author="Louise LEWONCZUK" w:date="2017-06-25T21:38:00Z"/>
          <w:rFonts w:ascii="Comic Sans MS" w:hAnsi="Comic Sans MS"/>
        </w:rPr>
        <w:pPrChange w:id="564" w:author="Louise LEWONCZUK" w:date="2017-06-26T13:55:00Z">
          <w:pPr>
            <w:spacing w:after="0"/>
          </w:pPr>
        </w:pPrChange>
      </w:pPr>
    </w:p>
    <w:p w:rsidR="003125EE" w:rsidDel="00F04891" w:rsidRDefault="002E5480">
      <w:pPr>
        <w:spacing w:after="0"/>
        <w:jc w:val="both"/>
        <w:rPr>
          <w:del w:id="565" w:author="Louise LEWONCZUK" w:date="2017-06-25T21:38:00Z"/>
          <w:rFonts w:ascii="Comic Sans MS" w:hAnsi="Comic Sans MS"/>
        </w:rPr>
        <w:pPrChange w:id="566" w:author="Louise LEWONCZUK" w:date="2017-06-26T13:55:00Z">
          <w:pPr>
            <w:spacing w:after="0"/>
          </w:pPr>
        </w:pPrChange>
      </w:pPr>
      <w:del w:id="567" w:author="Louise LEWONCZUK" w:date="2017-06-25T21:38:00Z">
        <w:r w:rsidDel="00F04891">
          <w:rPr>
            <w:rFonts w:ascii="Comic Sans MS" w:hAnsi="Comic Sans MS"/>
          </w:rPr>
          <w:delText>C</w:delText>
        </w:r>
        <w:r w:rsidR="003125EE" w:rsidDel="00F04891">
          <w:rPr>
            <w:rFonts w:ascii="Comic Sans MS" w:hAnsi="Comic Sans MS"/>
          </w:rPr>
          <w:delText>hez A</w:delText>
        </w:r>
        <w:r w:rsidDel="00F04891">
          <w:rPr>
            <w:rFonts w:ascii="Comic Sans MS" w:hAnsi="Comic Sans MS"/>
          </w:rPr>
          <w:delText>ristote il n’y a pas de naturalité dans</w:delText>
        </w:r>
        <w:r w:rsidR="003125EE" w:rsidDel="00F04891">
          <w:rPr>
            <w:rFonts w:ascii="Comic Sans MS" w:hAnsi="Comic Sans MS"/>
          </w:rPr>
          <w:delText xml:space="preserve"> </w:delText>
        </w:r>
        <w:r w:rsidDel="00F04891">
          <w:rPr>
            <w:rFonts w:ascii="Comic Sans MS" w:hAnsi="Comic Sans MS"/>
          </w:rPr>
          <w:delText>l’esclavage</w:delText>
        </w:r>
        <w:r w:rsidR="003125EE" w:rsidDel="00F04891">
          <w:rPr>
            <w:rFonts w:ascii="Comic Sans MS" w:hAnsi="Comic Sans MS"/>
          </w:rPr>
          <w:delText xml:space="preserve">, il y </w:delText>
        </w:r>
        <w:r w:rsidDel="00F04891">
          <w:rPr>
            <w:rFonts w:ascii="Comic Sans MS" w:hAnsi="Comic Sans MS"/>
          </w:rPr>
          <w:delText>une nécessité pratique. Echange de services entre individus.</w:delText>
        </w:r>
      </w:del>
    </w:p>
    <w:p w:rsidR="00003A97" w:rsidDel="00F04891" w:rsidRDefault="00003A97">
      <w:pPr>
        <w:spacing w:after="0"/>
        <w:jc w:val="both"/>
        <w:rPr>
          <w:del w:id="568" w:author="Louise LEWONCZUK" w:date="2017-06-25T21:38:00Z"/>
          <w:rFonts w:ascii="Comic Sans MS" w:hAnsi="Comic Sans MS"/>
        </w:rPr>
        <w:pPrChange w:id="569" w:author="Louise LEWONCZUK" w:date="2017-06-26T13:55:00Z">
          <w:pPr>
            <w:spacing w:after="0"/>
          </w:pPr>
        </w:pPrChange>
      </w:pPr>
    </w:p>
    <w:p w:rsidR="003125EE" w:rsidRPr="002E5480" w:rsidDel="00F04891" w:rsidRDefault="002E5480">
      <w:pPr>
        <w:spacing w:after="0"/>
        <w:jc w:val="both"/>
        <w:rPr>
          <w:del w:id="570" w:author="Louise LEWONCZUK" w:date="2017-06-25T21:38:00Z"/>
          <w:rFonts w:ascii="Comic Sans MS" w:hAnsi="Comic Sans MS"/>
          <w:u w:val="single"/>
        </w:rPr>
        <w:pPrChange w:id="571" w:author="Louise LEWONCZUK" w:date="2017-06-26T13:55:00Z">
          <w:pPr>
            <w:spacing w:after="0"/>
          </w:pPr>
        </w:pPrChange>
      </w:pPr>
      <w:del w:id="572" w:author="Louise LEWONCZUK" w:date="2017-06-25T21:38:00Z">
        <w:r w:rsidRPr="002E5480" w:rsidDel="00F04891">
          <w:rPr>
            <w:rFonts w:ascii="Comic Sans MS" w:hAnsi="Comic Sans MS"/>
            <w:u w:val="single"/>
          </w:rPr>
          <w:delText>L’âge</w:delText>
        </w:r>
        <w:r w:rsidR="003125EE" w:rsidRPr="002E5480" w:rsidDel="00F04891">
          <w:rPr>
            <w:rFonts w:ascii="Comic Sans MS" w:hAnsi="Comic Sans MS"/>
            <w:u w:val="single"/>
          </w:rPr>
          <w:delText xml:space="preserve"> </w:delText>
        </w:r>
        <w:r w:rsidDel="00F04891">
          <w:rPr>
            <w:rFonts w:ascii="Comic Sans MS" w:hAnsi="Comic Sans MS"/>
            <w:u w:val="single"/>
          </w:rPr>
          <w:delText>classique de la philosophie (fin</w:delText>
        </w:r>
        <w:r w:rsidR="003125EE" w:rsidRPr="002E5480" w:rsidDel="00F04891">
          <w:rPr>
            <w:rFonts w:ascii="Comic Sans MS" w:hAnsi="Comic Sans MS"/>
            <w:u w:val="single"/>
          </w:rPr>
          <w:delText xml:space="preserve"> 16</w:delText>
        </w:r>
        <w:r w:rsidR="003125EE" w:rsidRPr="002E5480" w:rsidDel="00F04891">
          <w:rPr>
            <w:rFonts w:ascii="Comic Sans MS" w:hAnsi="Comic Sans MS"/>
            <w:u w:val="single"/>
            <w:vertAlign w:val="superscript"/>
          </w:rPr>
          <w:delText>ème</w:delText>
        </w:r>
        <w:r w:rsidR="003125EE" w:rsidRPr="002E5480" w:rsidDel="00F04891">
          <w:rPr>
            <w:rFonts w:ascii="Comic Sans MS" w:hAnsi="Comic Sans MS"/>
            <w:u w:val="single"/>
          </w:rPr>
          <w:delText>, 17</w:delText>
        </w:r>
        <w:r w:rsidRPr="002E5480" w:rsidDel="00F04891">
          <w:rPr>
            <w:rFonts w:ascii="Comic Sans MS" w:hAnsi="Comic Sans MS"/>
            <w:u w:val="single"/>
            <w:vertAlign w:val="superscript"/>
          </w:rPr>
          <w:delText>ème</w:delText>
        </w:r>
        <w:r w:rsidR="003125EE" w:rsidRPr="002E5480" w:rsidDel="00F04891">
          <w:rPr>
            <w:rFonts w:ascii="Comic Sans MS" w:hAnsi="Comic Sans MS"/>
            <w:u w:val="single"/>
          </w:rPr>
          <w:delText xml:space="preserve"> et 18</w:delText>
        </w:r>
        <w:r w:rsidRPr="002E5480" w:rsidDel="00F04891">
          <w:rPr>
            <w:rFonts w:ascii="Comic Sans MS" w:hAnsi="Comic Sans MS"/>
            <w:u w:val="single"/>
            <w:vertAlign w:val="superscript"/>
          </w:rPr>
          <w:delText>ème</w:delText>
        </w:r>
        <w:r w:rsidR="003125EE" w:rsidRPr="002E5480" w:rsidDel="00F04891">
          <w:rPr>
            <w:rFonts w:ascii="Comic Sans MS" w:hAnsi="Comic Sans MS"/>
            <w:u w:val="single"/>
          </w:rPr>
          <w:delText>) :</w:delText>
        </w:r>
      </w:del>
    </w:p>
    <w:p w:rsidR="003125EE" w:rsidDel="00F04891" w:rsidRDefault="003125EE">
      <w:pPr>
        <w:spacing w:after="0"/>
        <w:jc w:val="both"/>
        <w:rPr>
          <w:del w:id="573" w:author="Louise LEWONCZUK" w:date="2017-06-25T21:38:00Z"/>
          <w:rFonts w:ascii="Comic Sans MS" w:hAnsi="Comic Sans MS"/>
        </w:rPr>
        <w:pPrChange w:id="574" w:author="Louise LEWONCZUK" w:date="2017-06-26T13:55:00Z">
          <w:pPr>
            <w:spacing w:after="0"/>
          </w:pPr>
        </w:pPrChange>
      </w:pPr>
    </w:p>
    <w:p w:rsidR="003125EE" w:rsidDel="00F04891" w:rsidRDefault="003125EE">
      <w:pPr>
        <w:spacing w:after="0"/>
        <w:jc w:val="both"/>
        <w:rPr>
          <w:del w:id="575" w:author="Louise LEWONCZUK" w:date="2017-06-25T21:38:00Z"/>
          <w:rFonts w:ascii="Comic Sans MS" w:hAnsi="Comic Sans MS"/>
        </w:rPr>
        <w:pPrChange w:id="576" w:author="Louise LEWONCZUK" w:date="2017-06-26T13:55:00Z">
          <w:pPr>
            <w:spacing w:after="0"/>
          </w:pPr>
        </w:pPrChange>
      </w:pPr>
      <w:del w:id="577" w:author="Louise LEWONCZUK" w:date="2017-06-25T21:38:00Z">
        <w:r w:rsidDel="00F04891">
          <w:rPr>
            <w:rFonts w:ascii="Comic Sans MS" w:hAnsi="Comic Sans MS"/>
          </w:rPr>
          <w:delText>Théori</w:delText>
        </w:r>
      </w:del>
      <w:del w:id="578" w:author="Louise LEWONCZUK" w:date="2016-09-17T16:03:00Z">
        <w:r w:rsidDel="00850E11">
          <w:rPr>
            <w:rFonts w:ascii="Comic Sans MS" w:hAnsi="Comic Sans MS"/>
          </w:rPr>
          <w:delText>enc</w:delText>
        </w:r>
      </w:del>
      <w:del w:id="579" w:author="Louise LEWONCZUK" w:date="2017-06-25T21:38:00Z">
        <w:r w:rsidDel="00F04891">
          <w:rPr>
            <w:rFonts w:ascii="Comic Sans MS" w:hAnsi="Comic Sans MS"/>
          </w:rPr>
          <w:delText>e du droit naturelle : jusnaturalistes</w:delText>
        </w:r>
      </w:del>
    </w:p>
    <w:p w:rsidR="003125EE" w:rsidDel="00F04891" w:rsidRDefault="002E5480">
      <w:pPr>
        <w:spacing w:after="0"/>
        <w:jc w:val="both"/>
        <w:rPr>
          <w:del w:id="580" w:author="Louise LEWONCZUK" w:date="2017-06-25T21:38:00Z"/>
          <w:rFonts w:ascii="Comic Sans MS" w:hAnsi="Comic Sans MS"/>
        </w:rPr>
        <w:pPrChange w:id="581" w:author="Louise LEWONCZUK" w:date="2017-06-26T13:55:00Z">
          <w:pPr>
            <w:spacing w:after="0"/>
          </w:pPr>
        </w:pPrChange>
      </w:pPr>
      <w:del w:id="582" w:author="Louise LEWONCZUK" w:date="2017-06-25T21:38:00Z">
        <w:r w:rsidDel="00F04891">
          <w:rPr>
            <w:rFonts w:ascii="Comic Sans MS" w:hAnsi="Comic Sans MS"/>
          </w:rPr>
          <w:delText>Samuel</w:delText>
        </w:r>
        <w:r w:rsidR="003125EE" w:rsidDel="00F04891">
          <w:rPr>
            <w:rFonts w:ascii="Comic Sans MS" w:hAnsi="Comic Sans MS"/>
          </w:rPr>
          <w:delText xml:space="preserve"> Pufendorf </w:delText>
        </w:r>
        <w:r w:rsidR="00953B06" w:rsidDel="00F04891">
          <w:rPr>
            <w:rFonts w:ascii="Comic Sans MS" w:hAnsi="Comic Sans MS"/>
          </w:rPr>
          <w:delText>(1632-1694)</w:delText>
        </w:r>
        <w:r w:rsidR="003125EE" w:rsidDel="00F04891">
          <w:rPr>
            <w:rFonts w:ascii="Comic Sans MS" w:hAnsi="Comic Sans MS"/>
          </w:rPr>
          <w:delText xml:space="preserve">et Hugo </w:delText>
        </w:r>
        <w:r w:rsidDel="00F04891">
          <w:rPr>
            <w:rFonts w:ascii="Comic Sans MS" w:hAnsi="Comic Sans MS"/>
          </w:rPr>
          <w:delText>Grotius</w:delText>
        </w:r>
        <w:r w:rsidR="003125EE" w:rsidDel="00F04891">
          <w:rPr>
            <w:rFonts w:ascii="Comic Sans MS" w:hAnsi="Comic Sans MS"/>
          </w:rPr>
          <w:delText xml:space="preserve"> </w:delText>
        </w:r>
      </w:del>
    </w:p>
    <w:p w:rsidR="003125EE" w:rsidDel="00F04891" w:rsidRDefault="003125EE">
      <w:pPr>
        <w:spacing w:after="0"/>
        <w:jc w:val="both"/>
        <w:rPr>
          <w:del w:id="583" w:author="Louise LEWONCZUK" w:date="2017-06-25T21:38:00Z"/>
          <w:rFonts w:ascii="Comic Sans MS" w:hAnsi="Comic Sans MS"/>
        </w:rPr>
        <w:pPrChange w:id="584" w:author="Louise LEWONCZUK" w:date="2017-06-26T13:55:00Z">
          <w:pPr>
            <w:spacing w:after="0"/>
          </w:pPr>
        </w:pPrChange>
      </w:pPr>
    </w:p>
    <w:p w:rsidR="003125EE" w:rsidDel="00F04891" w:rsidRDefault="003125EE">
      <w:pPr>
        <w:spacing w:after="0"/>
        <w:jc w:val="both"/>
        <w:rPr>
          <w:del w:id="585" w:author="Louise LEWONCZUK" w:date="2017-06-25T21:38:00Z"/>
          <w:rFonts w:ascii="Comic Sans MS" w:hAnsi="Comic Sans MS"/>
        </w:rPr>
        <w:pPrChange w:id="586" w:author="Louise LEWONCZUK" w:date="2017-06-26T13:55:00Z">
          <w:pPr>
            <w:spacing w:after="0"/>
          </w:pPr>
        </w:pPrChange>
      </w:pPr>
      <w:del w:id="587" w:author="Louise LEWONCZUK" w:date="2017-06-25T21:38:00Z">
        <w:r w:rsidDel="00F04891">
          <w:rPr>
            <w:rFonts w:ascii="Comic Sans MS" w:hAnsi="Comic Sans MS"/>
          </w:rPr>
          <w:delText xml:space="preserve">Importance dans le </w:delText>
        </w:r>
        <w:r w:rsidRPr="00003A97" w:rsidDel="00F04891">
          <w:rPr>
            <w:rFonts w:ascii="Comic Sans MS" w:hAnsi="Comic Sans MS"/>
            <w:i/>
            <w:rPrChange w:id="588" w:author="Louise LEWONCZUK" w:date="2016-10-21T10:57:00Z">
              <w:rPr>
                <w:rFonts w:ascii="Comic Sans MS" w:hAnsi="Comic Sans MS"/>
              </w:rPr>
            </w:rPrChange>
          </w:rPr>
          <w:delText>contrat sociale</w:delText>
        </w:r>
      </w:del>
    </w:p>
    <w:p w:rsidR="003125EE" w:rsidDel="00F04891" w:rsidRDefault="003125EE">
      <w:pPr>
        <w:spacing w:after="0"/>
        <w:jc w:val="both"/>
        <w:rPr>
          <w:del w:id="589" w:author="Louise LEWONCZUK" w:date="2017-06-25T21:38:00Z"/>
          <w:rFonts w:ascii="Comic Sans MS" w:hAnsi="Comic Sans MS"/>
        </w:rPr>
        <w:pPrChange w:id="590" w:author="Louise LEWONCZUK" w:date="2017-06-26T13:55:00Z">
          <w:pPr>
            <w:spacing w:after="0"/>
          </w:pPr>
        </w:pPrChange>
      </w:pPr>
      <w:del w:id="591" w:author="Louise LEWONCZUK" w:date="2017-06-25T21:38:00Z">
        <w:r w:rsidDel="00F04891">
          <w:rPr>
            <w:rFonts w:ascii="Comic Sans MS" w:hAnsi="Comic Sans MS"/>
          </w:rPr>
          <w:delText xml:space="preserve">Principe de la pensée du droit naturelle </w:delText>
        </w:r>
        <w:r w:rsidRPr="003125EE" w:rsidDel="00F04891">
          <w:rPr>
            <w:rFonts w:ascii="Comic Sans MS" w:hAnsi="Comic Sans MS"/>
          </w:rPr>
          <w:sym w:font="Wingdings" w:char="F0E0"/>
        </w:r>
        <w:r w:rsidDel="00F04891">
          <w:rPr>
            <w:rFonts w:ascii="Comic Sans MS" w:hAnsi="Comic Sans MS"/>
          </w:rPr>
          <w:delText xml:space="preserve"> il y a à la naissance, au départ une liberté de l’individu, une liberté </w:delText>
        </w:r>
        <w:r w:rsidR="002E5480" w:rsidDel="00F04891">
          <w:rPr>
            <w:rFonts w:ascii="Comic Sans MS" w:hAnsi="Comic Sans MS"/>
          </w:rPr>
          <w:delText>première</w:delText>
        </w:r>
        <w:r w:rsidDel="00F04891">
          <w:rPr>
            <w:rFonts w:ascii="Comic Sans MS" w:hAnsi="Comic Sans MS"/>
          </w:rPr>
          <w:delText xml:space="preserve"> de </w:delText>
        </w:r>
      </w:del>
      <w:del w:id="592" w:author="Louise LEWONCZUK" w:date="2016-09-17T15:56:00Z">
        <w:r w:rsidDel="002E5480">
          <w:rPr>
            <w:rFonts w:ascii="Comic Sans MS" w:hAnsi="Comic Sans MS"/>
          </w:rPr>
          <w:delText>l</w:delText>
        </w:r>
      </w:del>
      <w:del w:id="593" w:author="Louise LEWONCZUK" w:date="2017-06-25T21:38:00Z">
        <w:r w:rsidDel="00F04891">
          <w:rPr>
            <w:rFonts w:ascii="Comic Sans MS" w:hAnsi="Comic Sans MS"/>
          </w:rPr>
          <w:delText xml:space="preserve">homme dans ce que </w:delText>
        </w:r>
      </w:del>
      <w:del w:id="594" w:author="Louise LEWONCZUK" w:date="2016-09-17T15:56:00Z">
        <w:r w:rsidDel="002E5480">
          <w:rPr>
            <w:rFonts w:ascii="Comic Sans MS" w:hAnsi="Comic Sans MS"/>
          </w:rPr>
          <w:delText>lon</w:delText>
        </w:r>
      </w:del>
      <w:del w:id="595" w:author="Louise LEWONCZUK" w:date="2017-06-25T21:38:00Z">
        <w:r w:rsidDel="00F04891">
          <w:rPr>
            <w:rFonts w:ascii="Comic Sans MS" w:hAnsi="Comic Sans MS"/>
          </w:rPr>
          <w:delText xml:space="preserve"> peut </w:delText>
        </w:r>
      </w:del>
      <w:del w:id="596" w:author="Louise LEWONCZUK" w:date="2016-09-17T15:56:00Z">
        <w:r w:rsidDel="002E5480">
          <w:rPr>
            <w:rFonts w:ascii="Comic Sans MS" w:hAnsi="Comic Sans MS"/>
          </w:rPr>
          <w:delText>appelr</w:delText>
        </w:r>
      </w:del>
      <w:del w:id="597" w:author="Louise LEWONCZUK" w:date="2017-06-25T21:38:00Z">
        <w:r w:rsidDel="00F04891">
          <w:rPr>
            <w:rFonts w:ascii="Comic Sans MS" w:hAnsi="Comic Sans MS"/>
          </w:rPr>
          <w:delText xml:space="preserve"> un état de nature, qui va constituer un </w:delText>
        </w:r>
      </w:del>
      <w:del w:id="598" w:author="Louise LEWONCZUK" w:date="2016-09-17T15:56:00Z">
        <w:r w:rsidDel="002E5480">
          <w:rPr>
            <w:rFonts w:ascii="Comic Sans MS" w:hAnsi="Comic Sans MS"/>
          </w:rPr>
          <w:delText>corpsus</w:delText>
        </w:r>
      </w:del>
      <w:del w:id="599" w:author="Louise LEWONCZUK" w:date="2017-06-25T21:38:00Z">
        <w:r w:rsidDel="00F04891">
          <w:rPr>
            <w:rFonts w:ascii="Comic Sans MS" w:hAnsi="Comic Sans MS"/>
          </w:rPr>
          <w:delText xml:space="preserve"> de </w:delText>
        </w:r>
      </w:del>
      <w:del w:id="600" w:author="Louise LEWONCZUK" w:date="2016-09-17T15:56:00Z">
        <w:r w:rsidDel="002E5480">
          <w:rPr>
            <w:rFonts w:ascii="Comic Sans MS" w:hAnsi="Comic Sans MS"/>
          </w:rPr>
          <w:delText xml:space="preserve">etrègel </w:delText>
        </w:r>
      </w:del>
      <w:del w:id="601" w:author="Louise LEWONCZUK" w:date="2017-06-25T21:38:00Z">
        <w:r w:rsidDel="00F04891">
          <w:rPr>
            <w:rFonts w:ascii="Comic Sans MS" w:hAnsi="Comic Sans MS"/>
          </w:rPr>
          <w:delText xml:space="preserve">qui sont </w:delText>
        </w:r>
      </w:del>
      <w:del w:id="602" w:author="Louise LEWONCZUK" w:date="2016-09-17T15:56:00Z">
        <w:r w:rsidDel="002E5480">
          <w:rPr>
            <w:rFonts w:ascii="Comic Sans MS" w:hAnsi="Comic Sans MS"/>
          </w:rPr>
          <w:delText>toujors</w:delText>
        </w:r>
      </w:del>
      <w:del w:id="603" w:author="Louise LEWONCZUK" w:date="2017-06-25T21:38:00Z">
        <w:r w:rsidDel="00F04891">
          <w:rPr>
            <w:rFonts w:ascii="Comic Sans MS" w:hAnsi="Comic Sans MS"/>
          </w:rPr>
          <w:delText xml:space="preserve"> antérieur et supérieur à </w:delText>
        </w:r>
      </w:del>
      <w:del w:id="604" w:author="Louise LEWONCZUK" w:date="2016-09-17T15:56:00Z">
        <w:r w:rsidDel="002E5480">
          <w:rPr>
            <w:rFonts w:ascii="Comic Sans MS" w:hAnsi="Comic Sans MS"/>
          </w:rPr>
          <w:delText>nimporte</w:delText>
        </w:r>
      </w:del>
      <w:del w:id="605" w:author="Louise LEWONCZUK" w:date="2017-06-25T21:38:00Z">
        <w:r w:rsidDel="00F04891">
          <w:rPr>
            <w:rFonts w:ascii="Comic Sans MS" w:hAnsi="Comic Sans MS"/>
          </w:rPr>
          <w:delText xml:space="preserve"> </w:delText>
        </w:r>
      </w:del>
      <w:del w:id="606" w:author="Louise LEWONCZUK" w:date="2016-09-17T15:56:00Z">
        <w:r w:rsidDel="002E5480">
          <w:rPr>
            <w:rFonts w:ascii="Comic Sans MS" w:hAnsi="Comic Sans MS"/>
          </w:rPr>
          <w:delText>quelel</w:delText>
        </w:r>
      </w:del>
      <w:del w:id="607" w:author="Louise LEWONCZUK" w:date="2017-06-25T21:38:00Z">
        <w:r w:rsidDel="00F04891">
          <w:rPr>
            <w:rFonts w:ascii="Comic Sans MS" w:hAnsi="Comic Sans MS"/>
          </w:rPr>
          <w:delText xml:space="preserve"> loi politique </w:delText>
        </w:r>
      </w:del>
    </w:p>
    <w:p w:rsidR="003125EE" w:rsidDel="00F04891" w:rsidRDefault="003125EE">
      <w:pPr>
        <w:spacing w:after="0"/>
        <w:jc w:val="both"/>
        <w:rPr>
          <w:del w:id="608" w:author="Louise LEWONCZUK" w:date="2017-06-25T21:38:00Z"/>
          <w:rFonts w:ascii="Comic Sans MS" w:hAnsi="Comic Sans MS"/>
        </w:rPr>
        <w:pPrChange w:id="609" w:author="Louise LEWONCZUK" w:date="2017-06-26T13:55:00Z">
          <w:pPr>
            <w:spacing w:after="0"/>
          </w:pPr>
        </w:pPrChange>
      </w:pPr>
      <w:del w:id="610" w:author="Louise LEWONCZUK" w:date="2017-06-25T21:38:00Z">
        <w:r w:rsidDel="00F04891">
          <w:rPr>
            <w:rFonts w:ascii="Comic Sans MS" w:hAnsi="Comic Sans MS"/>
          </w:rPr>
          <w:delText xml:space="preserve">C’est parque lhomme </w:delText>
        </w:r>
      </w:del>
      <w:del w:id="611" w:author="Louise LEWONCZUK" w:date="2016-09-17T15:56:00Z">
        <w:r w:rsidDel="002E5480">
          <w:rPr>
            <w:rFonts w:ascii="Comic Sans MS" w:hAnsi="Comic Sans MS"/>
          </w:rPr>
          <w:delText>ets</w:delText>
        </w:r>
      </w:del>
      <w:del w:id="612" w:author="Louise LEWONCZUK" w:date="2017-06-25T21:38:00Z">
        <w:r w:rsidDel="00F04891">
          <w:rPr>
            <w:rFonts w:ascii="Comic Sans MS" w:hAnsi="Comic Sans MS"/>
          </w:rPr>
          <w:delText xml:space="preserve"> libre de </w:delText>
        </w:r>
      </w:del>
      <w:del w:id="613" w:author="Louise LEWONCZUK" w:date="2016-09-17T15:56:00Z">
        <w:r w:rsidDel="002E5480">
          <w:rPr>
            <w:rFonts w:ascii="Comic Sans MS" w:hAnsi="Comic Sans MS"/>
          </w:rPr>
          <w:delText>diruger</w:delText>
        </w:r>
      </w:del>
      <w:del w:id="614" w:author="Louise LEWONCZUK" w:date="2017-06-25T21:38:00Z">
        <w:r w:rsidDel="00F04891">
          <w:rPr>
            <w:rFonts w:ascii="Comic Sans MS" w:hAnsi="Comic Sans MS"/>
          </w:rPr>
          <w:delText xml:space="preserve"> </w:delText>
        </w:r>
      </w:del>
      <w:del w:id="615" w:author="Louise LEWONCZUK" w:date="2016-09-17T15:56:00Z">
        <w:r w:rsidDel="002E5480">
          <w:rPr>
            <w:rFonts w:ascii="Comic Sans MS" w:hAnsi="Comic Sans MS"/>
          </w:rPr>
          <w:delText>sont</w:delText>
        </w:r>
      </w:del>
      <w:del w:id="616" w:author="Louise LEWONCZUK" w:date="2017-06-25T21:38:00Z">
        <w:r w:rsidDel="00F04891">
          <w:rPr>
            <w:rFonts w:ascii="Comic Sans MS" w:hAnsi="Comic Sans MS"/>
          </w:rPr>
          <w:delText xml:space="preserve"> action </w:delText>
        </w:r>
      </w:del>
      <w:del w:id="617" w:author="Louise LEWONCZUK" w:date="2016-09-17T15:56:00Z">
        <w:r w:rsidDel="002E5480">
          <w:rPr>
            <w:rFonts w:ascii="Comic Sans MS" w:hAnsi="Comic Sans MS"/>
          </w:rPr>
          <w:delText>quil</w:delText>
        </w:r>
      </w:del>
      <w:del w:id="618" w:author="Louise LEWONCZUK" w:date="2017-06-25T21:38:00Z">
        <w:r w:rsidDel="00F04891">
          <w:rPr>
            <w:rFonts w:ascii="Comic Sans MS" w:hAnsi="Comic Sans MS"/>
          </w:rPr>
          <w:delText xml:space="preserve">’ peut décider de suivre des </w:delText>
        </w:r>
      </w:del>
      <w:del w:id="619" w:author="Louise LEWONCZUK" w:date="2016-09-17T15:56:00Z">
        <w:r w:rsidDel="002E5480">
          <w:rPr>
            <w:rFonts w:ascii="Comic Sans MS" w:hAnsi="Comic Sans MS"/>
          </w:rPr>
          <w:delText>loit</w:delText>
        </w:r>
      </w:del>
      <w:del w:id="620" w:author="Louise LEWONCZUK" w:date="2017-06-25T21:38:00Z">
        <w:r w:rsidDel="00F04891">
          <w:rPr>
            <w:rFonts w:ascii="Comic Sans MS" w:hAnsi="Comic Sans MS"/>
          </w:rPr>
          <w:delText xml:space="preserve"> </w:delText>
        </w:r>
      </w:del>
      <w:del w:id="621" w:author="Louise LEWONCZUK" w:date="2016-09-17T15:56:00Z">
        <w:r w:rsidDel="002E5480">
          <w:rPr>
            <w:rFonts w:ascii="Comic Sans MS" w:hAnsi="Comic Sans MS"/>
          </w:rPr>
          <w:delText>nantéireru</w:delText>
        </w:r>
      </w:del>
      <w:del w:id="622" w:author="Louise LEWONCZUK" w:date="2017-06-25T21:38:00Z">
        <w:r w:rsidDel="00F04891">
          <w:rPr>
            <w:rFonts w:ascii="Comic Sans MS" w:hAnsi="Comic Sans MS"/>
          </w:rPr>
          <w:delText xml:space="preserve"> e</w:delText>
        </w:r>
      </w:del>
      <w:del w:id="623" w:author="Louise LEWONCZUK" w:date="2016-09-17T15:56:00Z">
        <w:r w:rsidDel="002E5480">
          <w:rPr>
            <w:rFonts w:ascii="Comic Sans MS" w:hAnsi="Comic Sans MS"/>
          </w:rPr>
          <w:delText xml:space="preserve"> </w:delText>
        </w:r>
      </w:del>
      <w:del w:id="624" w:author="Louise LEWONCZUK" w:date="2017-06-25T21:38:00Z">
        <w:r w:rsidDel="00F04891">
          <w:rPr>
            <w:rFonts w:ascii="Comic Sans MS" w:hAnsi="Comic Sans MS"/>
          </w:rPr>
          <w:delText>supérieur</w:delText>
        </w:r>
      </w:del>
    </w:p>
    <w:p w:rsidR="003125EE" w:rsidDel="00F04891" w:rsidRDefault="003125EE">
      <w:pPr>
        <w:spacing w:after="0"/>
        <w:jc w:val="both"/>
        <w:rPr>
          <w:del w:id="625" w:author="Louise LEWONCZUK" w:date="2017-06-25T21:38:00Z"/>
          <w:rFonts w:ascii="Comic Sans MS" w:hAnsi="Comic Sans MS"/>
        </w:rPr>
        <w:pPrChange w:id="626" w:author="Louise LEWONCZUK" w:date="2017-06-26T13:55:00Z">
          <w:pPr>
            <w:spacing w:after="0"/>
          </w:pPr>
        </w:pPrChange>
      </w:pPr>
    </w:p>
    <w:p w:rsidR="003125EE" w:rsidDel="00003A97" w:rsidRDefault="00953B06">
      <w:pPr>
        <w:spacing w:after="0"/>
        <w:jc w:val="both"/>
        <w:rPr>
          <w:del w:id="627" w:author="Louise LEWONCZUK" w:date="2016-10-21T10:57:00Z"/>
          <w:rFonts w:ascii="Comic Sans MS" w:hAnsi="Comic Sans MS"/>
        </w:rPr>
        <w:pPrChange w:id="628" w:author="Louise LEWONCZUK" w:date="2017-06-26T13:55:00Z">
          <w:pPr>
            <w:spacing w:after="0"/>
          </w:pPr>
        </w:pPrChange>
      </w:pPr>
      <w:del w:id="629" w:author="Louise LEWONCZUK" w:date="2017-06-25T21:38:00Z">
        <w:r w:rsidDel="00F04891">
          <w:rPr>
            <w:rFonts w:ascii="Comic Sans MS" w:hAnsi="Comic Sans MS"/>
          </w:rPr>
          <w:delText>Etre du c</w:delText>
        </w:r>
      </w:del>
      <w:del w:id="630" w:author="Louise LEWONCZUK" w:date="2016-09-17T15:57:00Z">
        <w:r w:rsidDel="002E5480">
          <w:rPr>
            <w:rFonts w:ascii="Comic Sans MS" w:hAnsi="Comic Sans MS"/>
          </w:rPr>
          <w:delText>opté</w:delText>
        </w:r>
      </w:del>
      <w:del w:id="631" w:author="Louise LEWONCZUK" w:date="2017-06-25T21:38:00Z">
        <w:r w:rsidDel="00F04891">
          <w:rPr>
            <w:rFonts w:ascii="Comic Sans MS" w:hAnsi="Comic Sans MS"/>
          </w:rPr>
          <w:delText xml:space="preserve"> du droit nature</w:delText>
        </w:r>
      </w:del>
      <w:del w:id="632" w:author="Louise LEWONCZUK" w:date="2016-09-17T15:57:00Z">
        <w:r w:rsidDel="002E5480">
          <w:rPr>
            <w:rFonts w:ascii="Comic Sans MS" w:hAnsi="Comic Sans MS"/>
          </w:rPr>
          <w:delText>ler</w:delText>
        </w:r>
      </w:del>
      <w:del w:id="633" w:author="Louise LEWONCZUK" w:date="2017-06-25T21:38:00Z">
        <w:r w:rsidDel="00F04891">
          <w:rPr>
            <w:rFonts w:ascii="Comic Sans MS" w:hAnsi="Comic Sans MS"/>
          </w:rPr>
          <w:delText xml:space="preserve"> </w:delText>
        </w:r>
      </w:del>
      <w:del w:id="634" w:author="Louise LEWONCZUK" w:date="2016-09-17T15:57:00Z">
        <w:r w:rsidDel="002E5480">
          <w:rPr>
            <w:rFonts w:ascii="Comic Sans MS" w:hAnsi="Comic Sans MS"/>
          </w:rPr>
          <w:delText>es</w:delText>
        </w:r>
      </w:del>
      <w:del w:id="635" w:author="Louise LEWONCZUK" w:date="2017-06-25T21:38:00Z">
        <w:r w:rsidDel="00F04891">
          <w:rPr>
            <w:rFonts w:ascii="Comic Sans MS" w:hAnsi="Comic Sans MS"/>
          </w:rPr>
          <w:delText xml:space="preserve">t s’oppose du </w:delText>
        </w:r>
      </w:del>
      <w:del w:id="636" w:author="Louise LEWONCZUK" w:date="2016-09-17T15:57:00Z">
        <w:r w:rsidDel="002E5480">
          <w:rPr>
            <w:rFonts w:ascii="Comic Sans MS" w:hAnsi="Comic Sans MS"/>
          </w:rPr>
          <w:delText>formalismelégale</w:delText>
        </w:r>
      </w:del>
      <w:del w:id="637" w:author="Louise LEWONCZUK" w:date="2017-06-25T21:38:00Z">
        <w:r w:rsidDel="00F04891">
          <w:rPr>
            <w:rFonts w:ascii="Comic Sans MS" w:hAnsi="Comic Sans MS"/>
          </w:rPr>
          <w:delText xml:space="preserve">. </w:delText>
        </w:r>
      </w:del>
    </w:p>
    <w:p w:rsidR="00953B06" w:rsidDel="00F04891" w:rsidRDefault="00953B06">
      <w:pPr>
        <w:spacing w:after="0"/>
        <w:jc w:val="both"/>
        <w:rPr>
          <w:del w:id="638" w:author="Louise LEWONCZUK" w:date="2017-06-25T21:38:00Z"/>
          <w:rFonts w:ascii="Comic Sans MS" w:hAnsi="Comic Sans MS"/>
        </w:rPr>
        <w:pPrChange w:id="639" w:author="Louise LEWONCZUK" w:date="2017-06-26T13:55:00Z">
          <w:pPr>
            <w:spacing w:after="0"/>
          </w:pPr>
        </w:pPrChange>
      </w:pPr>
    </w:p>
    <w:p w:rsidR="00953B06" w:rsidDel="00003A97" w:rsidRDefault="00953B06">
      <w:pPr>
        <w:spacing w:after="0"/>
        <w:jc w:val="both"/>
        <w:rPr>
          <w:del w:id="640" w:author="Louise LEWONCZUK" w:date="2016-10-21T10:57:00Z"/>
          <w:rFonts w:ascii="Comic Sans MS" w:hAnsi="Comic Sans MS"/>
        </w:rPr>
        <w:pPrChange w:id="641" w:author="Louise LEWONCZUK" w:date="2017-06-26T13:55:00Z">
          <w:pPr>
            <w:spacing w:after="0"/>
          </w:pPr>
        </w:pPrChange>
      </w:pPr>
      <w:del w:id="642" w:author="Louise LEWONCZUK" w:date="2016-09-17T15:57:00Z">
        <w:r w:rsidDel="002E5480">
          <w:rPr>
            <w:rFonts w:ascii="Comic Sans MS" w:hAnsi="Comic Sans MS"/>
          </w:rPr>
          <w:delText>Regle</w:delText>
        </w:r>
      </w:del>
      <w:del w:id="643" w:author="Louise LEWONCZUK" w:date="2017-06-25T21:38:00Z">
        <w:r w:rsidDel="00F04891">
          <w:rPr>
            <w:rFonts w:ascii="Comic Sans MS" w:hAnsi="Comic Sans MS"/>
          </w:rPr>
          <w:delText xml:space="preserve"> </w:delText>
        </w:r>
      </w:del>
      <w:del w:id="644" w:author="Louise LEWONCZUK" w:date="2016-09-17T15:57:00Z">
        <w:r w:rsidDel="002E5480">
          <w:rPr>
            <w:rFonts w:ascii="Comic Sans MS" w:hAnsi="Comic Sans MS"/>
          </w:rPr>
          <w:delText>universelel</w:delText>
        </w:r>
      </w:del>
      <w:del w:id="645" w:author="Louise LEWONCZUK" w:date="2017-06-25T21:38:00Z">
        <w:r w:rsidDel="00F04891">
          <w:rPr>
            <w:rFonts w:ascii="Comic Sans MS" w:hAnsi="Comic Sans MS"/>
          </w:rPr>
          <w:delText xml:space="preserve"> </w:delText>
        </w:r>
        <w:r w:rsidRPr="00953B06" w:rsidDel="00F04891">
          <w:rPr>
            <w:rFonts w:ascii="Comic Sans MS" w:hAnsi="Comic Sans MS"/>
          </w:rPr>
          <w:sym w:font="Wingdings" w:char="F0E0"/>
        </w:r>
        <w:r w:rsidDel="00F04891">
          <w:rPr>
            <w:rFonts w:ascii="Comic Sans MS" w:hAnsi="Comic Sans MS"/>
          </w:rPr>
          <w:delText xml:space="preserve">elle vont amener au </w:delText>
        </w:r>
      </w:del>
      <w:del w:id="646" w:author="Louise LEWONCZUK" w:date="2016-09-17T15:57:00Z">
        <w:r w:rsidDel="002E5480">
          <w:rPr>
            <w:rFonts w:ascii="Comic Sans MS" w:hAnsi="Comic Sans MS"/>
          </w:rPr>
          <w:delText>contract</w:delText>
        </w:r>
      </w:del>
      <w:del w:id="647" w:author="Louise LEWONCZUK" w:date="2017-06-25T21:38:00Z">
        <w:r w:rsidDel="00F04891">
          <w:rPr>
            <w:rFonts w:ascii="Comic Sans MS" w:hAnsi="Comic Sans MS"/>
          </w:rPr>
          <w:delText xml:space="preserve"> sociale –lhomme est en société, </w:delText>
        </w:r>
      </w:del>
      <w:del w:id="648" w:author="Louise LEWONCZUK" w:date="2016-09-17T15:57:00Z">
        <w:r w:rsidDel="002E5480">
          <w:rPr>
            <w:rFonts w:ascii="Comic Sans MS" w:hAnsi="Comic Sans MS"/>
          </w:rPr>
          <w:delText>k</w:delText>
        </w:r>
      </w:del>
      <w:del w:id="649" w:author="Louise LEWONCZUK" w:date="2017-06-25T21:38:00Z">
        <w:r w:rsidDel="00F04891">
          <w:rPr>
            <w:rFonts w:ascii="Comic Sans MS" w:hAnsi="Comic Sans MS"/>
          </w:rPr>
          <w:delText>’h</w:delText>
        </w:r>
      </w:del>
      <w:del w:id="650" w:author="Louise LEWONCZUK" w:date="2016-09-17T15:58:00Z">
        <w:r w:rsidDel="002E5480">
          <w:rPr>
            <w:rFonts w:ascii="Comic Sans MS" w:hAnsi="Comic Sans MS"/>
          </w:rPr>
          <w:delText>i</w:delText>
        </w:r>
      </w:del>
      <w:del w:id="651" w:author="Louise LEWONCZUK" w:date="2017-06-25T21:38:00Z">
        <w:r w:rsidDel="00F04891">
          <w:rPr>
            <w:rFonts w:ascii="Comic Sans MS" w:hAnsi="Comic Sans MS"/>
          </w:rPr>
          <w:delText>mme modere</w:delText>
        </w:r>
      </w:del>
      <w:del w:id="652" w:author="Louise LEWONCZUK" w:date="2016-09-17T15:58:00Z">
        <w:r w:rsidDel="002E5480">
          <w:rPr>
            <w:rFonts w:ascii="Comic Sans MS" w:hAnsi="Comic Sans MS"/>
          </w:rPr>
          <w:delText>r</w:delText>
        </w:r>
      </w:del>
    </w:p>
    <w:p w:rsidR="00953B06" w:rsidDel="00F04891" w:rsidRDefault="00953B06">
      <w:pPr>
        <w:spacing w:after="0"/>
        <w:jc w:val="both"/>
        <w:rPr>
          <w:del w:id="653" w:author="Louise LEWONCZUK" w:date="2017-06-25T21:38:00Z"/>
          <w:rFonts w:ascii="Comic Sans MS" w:hAnsi="Comic Sans MS"/>
        </w:rPr>
        <w:pPrChange w:id="654" w:author="Louise LEWONCZUK" w:date="2017-06-26T13:55:00Z">
          <w:pPr>
            <w:spacing w:after="0"/>
          </w:pPr>
        </w:pPrChange>
      </w:pPr>
    </w:p>
    <w:p w:rsidR="00953B06" w:rsidDel="00003A97" w:rsidRDefault="00953B06">
      <w:pPr>
        <w:spacing w:after="0"/>
        <w:jc w:val="both"/>
        <w:rPr>
          <w:del w:id="655" w:author="Louise LEWONCZUK" w:date="2016-10-21T10:58:00Z"/>
          <w:rFonts w:ascii="Comic Sans MS" w:hAnsi="Comic Sans MS"/>
        </w:rPr>
        <w:pPrChange w:id="656" w:author="Louise LEWONCZUK" w:date="2017-06-26T13:55:00Z">
          <w:pPr>
            <w:spacing w:after="0"/>
          </w:pPr>
        </w:pPrChange>
      </w:pPr>
      <w:del w:id="657" w:author="Louise LEWONCZUK" w:date="2017-06-25T21:38:00Z">
        <w:r w:rsidDel="00F04891">
          <w:rPr>
            <w:rFonts w:ascii="Comic Sans MS" w:hAnsi="Comic Sans MS"/>
          </w:rPr>
          <w:delText xml:space="preserve">Les pensées du </w:delText>
        </w:r>
      </w:del>
      <w:del w:id="658" w:author="Louise LEWONCZUK" w:date="2016-09-17T15:58:00Z">
        <w:r w:rsidDel="002E5480">
          <w:rPr>
            <w:rFonts w:ascii="Comic Sans MS" w:hAnsi="Comic Sans MS"/>
          </w:rPr>
          <w:delText>contract</w:delText>
        </w:r>
      </w:del>
      <w:del w:id="659" w:author="Louise LEWONCZUK" w:date="2017-06-25T21:38:00Z">
        <w:r w:rsidDel="00F04891">
          <w:rPr>
            <w:rFonts w:ascii="Comic Sans MS" w:hAnsi="Comic Sans MS"/>
          </w:rPr>
          <w:delText xml:space="preserve"> </w:delText>
        </w:r>
      </w:del>
      <w:del w:id="660" w:author="Louise LEWONCZUK" w:date="2016-09-17T15:59:00Z">
        <w:r w:rsidDel="002E5480">
          <w:rPr>
            <w:rFonts w:ascii="Comic Sans MS" w:hAnsi="Comic Sans MS"/>
          </w:rPr>
          <w:delText>consiste</w:delText>
        </w:r>
      </w:del>
      <w:del w:id="661" w:author="Louise LEWONCZUK" w:date="2017-06-25T21:38:00Z">
        <w:r w:rsidDel="00F04891">
          <w:rPr>
            <w:rFonts w:ascii="Comic Sans MS" w:hAnsi="Comic Sans MS"/>
          </w:rPr>
          <w:delText xml:space="preserve"> à dire que </w:delText>
        </w:r>
      </w:del>
      <w:del w:id="662" w:author="Louise LEWONCZUK" w:date="2016-09-17T15:58:00Z">
        <w:r w:rsidDel="002E5480">
          <w:rPr>
            <w:rFonts w:ascii="Comic Sans MS" w:hAnsi="Comic Sans MS"/>
          </w:rPr>
          <w:delText>lhimmme</w:delText>
        </w:r>
      </w:del>
      <w:del w:id="663" w:author="Louise LEWONCZUK" w:date="2017-06-25T21:38:00Z">
        <w:r w:rsidDel="00F04891">
          <w:rPr>
            <w:rFonts w:ascii="Comic Sans MS" w:hAnsi="Comic Sans MS"/>
          </w:rPr>
          <w:delText xml:space="preserve"> a choisi de limit</w:delText>
        </w:r>
      </w:del>
      <w:del w:id="664" w:author="Louise LEWONCZUK" w:date="2016-09-17T15:58:00Z">
        <w:r w:rsidDel="002E5480">
          <w:rPr>
            <w:rFonts w:ascii="Comic Sans MS" w:hAnsi="Comic Sans MS"/>
          </w:rPr>
          <w:delText>é</w:delText>
        </w:r>
      </w:del>
      <w:del w:id="665" w:author="Louise LEWONCZUK" w:date="2017-06-25T21:38:00Z">
        <w:r w:rsidDel="00F04891">
          <w:rPr>
            <w:rFonts w:ascii="Comic Sans MS" w:hAnsi="Comic Sans MS"/>
          </w:rPr>
          <w:delText xml:space="preserve"> sa liberté pour en faire une </w:delText>
        </w:r>
      </w:del>
      <w:del w:id="666" w:author="Louise LEWONCZUK" w:date="2016-09-17T15:58:00Z">
        <w:r w:rsidDel="002E5480">
          <w:rPr>
            <w:rFonts w:ascii="Comic Sans MS" w:hAnsi="Comic Sans MS"/>
          </w:rPr>
          <w:delText>scoiété</w:delText>
        </w:r>
      </w:del>
      <w:del w:id="667" w:author="Louise LEWONCZUK" w:date="2017-06-25T21:38:00Z">
        <w:r w:rsidDel="00F04891">
          <w:rPr>
            <w:rFonts w:ascii="Comic Sans MS" w:hAnsi="Comic Sans MS"/>
          </w:rPr>
          <w:delText xml:space="preserve"> au profit de gain </w:delText>
        </w:r>
      </w:del>
      <w:del w:id="668" w:author="Louise LEWONCZUK" w:date="2016-09-17T15:58:00Z">
        <w:r w:rsidDel="002E5480">
          <w:rPr>
            <w:rFonts w:ascii="Comic Sans MS" w:hAnsi="Comic Sans MS"/>
          </w:rPr>
          <w:delText>estimésupérieur</w:delText>
        </w:r>
      </w:del>
      <w:del w:id="669" w:author="Louise LEWONCZUK" w:date="2017-06-25T21:38:00Z">
        <w:r w:rsidDel="00F04891">
          <w:rPr>
            <w:rFonts w:ascii="Comic Sans MS" w:hAnsi="Comic Sans MS"/>
          </w:rPr>
          <w:delText xml:space="preserve"> à la perte</w:delText>
        </w:r>
      </w:del>
    </w:p>
    <w:p w:rsidR="00953B06" w:rsidDel="00F04891" w:rsidRDefault="00953B06">
      <w:pPr>
        <w:spacing w:after="0"/>
        <w:jc w:val="both"/>
        <w:rPr>
          <w:del w:id="670" w:author="Louise LEWONCZUK" w:date="2017-06-25T21:38:00Z"/>
          <w:rFonts w:ascii="Comic Sans MS" w:hAnsi="Comic Sans MS"/>
        </w:rPr>
        <w:pPrChange w:id="671" w:author="Louise LEWONCZUK" w:date="2017-06-26T13:55:00Z">
          <w:pPr>
            <w:spacing w:after="0"/>
          </w:pPr>
        </w:pPrChange>
      </w:pPr>
    </w:p>
    <w:p w:rsidR="00953B06" w:rsidDel="00F04891" w:rsidRDefault="00953B06">
      <w:pPr>
        <w:spacing w:after="0"/>
        <w:jc w:val="both"/>
        <w:rPr>
          <w:del w:id="672" w:author="Louise LEWONCZUK" w:date="2017-06-25T21:38:00Z"/>
          <w:rFonts w:ascii="Comic Sans MS" w:hAnsi="Comic Sans MS"/>
        </w:rPr>
        <w:pPrChange w:id="673" w:author="Louise LEWONCZUK" w:date="2017-06-26T13:55:00Z">
          <w:pPr>
            <w:spacing w:after="0"/>
          </w:pPr>
        </w:pPrChange>
      </w:pPr>
      <w:del w:id="674" w:author="Louise LEWONCZUK" w:date="2016-09-17T15:58:00Z">
        <w:r w:rsidDel="002E5480">
          <w:rPr>
            <w:rFonts w:ascii="Comic Sans MS" w:hAnsi="Comic Sans MS"/>
          </w:rPr>
          <w:delText>Jusquou</w:delText>
        </w:r>
      </w:del>
      <w:del w:id="675" w:author="Louise LEWONCZUK" w:date="2017-06-25T21:38:00Z">
        <w:r w:rsidDel="00F04891">
          <w:rPr>
            <w:rFonts w:ascii="Comic Sans MS" w:hAnsi="Comic Sans MS"/>
          </w:rPr>
          <w:delText xml:space="preserve"> est </w:delText>
        </w:r>
      </w:del>
      <w:del w:id="676" w:author="Louise LEWONCZUK" w:date="2016-09-17T15:58:00Z">
        <w:r w:rsidDel="002E5480">
          <w:rPr>
            <w:rFonts w:ascii="Comic Sans MS" w:hAnsi="Comic Sans MS"/>
          </w:rPr>
          <w:delText>ece</w:delText>
        </w:r>
      </w:del>
      <w:del w:id="677" w:author="Louise LEWONCZUK" w:date="2017-06-25T21:38:00Z">
        <w:r w:rsidDel="00F04891">
          <w:rPr>
            <w:rFonts w:ascii="Comic Sans MS" w:hAnsi="Comic Sans MS"/>
          </w:rPr>
          <w:delText xml:space="preserve"> que ‘</w:delText>
        </w:r>
      </w:del>
      <w:del w:id="678" w:author="Louise LEWONCZUK" w:date="2016-09-17T15:58:00Z">
        <w:r w:rsidDel="002E5480">
          <w:rPr>
            <w:rFonts w:ascii="Comic Sans MS" w:hAnsi="Comic Sans MS"/>
          </w:rPr>
          <w:delText>l</w:delText>
        </w:r>
      </w:del>
      <w:del w:id="679" w:author="Louise LEWONCZUK" w:date="2017-06-25T21:38:00Z">
        <w:r w:rsidDel="00F04891">
          <w:rPr>
            <w:rFonts w:ascii="Comic Sans MS" w:hAnsi="Comic Sans MS"/>
          </w:rPr>
          <w:delText xml:space="preserve">homme </w:delText>
        </w:r>
      </w:del>
      <w:del w:id="680" w:author="Louise LEWONCZUK" w:date="2016-09-17T15:58:00Z">
        <w:r w:rsidDel="002E5480">
          <w:rPr>
            <w:rFonts w:ascii="Comic Sans MS" w:hAnsi="Comic Sans MS"/>
          </w:rPr>
          <w:delText>peyr</w:delText>
        </w:r>
      </w:del>
      <w:del w:id="681" w:author="Louise LEWONCZUK" w:date="2017-06-25T21:38:00Z">
        <w:r w:rsidDel="00F04891">
          <w:rPr>
            <w:rFonts w:ascii="Comic Sans MS" w:hAnsi="Comic Sans MS"/>
          </w:rPr>
          <w:delText xml:space="preserve"> </w:delText>
        </w:r>
      </w:del>
      <w:del w:id="682" w:author="Louise LEWONCZUK" w:date="2016-09-17T15:58:00Z">
        <w:r w:rsidDel="002E5480">
          <w:rPr>
            <w:rFonts w:ascii="Comic Sans MS" w:hAnsi="Comic Sans MS"/>
          </w:rPr>
          <w:delText>abandonenr</w:delText>
        </w:r>
      </w:del>
      <w:del w:id="683" w:author="Louise LEWONCZUK" w:date="2017-06-25T21:38:00Z">
        <w:r w:rsidDel="00F04891">
          <w:rPr>
            <w:rFonts w:ascii="Comic Sans MS" w:hAnsi="Comic Sans MS"/>
          </w:rPr>
          <w:delText xml:space="preserve"> sa liberté ?</w:delText>
        </w:r>
      </w:del>
    </w:p>
    <w:p w:rsidR="00953B06" w:rsidDel="002E5480" w:rsidRDefault="00953B06">
      <w:pPr>
        <w:spacing w:after="0"/>
        <w:jc w:val="both"/>
        <w:rPr>
          <w:del w:id="684" w:author="Louise LEWONCZUK" w:date="2016-09-17T15:59:00Z"/>
          <w:rFonts w:ascii="Comic Sans MS" w:hAnsi="Comic Sans MS"/>
        </w:rPr>
        <w:pPrChange w:id="685" w:author="Louise LEWONCZUK" w:date="2017-06-26T13:55:00Z">
          <w:pPr>
            <w:spacing w:after="0"/>
          </w:pPr>
        </w:pPrChange>
      </w:pPr>
      <w:del w:id="686" w:author="Louise LEWONCZUK" w:date="2017-06-25T21:38:00Z">
        <w:r w:rsidDel="00F04891">
          <w:rPr>
            <w:rFonts w:ascii="Comic Sans MS" w:hAnsi="Comic Sans MS"/>
          </w:rPr>
          <w:delText xml:space="preserve">Pufendorf </w:delText>
        </w:r>
        <w:r w:rsidRPr="00953B06" w:rsidDel="00F04891">
          <w:rPr>
            <w:rFonts w:ascii="Comic Sans MS" w:hAnsi="Comic Sans MS"/>
          </w:rPr>
          <w:sym w:font="Wingdings" w:char="F0E0"/>
        </w:r>
        <w:r w:rsidDel="00F04891">
          <w:rPr>
            <w:rFonts w:ascii="Comic Sans MS" w:hAnsi="Comic Sans MS"/>
          </w:rPr>
          <w:delText xml:space="preserve"> peu </w:delText>
        </w:r>
      </w:del>
      <w:del w:id="687" w:author="Louise LEWONCZUK" w:date="2016-09-17T15:58:00Z">
        <w:r w:rsidDel="002E5480">
          <w:rPr>
            <w:rFonts w:ascii="Comic Sans MS" w:hAnsi="Comic Sans MS"/>
          </w:rPr>
          <w:delText>lallaer</w:delText>
        </w:r>
      </w:del>
      <w:del w:id="688" w:author="Louise LEWONCZUK" w:date="2017-06-25T21:38:00Z">
        <w:r w:rsidDel="00F04891">
          <w:rPr>
            <w:rFonts w:ascii="Comic Sans MS" w:hAnsi="Comic Sans MS"/>
          </w:rPr>
          <w:delText xml:space="preserve"> jusqu’à la perte totale</w:delText>
        </w:r>
      </w:del>
    </w:p>
    <w:p w:rsidR="00953B06" w:rsidDel="002E5480" w:rsidRDefault="00953B06">
      <w:pPr>
        <w:spacing w:after="0"/>
        <w:jc w:val="both"/>
        <w:rPr>
          <w:del w:id="689" w:author="Louise LEWONCZUK" w:date="2016-09-17T15:59:00Z"/>
          <w:rFonts w:ascii="Comic Sans MS" w:hAnsi="Comic Sans MS"/>
        </w:rPr>
        <w:pPrChange w:id="690" w:author="Louise LEWONCZUK" w:date="2017-06-26T13:55:00Z">
          <w:pPr>
            <w:spacing w:after="0"/>
          </w:pPr>
        </w:pPrChange>
      </w:pPr>
    </w:p>
    <w:p w:rsidR="00953B06" w:rsidDel="002E5480" w:rsidRDefault="00953B06">
      <w:pPr>
        <w:spacing w:after="0"/>
        <w:jc w:val="both"/>
        <w:rPr>
          <w:del w:id="691" w:author="Louise LEWONCZUK" w:date="2016-09-17T15:59:00Z"/>
          <w:rFonts w:ascii="Comic Sans MS" w:hAnsi="Comic Sans MS"/>
        </w:rPr>
        <w:pPrChange w:id="692" w:author="Louise LEWONCZUK" w:date="2017-06-26T13:55:00Z">
          <w:pPr>
            <w:spacing w:after="0"/>
          </w:pPr>
        </w:pPrChange>
      </w:pPr>
    </w:p>
    <w:p w:rsidR="00953B06" w:rsidDel="002E5480" w:rsidRDefault="00953B06">
      <w:pPr>
        <w:spacing w:after="0"/>
        <w:jc w:val="both"/>
        <w:rPr>
          <w:del w:id="693" w:author="Louise LEWONCZUK" w:date="2016-09-17T15:59:00Z"/>
          <w:rFonts w:ascii="Comic Sans MS" w:hAnsi="Comic Sans MS"/>
        </w:rPr>
        <w:pPrChange w:id="694" w:author="Louise LEWONCZUK" w:date="2017-06-26T13:55:00Z">
          <w:pPr>
            <w:spacing w:after="0"/>
          </w:pPr>
        </w:pPrChange>
      </w:pPr>
      <w:del w:id="695" w:author="Louise LEWONCZUK" w:date="2016-09-17T15:59:00Z">
        <w:r w:rsidDel="002E5480">
          <w:rPr>
            <w:rFonts w:ascii="Comic Sans MS" w:hAnsi="Comic Sans MS"/>
          </w:rPr>
          <w:delText xml:space="preserve">Om u a des situation ou dans la </w:delText>
        </w:r>
      </w:del>
      <w:del w:id="696" w:author="Louise LEWONCZUK" w:date="2016-09-17T15:58:00Z">
        <w:r w:rsidDel="002E5480">
          <w:rPr>
            <w:rFonts w:ascii="Comic Sans MS" w:hAnsi="Comic Sans MS"/>
          </w:rPr>
          <w:delText>négition</w:delText>
        </w:r>
      </w:del>
      <w:del w:id="697" w:author="Louise LEWONCZUK" w:date="2016-09-17T15:59:00Z">
        <w:r w:rsidDel="002E5480">
          <w:rPr>
            <w:rFonts w:ascii="Comic Sans MS" w:hAnsi="Comic Sans MS"/>
          </w:rPr>
          <w:delText xml:space="preserve"> il est préférable d’</w:delText>
        </w:r>
      </w:del>
      <w:del w:id="698" w:author="Louise LEWONCZUK" w:date="2016-09-17T15:58:00Z">
        <w:r w:rsidDel="002E5480">
          <w:rPr>
            <w:rFonts w:ascii="Comic Sans MS" w:hAnsi="Comic Sans MS"/>
          </w:rPr>
          <w:delText>nre</w:delText>
        </w:r>
      </w:del>
      <w:del w:id="699" w:author="Louise LEWONCZUK" w:date="2016-09-17T15:59:00Z">
        <w:r w:rsidDel="002E5480">
          <w:rPr>
            <w:rFonts w:ascii="Comic Sans MS" w:hAnsi="Comic Sans MS"/>
          </w:rPr>
          <w:delText xml:space="preserve"> un </w:delText>
        </w:r>
      </w:del>
      <w:del w:id="700" w:author="Louise LEWONCZUK" w:date="2016-09-17T15:58:00Z">
        <w:r w:rsidDel="002E5480">
          <w:rPr>
            <w:rFonts w:ascii="Comic Sans MS" w:hAnsi="Comic Sans MS"/>
          </w:rPr>
          <w:delText>econokete</w:delText>
        </w:r>
      </w:del>
      <w:del w:id="701" w:author="Louise LEWONCZUK" w:date="2016-09-17T15:59:00Z">
        <w:r w:rsidDel="002E5480">
          <w:rPr>
            <w:rFonts w:ascii="Comic Sans MS" w:hAnsi="Comic Sans MS"/>
          </w:rPr>
          <w:delText xml:space="preserve"> </w:delText>
        </w:r>
      </w:del>
      <w:del w:id="702" w:author="Louise LEWONCZUK" w:date="2016-09-17T15:58:00Z">
        <w:r w:rsidDel="002E5480">
          <w:rPr>
            <w:rFonts w:ascii="Comic Sans MS" w:hAnsi="Comic Sans MS"/>
          </w:rPr>
          <w:delText>esperev</w:delText>
        </w:r>
      </w:del>
      <w:del w:id="703" w:author="Louise LEWONCZUK" w:date="2016-09-17T15:59:00Z">
        <w:r w:rsidDel="002E5480">
          <w:rPr>
            <w:rFonts w:ascii="Comic Sans MS" w:hAnsi="Comic Sans MS"/>
          </w:rPr>
          <w:delText xml:space="preserve"> que être promis  une mort certaine </w:delText>
        </w:r>
      </w:del>
    </w:p>
    <w:p w:rsidR="00953B06" w:rsidDel="00F04891" w:rsidRDefault="00953B06">
      <w:pPr>
        <w:spacing w:after="0"/>
        <w:jc w:val="both"/>
        <w:rPr>
          <w:del w:id="704" w:author="Louise LEWONCZUK" w:date="2017-06-25T21:38:00Z"/>
          <w:rFonts w:ascii="Comic Sans MS" w:hAnsi="Comic Sans MS"/>
        </w:rPr>
        <w:pPrChange w:id="705" w:author="Louise LEWONCZUK" w:date="2017-06-26T13:55:00Z">
          <w:pPr>
            <w:spacing w:after="0"/>
          </w:pPr>
        </w:pPrChange>
      </w:pPr>
    </w:p>
    <w:p w:rsidR="00953B06" w:rsidDel="00003A97" w:rsidRDefault="00953B06">
      <w:pPr>
        <w:spacing w:after="0"/>
        <w:jc w:val="both"/>
        <w:rPr>
          <w:del w:id="706" w:author="Louise LEWONCZUK" w:date="2016-10-21T10:58:00Z"/>
          <w:rFonts w:ascii="Comic Sans MS" w:hAnsi="Comic Sans MS"/>
        </w:rPr>
        <w:pPrChange w:id="707" w:author="Louise LEWONCZUK" w:date="2017-06-26T13:55:00Z">
          <w:pPr>
            <w:spacing w:after="0"/>
          </w:pPr>
        </w:pPrChange>
      </w:pPr>
      <w:del w:id="708" w:author="Louise LEWONCZUK" w:date="2017-06-25T21:38:00Z">
        <w:r w:rsidDel="00F04891">
          <w:rPr>
            <w:rFonts w:ascii="Comic Sans MS" w:hAnsi="Comic Sans MS"/>
          </w:rPr>
          <w:delText>On peut passer un pacte de soumission</w:delText>
        </w:r>
      </w:del>
    </w:p>
    <w:p w:rsidR="00953B06" w:rsidDel="00F04891" w:rsidRDefault="00953B06">
      <w:pPr>
        <w:spacing w:after="0"/>
        <w:jc w:val="both"/>
        <w:rPr>
          <w:del w:id="709" w:author="Louise LEWONCZUK" w:date="2017-06-25T21:38:00Z"/>
          <w:rFonts w:ascii="Comic Sans MS" w:hAnsi="Comic Sans MS"/>
        </w:rPr>
        <w:pPrChange w:id="710" w:author="Louise LEWONCZUK" w:date="2017-06-26T13:55:00Z">
          <w:pPr>
            <w:spacing w:after="0"/>
          </w:pPr>
        </w:pPrChange>
      </w:pPr>
    </w:p>
    <w:p w:rsidR="00953B06" w:rsidDel="00003A97" w:rsidRDefault="00953B06">
      <w:pPr>
        <w:spacing w:after="0"/>
        <w:jc w:val="both"/>
        <w:rPr>
          <w:del w:id="711" w:author="Louise LEWONCZUK" w:date="2016-10-21T10:58:00Z"/>
          <w:rFonts w:ascii="Comic Sans MS" w:hAnsi="Comic Sans MS"/>
        </w:rPr>
        <w:pPrChange w:id="712" w:author="Louise LEWONCZUK" w:date="2017-06-26T13:55:00Z">
          <w:pPr>
            <w:spacing w:after="0"/>
          </w:pPr>
        </w:pPrChange>
      </w:pPr>
      <w:del w:id="713" w:author="Louise LEWONCZUK" w:date="2016-09-17T15:59:00Z">
        <w:r w:rsidDel="002E5480">
          <w:rPr>
            <w:rFonts w:ascii="Comic Sans MS" w:hAnsi="Comic Sans MS"/>
          </w:rPr>
          <w:delText>Paardoxe</w:delText>
        </w:r>
      </w:del>
      <w:del w:id="714" w:author="Louise LEWONCZUK" w:date="2017-06-25T21:38:00Z">
        <w:r w:rsidDel="00F04891">
          <w:rPr>
            <w:rFonts w:ascii="Comic Sans MS" w:hAnsi="Comic Sans MS"/>
          </w:rPr>
          <w:delText xml:space="preserve"> : a-t-on le droit de ne </w:delText>
        </w:r>
      </w:del>
      <w:del w:id="715" w:author="Louise LEWONCZUK" w:date="2016-09-17T15:59:00Z">
        <w:r w:rsidDel="00850E11">
          <w:rPr>
            <w:rFonts w:ascii="Comic Sans MS" w:hAnsi="Comic Sans MS"/>
          </w:rPr>
          <w:delText>ok</w:delText>
        </w:r>
      </w:del>
      <w:del w:id="716" w:author="Louise LEWONCZUK" w:date="2017-06-25T21:38:00Z">
        <w:r w:rsidDel="00F04891">
          <w:rPr>
            <w:rFonts w:ascii="Comic Sans MS" w:hAnsi="Comic Sans MS"/>
          </w:rPr>
          <w:delText xml:space="preserve">us avoir de droit ? </w:delText>
        </w:r>
      </w:del>
    </w:p>
    <w:p w:rsidR="00953B06" w:rsidDel="00F04891" w:rsidRDefault="00953B06">
      <w:pPr>
        <w:spacing w:after="0"/>
        <w:jc w:val="both"/>
        <w:rPr>
          <w:del w:id="717" w:author="Louise LEWONCZUK" w:date="2017-06-25T21:38:00Z"/>
          <w:rFonts w:ascii="Comic Sans MS" w:hAnsi="Comic Sans MS"/>
        </w:rPr>
        <w:pPrChange w:id="718" w:author="Louise LEWONCZUK" w:date="2017-06-26T13:55:00Z">
          <w:pPr>
            <w:spacing w:after="0"/>
          </w:pPr>
        </w:pPrChange>
      </w:pPr>
    </w:p>
    <w:p w:rsidR="00953B06" w:rsidDel="00F04891" w:rsidRDefault="00953B06">
      <w:pPr>
        <w:spacing w:after="0"/>
        <w:jc w:val="both"/>
        <w:rPr>
          <w:del w:id="719" w:author="Louise LEWONCZUK" w:date="2017-06-25T21:38:00Z"/>
          <w:rFonts w:ascii="Comic Sans MS" w:hAnsi="Comic Sans MS"/>
        </w:rPr>
        <w:pPrChange w:id="720" w:author="Louise LEWONCZUK" w:date="2017-06-26T13:55:00Z">
          <w:pPr>
            <w:spacing w:after="0"/>
          </w:pPr>
        </w:pPrChange>
      </w:pPr>
      <w:del w:id="721" w:author="Louise LEWONCZUK" w:date="2017-06-25T21:38:00Z">
        <w:r w:rsidDel="00F04891">
          <w:rPr>
            <w:rFonts w:ascii="Comic Sans MS" w:hAnsi="Comic Sans MS"/>
          </w:rPr>
          <w:delText xml:space="preserve">Au fond, </w:delText>
        </w:r>
      </w:del>
      <w:del w:id="722" w:author="Louise LEWONCZUK" w:date="2016-09-17T15:59:00Z">
        <w:r w:rsidDel="00850E11">
          <w:rPr>
            <w:rFonts w:ascii="Comic Sans MS" w:hAnsi="Comic Sans MS"/>
          </w:rPr>
          <w:delText>on abandonne</w:delText>
        </w:r>
      </w:del>
      <w:del w:id="723" w:author="Louise LEWONCZUK" w:date="2017-06-25T21:38:00Z">
        <w:r w:rsidDel="00F04891">
          <w:rPr>
            <w:rFonts w:ascii="Comic Sans MS" w:hAnsi="Comic Sans MS"/>
          </w:rPr>
          <w:delText xml:space="preserve"> pas totalement sont droit naturel (liberté de choisir liée à mon </w:delText>
        </w:r>
      </w:del>
      <w:del w:id="724" w:author="Louise LEWONCZUK" w:date="2016-09-17T15:59:00Z">
        <w:r w:rsidDel="00850E11">
          <w:rPr>
            <w:rFonts w:ascii="Comic Sans MS" w:hAnsi="Comic Sans MS"/>
          </w:rPr>
          <w:delText>humanit »</w:delText>
        </w:r>
      </w:del>
    </w:p>
    <w:p w:rsidR="00953B06" w:rsidDel="00003A97" w:rsidRDefault="00953B06">
      <w:pPr>
        <w:spacing w:after="0"/>
        <w:jc w:val="both"/>
        <w:rPr>
          <w:del w:id="725" w:author="Louise LEWONCZUK" w:date="2016-10-21T10:58:00Z"/>
          <w:rFonts w:ascii="Comic Sans MS" w:hAnsi="Comic Sans MS"/>
        </w:rPr>
        <w:pPrChange w:id="726" w:author="Louise LEWONCZUK" w:date="2017-06-26T13:55:00Z">
          <w:pPr>
            <w:spacing w:after="0"/>
          </w:pPr>
        </w:pPrChange>
      </w:pPr>
      <w:del w:id="727" w:author="Louise LEWONCZUK" w:date="2016-09-17T15:59:00Z">
        <w:r w:rsidDel="00850E11">
          <w:rPr>
            <w:rFonts w:ascii="Comic Sans MS" w:hAnsi="Comic Sans MS"/>
          </w:rPr>
          <w:delText>Lescalve</w:delText>
        </w:r>
      </w:del>
      <w:del w:id="728" w:author="Louise LEWONCZUK" w:date="2017-06-25T21:38:00Z">
        <w:r w:rsidDel="00F04891">
          <w:rPr>
            <w:rFonts w:ascii="Comic Sans MS" w:hAnsi="Comic Sans MS"/>
          </w:rPr>
          <w:delText xml:space="preserve"> </w:delText>
        </w:r>
      </w:del>
      <w:del w:id="729" w:author="Louise LEWONCZUK" w:date="2016-09-17T16:00:00Z">
        <w:r w:rsidDel="00850E11">
          <w:rPr>
            <w:rFonts w:ascii="Comic Sans MS" w:hAnsi="Comic Sans MS"/>
          </w:rPr>
          <w:delText>à</w:delText>
        </w:r>
      </w:del>
      <w:del w:id="730" w:author="Louise LEWONCZUK" w:date="2017-06-25T21:38:00Z">
        <w:r w:rsidDel="00F04891">
          <w:rPr>
            <w:rFonts w:ascii="Comic Sans MS" w:hAnsi="Comic Sans MS"/>
          </w:rPr>
          <w:delText xml:space="preserve"> le </w:delText>
        </w:r>
      </w:del>
      <w:del w:id="731" w:author="Louise LEWONCZUK" w:date="2016-09-17T15:59:00Z">
        <w:r w:rsidDel="00850E11">
          <w:rPr>
            <w:rFonts w:ascii="Comic Sans MS" w:hAnsi="Comic Sans MS"/>
          </w:rPr>
          <w:delText>droid</w:delText>
        </w:r>
      </w:del>
      <w:del w:id="732" w:author="Louise LEWONCZUK" w:date="2017-06-25T21:38:00Z">
        <w:r w:rsidDel="00F04891">
          <w:rPr>
            <w:rFonts w:ascii="Comic Sans MS" w:hAnsi="Comic Sans MS"/>
          </w:rPr>
          <w:delText xml:space="preserve"> de se révolter</w:delText>
        </w:r>
      </w:del>
    </w:p>
    <w:p w:rsidR="00953B06" w:rsidDel="00F04891" w:rsidRDefault="00953B06">
      <w:pPr>
        <w:spacing w:after="0"/>
        <w:jc w:val="both"/>
        <w:rPr>
          <w:del w:id="733" w:author="Louise LEWONCZUK" w:date="2017-06-25T21:38:00Z"/>
          <w:rFonts w:ascii="Comic Sans MS" w:hAnsi="Comic Sans MS"/>
        </w:rPr>
        <w:pPrChange w:id="734" w:author="Louise LEWONCZUK" w:date="2017-06-26T13:55:00Z">
          <w:pPr>
            <w:spacing w:after="0"/>
          </w:pPr>
        </w:pPrChange>
      </w:pPr>
    </w:p>
    <w:p w:rsidR="00953B06" w:rsidDel="00003A97" w:rsidRDefault="00953B06">
      <w:pPr>
        <w:spacing w:after="0"/>
        <w:jc w:val="both"/>
        <w:rPr>
          <w:del w:id="735" w:author="Louise LEWONCZUK" w:date="2016-10-21T10:58:00Z"/>
          <w:rFonts w:ascii="Comic Sans MS" w:hAnsi="Comic Sans MS"/>
        </w:rPr>
        <w:pPrChange w:id="736" w:author="Louise LEWONCZUK" w:date="2017-06-26T13:55:00Z">
          <w:pPr>
            <w:spacing w:after="0"/>
          </w:pPr>
        </w:pPrChange>
      </w:pPr>
      <w:del w:id="737" w:author="Louise LEWONCZUK" w:date="2017-06-25T21:38:00Z">
        <w:r w:rsidDel="00F04891">
          <w:rPr>
            <w:rFonts w:ascii="Comic Sans MS" w:hAnsi="Comic Sans MS"/>
          </w:rPr>
          <w:delText xml:space="preserve">Cette </w:delText>
        </w:r>
      </w:del>
      <w:del w:id="738" w:author="Louise LEWONCZUK" w:date="2016-09-17T16:00:00Z">
        <w:r w:rsidDel="00850E11">
          <w:rPr>
            <w:rFonts w:ascii="Comic Sans MS" w:hAnsi="Comic Sans MS"/>
          </w:rPr>
          <w:delText>pensée là</w:delText>
        </w:r>
      </w:del>
      <w:del w:id="739" w:author="Louise LEWONCZUK" w:date="2017-06-25T21:38:00Z">
        <w:r w:rsidDel="00F04891">
          <w:rPr>
            <w:rFonts w:ascii="Comic Sans MS" w:hAnsi="Comic Sans MS"/>
          </w:rPr>
          <w:delText xml:space="preserve"> </w:delText>
        </w:r>
      </w:del>
      <w:del w:id="740" w:author="Louise LEWONCZUK" w:date="2016-09-17T16:00:00Z">
        <w:r w:rsidDel="00850E11">
          <w:rPr>
            <w:rFonts w:ascii="Comic Sans MS" w:hAnsi="Comic Sans MS"/>
          </w:rPr>
          <w:delText>à</w:delText>
        </w:r>
      </w:del>
      <w:del w:id="741" w:author="Louise LEWONCZUK" w:date="2017-06-25T21:38:00Z">
        <w:r w:rsidDel="00F04891">
          <w:rPr>
            <w:rFonts w:ascii="Comic Sans MS" w:hAnsi="Comic Sans MS"/>
          </w:rPr>
          <w:delText xml:space="preserve"> le désavantage de </w:delText>
        </w:r>
      </w:del>
      <w:del w:id="742" w:author="Louise LEWONCZUK" w:date="2016-09-17T16:00:00Z">
        <w:r w:rsidDel="00850E11">
          <w:rPr>
            <w:rFonts w:ascii="Comic Sans MS" w:hAnsi="Comic Sans MS"/>
          </w:rPr>
          <w:delText>rellement</w:delText>
        </w:r>
      </w:del>
      <w:del w:id="743" w:author="Louise LEWONCZUK" w:date="2017-06-25T21:38:00Z">
        <w:r w:rsidDel="00F04891">
          <w:rPr>
            <w:rFonts w:ascii="Comic Sans MS" w:hAnsi="Comic Sans MS"/>
          </w:rPr>
          <w:delText xml:space="preserve"> faire passe </w:delText>
        </w:r>
      </w:del>
      <w:del w:id="744" w:author="Louise LEWONCZUK" w:date="2016-09-17T16:00:00Z">
        <w:r w:rsidDel="00850E11">
          <w:rPr>
            <w:rFonts w:ascii="Comic Sans MS" w:hAnsi="Comic Sans MS"/>
          </w:rPr>
          <w:delText>rlesclavage</w:delText>
        </w:r>
      </w:del>
      <w:del w:id="745" w:author="Louise LEWONCZUK" w:date="2017-06-25T21:38:00Z">
        <w:r w:rsidDel="00F04891">
          <w:rPr>
            <w:rFonts w:ascii="Comic Sans MS" w:hAnsi="Comic Sans MS"/>
          </w:rPr>
          <w:delText xml:space="preserve"> du </w:delText>
        </w:r>
      </w:del>
      <w:del w:id="746" w:author="Louise LEWONCZUK" w:date="2016-09-17T16:00:00Z">
        <w:r w:rsidDel="00850E11">
          <w:rPr>
            <w:rFonts w:ascii="Comic Sans MS" w:hAnsi="Comic Sans MS"/>
          </w:rPr>
          <w:delText>coté</w:delText>
        </w:r>
      </w:del>
      <w:del w:id="747" w:author="Louise LEWONCZUK" w:date="2017-06-25T21:38:00Z">
        <w:r w:rsidDel="00F04891">
          <w:rPr>
            <w:rFonts w:ascii="Comic Sans MS" w:hAnsi="Comic Sans MS"/>
          </w:rPr>
          <w:delText xml:space="preserve"> de la nature</w:delText>
        </w:r>
      </w:del>
      <w:del w:id="748" w:author="Louise LEWONCZUK" w:date="2016-09-17T16:01:00Z">
        <w:r w:rsidDel="00850E11">
          <w:rPr>
            <w:rFonts w:ascii="Comic Sans MS" w:hAnsi="Comic Sans MS"/>
          </w:rPr>
          <w:delText xml:space="preserve"> </w:delText>
        </w:r>
      </w:del>
    </w:p>
    <w:p w:rsidR="00953B06" w:rsidDel="00F04891" w:rsidRDefault="00953B06">
      <w:pPr>
        <w:spacing w:after="0"/>
        <w:jc w:val="both"/>
        <w:rPr>
          <w:del w:id="749" w:author="Louise LEWONCZUK" w:date="2017-06-25T21:38:00Z"/>
          <w:rFonts w:ascii="Comic Sans MS" w:hAnsi="Comic Sans MS"/>
        </w:rPr>
        <w:pPrChange w:id="750" w:author="Louise LEWONCZUK" w:date="2017-06-26T13:55:00Z">
          <w:pPr>
            <w:spacing w:after="0"/>
          </w:pPr>
        </w:pPrChange>
      </w:pPr>
    </w:p>
    <w:p w:rsidR="00953B06" w:rsidDel="00F04891" w:rsidRDefault="00953B06">
      <w:pPr>
        <w:spacing w:after="0"/>
        <w:jc w:val="both"/>
        <w:rPr>
          <w:del w:id="751" w:author="Louise LEWONCZUK" w:date="2017-06-25T21:38:00Z"/>
          <w:rFonts w:ascii="Comic Sans MS" w:hAnsi="Comic Sans MS"/>
        </w:rPr>
        <w:pPrChange w:id="752" w:author="Louise LEWONCZUK" w:date="2017-06-26T13:55:00Z">
          <w:pPr>
            <w:spacing w:after="0"/>
          </w:pPr>
        </w:pPrChange>
      </w:pPr>
      <w:del w:id="753" w:author="Louise LEWONCZUK" w:date="2017-06-25T21:38:00Z">
        <w:r w:rsidDel="00F04891">
          <w:rPr>
            <w:rFonts w:ascii="Comic Sans MS" w:hAnsi="Comic Sans MS"/>
          </w:rPr>
          <w:delText xml:space="preserve">Certains homme se sont soumis volontairement au pouvoir </w:delText>
        </w:r>
      </w:del>
      <w:del w:id="754" w:author="Louise LEWONCZUK" w:date="2016-09-17T16:01:00Z">
        <w:r w:rsidDel="00850E11">
          <w:rPr>
            <w:rFonts w:ascii="Comic Sans MS" w:hAnsi="Comic Sans MS"/>
          </w:rPr>
          <w:delText>titale</w:delText>
        </w:r>
      </w:del>
      <w:del w:id="755" w:author="Louise LEWONCZUK" w:date="2017-06-25T21:38:00Z">
        <w:r w:rsidDel="00F04891">
          <w:rPr>
            <w:rFonts w:ascii="Comic Sans MS" w:hAnsi="Comic Sans MS"/>
          </w:rPr>
          <w:delText xml:space="preserve"> d’autre individu car préférable sur le mo</w:delText>
        </w:r>
      </w:del>
      <w:del w:id="756" w:author="Louise LEWONCZUK" w:date="2016-09-17T16:01:00Z">
        <w:r w:rsidDel="00850E11">
          <w:rPr>
            <w:rFonts w:ascii="Comic Sans MS" w:hAnsi="Comic Sans MS"/>
          </w:rPr>
          <w:delText>nu</w:delText>
        </w:r>
      </w:del>
      <w:del w:id="757" w:author="Louise LEWONCZUK" w:date="2017-06-25T21:38:00Z">
        <w:r w:rsidDel="00F04891">
          <w:rPr>
            <w:rFonts w:ascii="Comic Sans MS" w:hAnsi="Comic Sans MS"/>
          </w:rPr>
          <w:delText>ment</w:delText>
        </w:r>
      </w:del>
    </w:p>
    <w:p w:rsidR="00554F91" w:rsidDel="00F04891" w:rsidRDefault="00554F91">
      <w:pPr>
        <w:spacing w:after="0"/>
        <w:jc w:val="both"/>
        <w:rPr>
          <w:del w:id="758" w:author="Louise LEWONCZUK" w:date="2017-06-25T21:38:00Z"/>
          <w:rFonts w:ascii="Comic Sans MS" w:hAnsi="Comic Sans MS"/>
        </w:rPr>
        <w:pPrChange w:id="759" w:author="Louise LEWONCZUK" w:date="2017-06-26T13:55:00Z">
          <w:pPr>
            <w:spacing w:after="0"/>
          </w:pPr>
        </w:pPrChange>
      </w:pPr>
      <w:del w:id="760" w:author="Louise LEWONCZUK" w:date="2016-09-17T16:01:00Z">
        <w:r w:rsidDel="00850E11">
          <w:rPr>
            <w:rFonts w:ascii="Comic Sans MS" w:hAnsi="Comic Sans MS"/>
          </w:rPr>
          <w:delText>Soummisison</w:delText>
        </w:r>
      </w:del>
      <w:del w:id="761" w:author="Louise LEWONCZUK" w:date="2017-06-25T21:38:00Z">
        <w:r w:rsidDel="00F04891">
          <w:rPr>
            <w:rFonts w:ascii="Comic Sans MS" w:hAnsi="Comic Sans MS"/>
          </w:rPr>
          <w:delText xml:space="preserve"> = acte libre </w:delText>
        </w:r>
      </w:del>
    </w:p>
    <w:p w:rsidR="00953B06" w:rsidDel="00850E11" w:rsidRDefault="00953B06">
      <w:pPr>
        <w:spacing w:after="0"/>
        <w:jc w:val="both"/>
        <w:rPr>
          <w:del w:id="762" w:author="Louise LEWONCZUK" w:date="2016-09-17T16:01:00Z"/>
          <w:rFonts w:ascii="Comic Sans MS" w:hAnsi="Comic Sans MS"/>
        </w:rPr>
        <w:pPrChange w:id="763" w:author="Louise LEWONCZUK" w:date="2017-06-26T13:55:00Z">
          <w:pPr>
            <w:spacing w:after="0"/>
          </w:pPr>
        </w:pPrChange>
      </w:pPr>
      <w:del w:id="764" w:author="Louise LEWONCZUK" w:date="2017-06-25T21:38:00Z">
        <w:r w:rsidDel="00F04891">
          <w:rPr>
            <w:rFonts w:ascii="Comic Sans MS" w:hAnsi="Comic Sans MS"/>
          </w:rPr>
          <w:delText xml:space="preserve">Liberté = caractéristique de la nature de homme </w:delText>
        </w:r>
      </w:del>
    </w:p>
    <w:p w:rsidR="00953B06" w:rsidDel="00850E11" w:rsidRDefault="00953B06">
      <w:pPr>
        <w:spacing w:after="0"/>
        <w:jc w:val="both"/>
        <w:rPr>
          <w:del w:id="765" w:author="Louise LEWONCZUK" w:date="2016-09-17T16:01:00Z"/>
          <w:rFonts w:ascii="Comic Sans MS" w:hAnsi="Comic Sans MS"/>
        </w:rPr>
        <w:pPrChange w:id="766" w:author="Louise LEWONCZUK" w:date="2017-06-26T13:55:00Z">
          <w:pPr>
            <w:spacing w:after="0"/>
          </w:pPr>
        </w:pPrChange>
      </w:pPr>
    </w:p>
    <w:p w:rsidR="00953B06" w:rsidDel="00F04891" w:rsidRDefault="00953B06">
      <w:pPr>
        <w:spacing w:after="0"/>
        <w:jc w:val="both"/>
        <w:rPr>
          <w:del w:id="767" w:author="Louise LEWONCZUK" w:date="2017-06-25T21:38:00Z"/>
          <w:rFonts w:ascii="Comic Sans MS" w:hAnsi="Comic Sans MS"/>
        </w:rPr>
        <w:pPrChange w:id="768" w:author="Louise LEWONCZUK" w:date="2017-06-26T13:55:00Z">
          <w:pPr>
            <w:spacing w:after="0"/>
          </w:pPr>
        </w:pPrChange>
      </w:pPr>
    </w:p>
    <w:p w:rsidR="00953B06" w:rsidDel="00850E11" w:rsidRDefault="00953B06">
      <w:pPr>
        <w:spacing w:after="0"/>
        <w:jc w:val="both"/>
        <w:rPr>
          <w:del w:id="769" w:author="Louise LEWONCZUK" w:date="2016-09-17T16:01:00Z"/>
          <w:rFonts w:ascii="Comic Sans MS" w:hAnsi="Comic Sans MS"/>
        </w:rPr>
        <w:pPrChange w:id="770" w:author="Louise LEWONCZUK" w:date="2017-06-26T13:55:00Z">
          <w:pPr>
            <w:spacing w:after="0"/>
          </w:pPr>
        </w:pPrChange>
      </w:pPr>
      <w:del w:id="771" w:author="Louise LEWONCZUK" w:date="2017-06-25T21:38:00Z">
        <w:r w:rsidDel="00F04891">
          <w:rPr>
            <w:rFonts w:ascii="Comic Sans MS" w:hAnsi="Comic Sans MS"/>
          </w:rPr>
          <w:delText xml:space="preserve">Esclavage =  </w:delText>
        </w:r>
        <w:r w:rsidR="00554F91" w:rsidDel="00F04891">
          <w:rPr>
            <w:rFonts w:ascii="Comic Sans MS" w:hAnsi="Comic Sans MS"/>
          </w:rPr>
          <w:delText xml:space="preserve">donné naturelle de sa nature dhomme </w:delText>
        </w:r>
      </w:del>
    </w:p>
    <w:p w:rsidR="00554F91" w:rsidDel="00F04891" w:rsidRDefault="00554F91">
      <w:pPr>
        <w:spacing w:after="0"/>
        <w:jc w:val="both"/>
        <w:rPr>
          <w:del w:id="772" w:author="Louise LEWONCZUK" w:date="2017-06-25T21:38:00Z"/>
          <w:rFonts w:ascii="Comic Sans MS" w:hAnsi="Comic Sans MS"/>
        </w:rPr>
        <w:pPrChange w:id="773" w:author="Louise LEWONCZUK" w:date="2017-06-26T13:55:00Z">
          <w:pPr>
            <w:spacing w:after="0"/>
          </w:pPr>
        </w:pPrChange>
      </w:pPr>
    </w:p>
    <w:p w:rsidR="00554F91" w:rsidDel="00003A97" w:rsidRDefault="00554F91">
      <w:pPr>
        <w:spacing w:after="0"/>
        <w:jc w:val="both"/>
        <w:rPr>
          <w:del w:id="774" w:author="Louise LEWONCZUK" w:date="2016-10-21T10:58:00Z"/>
          <w:rFonts w:ascii="Comic Sans MS" w:hAnsi="Comic Sans MS"/>
        </w:rPr>
        <w:pPrChange w:id="775" w:author="Louise LEWONCZUK" w:date="2017-06-26T13:55:00Z">
          <w:pPr>
            <w:spacing w:after="0"/>
          </w:pPr>
        </w:pPrChange>
      </w:pPr>
      <w:del w:id="776" w:author="Louise LEWONCZUK" w:date="2017-06-25T21:38:00Z">
        <w:r w:rsidDel="00F04891">
          <w:rPr>
            <w:rFonts w:ascii="Comic Sans MS" w:hAnsi="Comic Sans MS"/>
          </w:rPr>
          <w:delText xml:space="preserve">Ca </w:delText>
        </w:r>
      </w:del>
      <w:del w:id="777" w:author="Louise LEWONCZUK" w:date="2016-09-17T16:01:00Z">
        <w:r w:rsidDel="00850E11">
          <w:rPr>
            <w:rFonts w:ascii="Comic Sans MS" w:hAnsi="Comic Sans MS"/>
          </w:rPr>
          <w:delText>nest</w:delText>
        </w:r>
      </w:del>
      <w:del w:id="778" w:author="Louise LEWONCZUK" w:date="2017-06-25T21:38:00Z">
        <w:r w:rsidDel="00F04891">
          <w:rPr>
            <w:rFonts w:ascii="Comic Sans MS" w:hAnsi="Comic Sans MS"/>
          </w:rPr>
          <w:delText xml:space="preserve"> donc pas </w:delText>
        </w:r>
      </w:del>
      <w:del w:id="779" w:author="Louise LEWONCZUK" w:date="2016-09-17T16:01:00Z">
        <w:r w:rsidDel="00850E11">
          <w:rPr>
            <w:rFonts w:ascii="Comic Sans MS" w:hAnsi="Comic Sans MS"/>
          </w:rPr>
          <w:delText>une</w:delText>
        </w:r>
      </w:del>
      <w:del w:id="780" w:author="Louise LEWONCZUK" w:date="2017-06-25T21:38:00Z">
        <w:r w:rsidDel="00F04891">
          <w:rPr>
            <w:rFonts w:ascii="Comic Sans MS" w:hAnsi="Comic Sans MS"/>
          </w:rPr>
          <w:delText xml:space="preserve"> phénomène contre nature</w:delText>
        </w:r>
      </w:del>
      <w:del w:id="781" w:author="Louise LEWONCZUK" w:date="2016-10-21T10:58:00Z">
        <w:r w:rsidDel="00003A97">
          <w:rPr>
            <w:rFonts w:ascii="Comic Sans MS" w:hAnsi="Comic Sans MS"/>
          </w:rPr>
          <w:delText xml:space="preserve">, </w:delText>
        </w:r>
      </w:del>
    </w:p>
    <w:p w:rsidR="00953B06" w:rsidDel="00F04891" w:rsidRDefault="00953B06">
      <w:pPr>
        <w:spacing w:after="0"/>
        <w:jc w:val="both"/>
        <w:rPr>
          <w:del w:id="782" w:author="Louise LEWONCZUK" w:date="2017-06-25T21:38:00Z"/>
          <w:rFonts w:ascii="Comic Sans MS" w:hAnsi="Comic Sans MS"/>
        </w:rPr>
        <w:pPrChange w:id="783" w:author="Louise LEWONCZUK" w:date="2017-06-26T13:55:00Z">
          <w:pPr>
            <w:spacing w:after="0"/>
          </w:pPr>
        </w:pPrChange>
      </w:pPr>
    </w:p>
    <w:p w:rsidR="00554F91" w:rsidDel="00850E11" w:rsidRDefault="00554F91">
      <w:pPr>
        <w:spacing w:after="0"/>
        <w:jc w:val="both"/>
        <w:rPr>
          <w:del w:id="784" w:author="Louise LEWONCZUK" w:date="2016-09-17T16:02:00Z"/>
          <w:rFonts w:ascii="Comic Sans MS" w:hAnsi="Comic Sans MS"/>
        </w:rPr>
        <w:pPrChange w:id="785" w:author="Louise LEWONCZUK" w:date="2017-06-26T13:55:00Z">
          <w:pPr>
            <w:spacing w:after="0"/>
          </w:pPr>
        </w:pPrChange>
      </w:pPr>
      <w:del w:id="786" w:author="Louise LEWONCZUK" w:date="2017-06-25T21:38:00Z">
        <w:r w:rsidDel="00F04891">
          <w:rPr>
            <w:rFonts w:ascii="Comic Sans MS" w:hAnsi="Comic Sans MS"/>
          </w:rPr>
          <w:delText>Lhomme est libre au point de pouvoir décider de ne pas être libre, quil ne veut plus être libr</w:delText>
        </w:r>
      </w:del>
      <w:del w:id="787" w:author="Louise LEWONCZUK" w:date="2016-09-17T16:02:00Z">
        <w:r w:rsidDel="00850E11">
          <w:rPr>
            <w:rFonts w:ascii="Comic Sans MS" w:hAnsi="Comic Sans MS"/>
          </w:rPr>
          <w:delText>e</w:delText>
        </w:r>
      </w:del>
    </w:p>
    <w:p w:rsidR="00554F91" w:rsidDel="00F04891" w:rsidRDefault="00554F91">
      <w:pPr>
        <w:spacing w:after="0"/>
        <w:jc w:val="both"/>
        <w:rPr>
          <w:del w:id="788" w:author="Louise LEWONCZUK" w:date="2017-06-25T21:38:00Z"/>
          <w:rFonts w:ascii="Comic Sans MS" w:hAnsi="Comic Sans MS"/>
        </w:rPr>
        <w:pPrChange w:id="789" w:author="Louise LEWONCZUK" w:date="2017-06-26T13:55:00Z">
          <w:pPr>
            <w:spacing w:after="0"/>
          </w:pPr>
        </w:pPrChange>
      </w:pPr>
      <w:del w:id="790" w:author="Louise LEWONCZUK" w:date="2016-09-17T16:02:00Z">
        <w:r w:rsidDel="00850E11">
          <w:rPr>
            <w:rFonts w:ascii="Comic Sans MS" w:hAnsi="Comic Sans MS"/>
          </w:rPr>
          <w:delText>P</w:delText>
        </w:r>
      </w:del>
      <w:del w:id="791" w:author="Louise LEWONCZUK" w:date="2016-10-21T10:59:00Z">
        <w:r w:rsidDel="00003A97">
          <w:rPr>
            <w:rFonts w:ascii="Comic Sans MS" w:hAnsi="Comic Sans MS"/>
          </w:rPr>
          <w:delText>ens</w:delText>
        </w:r>
      </w:del>
      <w:del w:id="792" w:author="Louise LEWONCZUK" w:date="2016-09-17T16:01:00Z">
        <w:r w:rsidDel="00850E11">
          <w:rPr>
            <w:rFonts w:ascii="Comic Sans MS" w:hAnsi="Comic Sans MS"/>
          </w:rPr>
          <w:delText>er</w:delText>
        </w:r>
      </w:del>
      <w:del w:id="793" w:author="Louise LEWONCZUK" w:date="2016-10-21T10:59:00Z">
        <w:r w:rsidDel="00003A97">
          <w:rPr>
            <w:rFonts w:ascii="Comic Sans MS" w:hAnsi="Comic Sans MS"/>
          </w:rPr>
          <w:delText xml:space="preserve"> paradoxale</w:delText>
        </w:r>
      </w:del>
      <w:del w:id="794" w:author="Louise LEWONCZUK" w:date="2016-09-17T16:01:00Z">
        <w:r w:rsidDel="00850E11">
          <w:rPr>
            <w:rFonts w:ascii="Comic Sans MS" w:hAnsi="Comic Sans MS"/>
          </w:rPr>
          <w:delText xml:space="preserve"> </w:delText>
        </w:r>
      </w:del>
    </w:p>
    <w:p w:rsidR="00554F91" w:rsidDel="00003A97" w:rsidRDefault="00783C67">
      <w:pPr>
        <w:spacing w:after="0"/>
        <w:jc w:val="both"/>
        <w:rPr>
          <w:del w:id="795" w:author="Louise LEWONCZUK" w:date="2016-10-21T10:59:00Z"/>
          <w:rFonts w:ascii="Comic Sans MS" w:hAnsi="Comic Sans MS"/>
        </w:rPr>
        <w:pPrChange w:id="796" w:author="Louise LEWONCZUK" w:date="2017-06-26T13:55:00Z">
          <w:pPr>
            <w:spacing w:after="0"/>
          </w:pPr>
        </w:pPrChange>
      </w:pPr>
      <w:del w:id="797" w:author="Louise LEWONCZUK" w:date="2017-06-25T21:38:00Z">
        <w:r w:rsidDel="00F04891">
          <w:rPr>
            <w:rFonts w:ascii="Comic Sans MS" w:hAnsi="Comic Sans MS"/>
          </w:rPr>
          <w:delText xml:space="preserve">Comment avoir un droit </w:delText>
        </w:r>
      </w:del>
      <w:del w:id="798" w:author="Louise LEWONCZUK" w:date="2016-09-17T16:02:00Z">
        <w:r w:rsidDel="00850E11">
          <w:rPr>
            <w:rFonts w:ascii="Comic Sans MS" w:hAnsi="Comic Sans MS"/>
          </w:rPr>
          <w:delText>fondamentale</w:delText>
        </w:r>
      </w:del>
      <w:del w:id="799" w:author="Louise LEWONCZUK" w:date="2017-06-25T21:38:00Z">
        <w:r w:rsidDel="00F04891">
          <w:rPr>
            <w:rFonts w:ascii="Comic Sans MS" w:hAnsi="Comic Sans MS"/>
          </w:rPr>
          <w:delText xml:space="preserve"> au point de décider de n’avoir aucun droit</w:delText>
        </w:r>
      </w:del>
    </w:p>
    <w:p w:rsidR="00783C67" w:rsidDel="00F04891" w:rsidRDefault="00783C67">
      <w:pPr>
        <w:spacing w:after="0"/>
        <w:jc w:val="both"/>
        <w:rPr>
          <w:del w:id="800" w:author="Louise LEWONCZUK" w:date="2017-06-25T21:38:00Z"/>
          <w:rFonts w:ascii="Comic Sans MS" w:hAnsi="Comic Sans MS"/>
        </w:rPr>
        <w:pPrChange w:id="801" w:author="Louise LEWONCZUK" w:date="2017-06-26T13:55:00Z">
          <w:pPr>
            <w:spacing w:after="0"/>
          </w:pPr>
        </w:pPrChange>
      </w:pPr>
    </w:p>
    <w:p w:rsidR="00783C67" w:rsidDel="00850E11" w:rsidRDefault="00783C67">
      <w:pPr>
        <w:spacing w:after="0"/>
        <w:jc w:val="both"/>
        <w:rPr>
          <w:del w:id="802" w:author="Louise LEWONCZUK" w:date="2016-09-17T16:02:00Z"/>
          <w:rFonts w:ascii="Comic Sans MS" w:hAnsi="Comic Sans MS"/>
        </w:rPr>
        <w:pPrChange w:id="803" w:author="Louise LEWONCZUK" w:date="2017-06-26T13:55:00Z">
          <w:pPr>
            <w:spacing w:after="0"/>
          </w:pPr>
        </w:pPrChange>
      </w:pPr>
      <w:del w:id="804" w:author="Louise LEWONCZUK" w:date="2017-06-25T21:38:00Z">
        <w:r w:rsidDel="00F04891">
          <w:rPr>
            <w:rFonts w:ascii="Comic Sans MS" w:hAnsi="Comic Sans MS"/>
          </w:rPr>
          <w:delText>La servitude n’est pas contre nature</w:delText>
        </w:r>
      </w:del>
    </w:p>
    <w:p w:rsidR="00783C67" w:rsidDel="00F04891" w:rsidRDefault="00783C67">
      <w:pPr>
        <w:spacing w:after="0"/>
        <w:jc w:val="both"/>
        <w:rPr>
          <w:del w:id="805" w:author="Louise LEWONCZUK" w:date="2017-06-25T21:38:00Z"/>
          <w:rFonts w:ascii="Comic Sans MS" w:hAnsi="Comic Sans MS"/>
        </w:rPr>
        <w:pPrChange w:id="806" w:author="Louise LEWONCZUK" w:date="2017-06-26T13:55:00Z">
          <w:pPr>
            <w:spacing w:after="0"/>
          </w:pPr>
        </w:pPrChange>
      </w:pPr>
    </w:p>
    <w:p w:rsidR="00783C67" w:rsidRPr="00003A97" w:rsidDel="00003A97" w:rsidRDefault="00783C67">
      <w:pPr>
        <w:spacing w:after="0"/>
        <w:jc w:val="both"/>
        <w:rPr>
          <w:del w:id="807" w:author="Louise LEWONCZUK" w:date="2016-10-21T11:01:00Z"/>
          <w:rFonts w:ascii="Comic Sans MS" w:hAnsi="Comic Sans MS"/>
          <w:u w:val="single"/>
          <w:rPrChange w:id="808" w:author="Louise LEWONCZUK" w:date="2016-10-21T11:01:00Z">
            <w:rPr>
              <w:del w:id="809" w:author="Louise LEWONCZUK" w:date="2016-10-21T11:01:00Z"/>
              <w:rFonts w:ascii="Comic Sans MS" w:hAnsi="Comic Sans MS"/>
            </w:rPr>
          </w:rPrChange>
        </w:rPr>
        <w:pPrChange w:id="810" w:author="Louise LEWONCZUK" w:date="2017-06-26T13:55:00Z">
          <w:pPr>
            <w:spacing w:after="0"/>
          </w:pPr>
        </w:pPrChange>
      </w:pPr>
      <w:del w:id="811" w:author="Louise LEWONCZUK" w:date="2017-06-25T21:38:00Z">
        <w:r w:rsidRPr="00003A97" w:rsidDel="00F04891">
          <w:rPr>
            <w:rFonts w:ascii="Comic Sans MS" w:hAnsi="Comic Sans MS"/>
            <w:u w:val="single"/>
            <w:rPrChange w:id="812" w:author="Louise LEWONCZUK" w:date="2016-10-21T11:01:00Z">
              <w:rPr>
                <w:rFonts w:ascii="Comic Sans MS" w:hAnsi="Comic Sans MS"/>
              </w:rPr>
            </w:rPrChange>
          </w:rPr>
          <w:delText xml:space="preserve">Aristote </w:delText>
        </w:r>
      </w:del>
      <w:del w:id="813" w:author="Louise LEWONCZUK" w:date="2016-10-21T11:01:00Z">
        <w:r w:rsidRPr="00003A97" w:rsidDel="00003A97">
          <w:rPr>
            <w:rFonts w:ascii="Comic Sans MS" w:hAnsi="Comic Sans MS"/>
            <w:u w:val="single"/>
            <w:rPrChange w:id="814" w:author="Louise LEWONCZUK" w:date="2016-10-21T11:01:00Z">
              <w:rPr>
                <w:rFonts w:ascii="Comic Sans MS" w:hAnsi="Comic Sans MS"/>
              </w:rPr>
            </w:rPrChange>
          </w:rPr>
          <w:delText>_</w:delText>
        </w:r>
      </w:del>
      <w:del w:id="815" w:author="Louise LEWONCZUK" w:date="2017-06-25T21:38:00Z">
        <w:r w:rsidRPr="00003A97" w:rsidDel="00F04891">
          <w:rPr>
            <w:rFonts w:ascii="Comic Sans MS" w:hAnsi="Comic Sans MS"/>
            <w:u w:val="single"/>
            <w:rPrChange w:id="816" w:author="Louise LEWONCZUK" w:date="2016-10-21T11:01:00Z">
              <w:rPr>
                <w:rFonts w:ascii="Comic Sans MS" w:hAnsi="Comic Sans MS"/>
              </w:rPr>
            </w:rPrChange>
          </w:rPr>
          <w:delText xml:space="preserve"> les jus</w:delText>
        </w:r>
      </w:del>
      <w:del w:id="817" w:author="Louise LEWONCZUK" w:date="2016-09-17T16:02:00Z">
        <w:r w:rsidRPr="00003A97" w:rsidDel="00850E11">
          <w:rPr>
            <w:rFonts w:ascii="Comic Sans MS" w:hAnsi="Comic Sans MS"/>
            <w:u w:val="single"/>
            <w:rPrChange w:id="818" w:author="Louise LEWONCZUK" w:date="2016-10-21T11:01:00Z">
              <w:rPr>
                <w:rFonts w:ascii="Comic Sans MS" w:hAnsi="Comic Sans MS"/>
              </w:rPr>
            </w:rPrChange>
          </w:rPr>
          <w:delText>te</w:delText>
        </w:r>
      </w:del>
      <w:del w:id="819" w:author="Louise LEWONCZUK" w:date="2017-06-25T21:38:00Z">
        <w:r w:rsidRPr="00003A97" w:rsidDel="00F04891">
          <w:rPr>
            <w:rFonts w:ascii="Comic Sans MS" w:hAnsi="Comic Sans MS"/>
            <w:u w:val="single"/>
            <w:rPrChange w:id="820" w:author="Louise LEWONCZUK" w:date="2016-10-21T11:01:00Z">
              <w:rPr>
                <w:rFonts w:ascii="Comic Sans MS" w:hAnsi="Comic Sans MS"/>
              </w:rPr>
            </w:rPrChange>
          </w:rPr>
          <w:delText>naturalistes</w:delText>
        </w:r>
      </w:del>
    </w:p>
    <w:p w:rsidR="00783C67" w:rsidRPr="00003A97" w:rsidDel="00F04891" w:rsidRDefault="00783C67">
      <w:pPr>
        <w:spacing w:after="0"/>
        <w:jc w:val="both"/>
        <w:rPr>
          <w:del w:id="821" w:author="Louise LEWONCZUK" w:date="2017-06-25T21:38:00Z"/>
          <w:rFonts w:ascii="Comic Sans MS" w:hAnsi="Comic Sans MS"/>
          <w:u w:val="single"/>
          <w:rPrChange w:id="822" w:author="Louise LEWONCZUK" w:date="2016-10-21T11:01:00Z">
            <w:rPr>
              <w:del w:id="823" w:author="Louise LEWONCZUK" w:date="2017-06-25T21:38:00Z"/>
              <w:rFonts w:ascii="Comic Sans MS" w:hAnsi="Comic Sans MS"/>
            </w:rPr>
          </w:rPrChange>
        </w:rPr>
        <w:pPrChange w:id="824" w:author="Louise LEWONCZUK" w:date="2017-06-26T13:55:00Z">
          <w:pPr>
            <w:spacing w:after="0"/>
          </w:pPr>
        </w:pPrChange>
      </w:pPr>
    </w:p>
    <w:p w:rsidR="00783C67" w:rsidDel="00003A97" w:rsidRDefault="00783C67">
      <w:pPr>
        <w:spacing w:after="0"/>
        <w:jc w:val="both"/>
        <w:rPr>
          <w:del w:id="825" w:author="Louise LEWONCZUK" w:date="2016-10-21T11:01:00Z"/>
          <w:rFonts w:ascii="Comic Sans MS" w:hAnsi="Comic Sans MS"/>
        </w:rPr>
        <w:pPrChange w:id="826" w:author="Louise LEWONCZUK" w:date="2017-06-26T13:55:00Z">
          <w:pPr>
            <w:spacing w:after="0"/>
          </w:pPr>
        </w:pPrChange>
      </w:pPr>
      <w:del w:id="827" w:author="Louise LEWONCZUK" w:date="2017-06-25T21:38:00Z">
        <w:r w:rsidDel="00F04891">
          <w:rPr>
            <w:rFonts w:ascii="Comic Sans MS" w:hAnsi="Comic Sans MS"/>
          </w:rPr>
          <w:delText>Pour ces penseurs, il s’est agi de remonter du fait au droit. Ils ont tous constaté l’existence de la servitude mais aussi le peu de révolte contre la servitude</w:delText>
        </w:r>
      </w:del>
    </w:p>
    <w:p w:rsidR="00783C67" w:rsidDel="00F04891" w:rsidRDefault="00783C67">
      <w:pPr>
        <w:spacing w:after="0"/>
        <w:jc w:val="both"/>
        <w:rPr>
          <w:del w:id="828" w:author="Louise LEWONCZUK" w:date="2017-06-25T21:38:00Z"/>
          <w:rFonts w:ascii="Comic Sans MS" w:hAnsi="Comic Sans MS"/>
        </w:rPr>
        <w:pPrChange w:id="829" w:author="Louise LEWONCZUK" w:date="2017-06-26T13:55:00Z">
          <w:pPr>
            <w:spacing w:after="0"/>
          </w:pPr>
        </w:pPrChange>
      </w:pPr>
    </w:p>
    <w:p w:rsidR="00783C67" w:rsidDel="00F04891" w:rsidRDefault="00783C67">
      <w:pPr>
        <w:spacing w:after="0"/>
        <w:jc w:val="both"/>
        <w:rPr>
          <w:del w:id="830" w:author="Louise LEWONCZUK" w:date="2017-06-25T21:38:00Z"/>
          <w:rFonts w:ascii="Comic Sans MS" w:hAnsi="Comic Sans MS"/>
        </w:rPr>
        <w:pPrChange w:id="831" w:author="Louise LEWONCZUK" w:date="2017-06-26T13:55:00Z">
          <w:pPr>
            <w:spacing w:after="0"/>
          </w:pPr>
        </w:pPrChange>
      </w:pPr>
      <w:del w:id="832" w:author="Louise LEWONCZUK" w:date="2017-06-25T21:38:00Z">
        <w:r w:rsidDel="00F04891">
          <w:rPr>
            <w:rFonts w:ascii="Comic Sans MS" w:hAnsi="Comic Sans MS"/>
          </w:rPr>
          <w:delText xml:space="preserve">Si la servitude n’est ni naturelle ni volontaire comment se fait-il que tout le monde l’accepte ? </w:delText>
        </w:r>
      </w:del>
    </w:p>
    <w:p w:rsidR="00953B06" w:rsidDel="00F04891" w:rsidRDefault="00783C67">
      <w:pPr>
        <w:spacing w:after="0"/>
        <w:jc w:val="both"/>
        <w:rPr>
          <w:del w:id="833" w:author="Louise LEWONCZUK" w:date="2017-06-25T21:38:00Z"/>
          <w:rFonts w:ascii="Comic Sans MS" w:hAnsi="Comic Sans MS"/>
        </w:rPr>
        <w:pPrChange w:id="834" w:author="Louise LEWONCZUK" w:date="2017-06-26T13:55:00Z">
          <w:pPr>
            <w:spacing w:after="0"/>
          </w:pPr>
        </w:pPrChange>
      </w:pPr>
      <w:del w:id="835" w:author="Louise LEWONCZUK" w:date="2017-06-25T21:38:00Z">
        <w:r w:rsidDel="00F04891">
          <w:rPr>
            <w:rFonts w:ascii="Comic Sans MS" w:hAnsi="Comic Sans MS"/>
          </w:rPr>
          <w:delText xml:space="preserve">Comment le </w:delText>
        </w:r>
      </w:del>
      <w:del w:id="836" w:author="Louise LEWONCZUK" w:date="2016-09-17T16:03:00Z">
        <w:r w:rsidDel="00850E11">
          <w:rPr>
            <w:rFonts w:ascii="Comic Sans MS" w:hAnsi="Comic Sans MS"/>
          </w:rPr>
          <w:delText>sistème</w:delText>
        </w:r>
      </w:del>
      <w:del w:id="837" w:author="Louise LEWONCZUK" w:date="2017-06-25T21:38:00Z">
        <w:r w:rsidDel="00F04891">
          <w:rPr>
            <w:rFonts w:ascii="Comic Sans MS" w:hAnsi="Comic Sans MS"/>
          </w:rPr>
          <w:delText xml:space="preserve"> </w:delText>
        </w:r>
      </w:del>
      <w:del w:id="838" w:author="Louise LEWONCZUK" w:date="2016-09-17T16:03:00Z">
        <w:r w:rsidDel="00850E11">
          <w:rPr>
            <w:rFonts w:ascii="Comic Sans MS" w:hAnsi="Comic Sans MS"/>
          </w:rPr>
          <w:delText>peut il</w:delText>
        </w:r>
      </w:del>
      <w:del w:id="839" w:author="Louise LEWONCZUK" w:date="2017-06-25T21:38:00Z">
        <w:r w:rsidDel="00F04891">
          <w:rPr>
            <w:rFonts w:ascii="Comic Sans MS" w:hAnsi="Comic Sans MS"/>
          </w:rPr>
          <w:delText xml:space="preserve"> fonctionner ainsi</w:delText>
        </w:r>
      </w:del>
      <w:del w:id="840" w:author="Louise LEWONCZUK" w:date="2016-09-17T16:03:00Z">
        <w:r w:rsidDel="00850E11">
          <w:rPr>
            <w:rFonts w:ascii="Comic Sans MS" w:hAnsi="Comic Sans MS"/>
          </w:rPr>
          <w:delText xml:space="preserve"> </w:delText>
        </w:r>
      </w:del>
    </w:p>
    <w:p w:rsidR="00783C67" w:rsidDel="00850E11" w:rsidRDefault="00783C67">
      <w:pPr>
        <w:spacing w:after="0"/>
        <w:jc w:val="both"/>
        <w:rPr>
          <w:del w:id="841" w:author="Louise LEWONCZUK" w:date="2016-09-17T16:03:00Z"/>
          <w:rFonts w:ascii="Comic Sans MS" w:hAnsi="Comic Sans MS"/>
        </w:rPr>
        <w:pPrChange w:id="842" w:author="Louise LEWONCZUK" w:date="2017-06-26T13:55:00Z">
          <w:pPr>
            <w:spacing w:after="0"/>
          </w:pPr>
        </w:pPrChange>
      </w:pPr>
      <w:del w:id="843" w:author="Louise LEWONCZUK" w:date="2017-06-25T21:38:00Z">
        <w:r w:rsidRPr="0025220E" w:rsidDel="00F04891">
          <w:rPr>
            <w:rFonts w:ascii="Comic Sans MS" w:hAnsi="Comic Sans MS"/>
            <w:color w:val="7030A0"/>
            <w:rPrChange w:id="844" w:author="Louise LEWONCZUK" w:date="2016-10-21T15:42:00Z">
              <w:rPr>
                <w:rFonts w:ascii="Comic Sans MS" w:hAnsi="Comic Sans MS"/>
              </w:rPr>
            </w:rPrChange>
          </w:rPr>
          <w:delText>La Boétie </w:delText>
        </w:r>
        <w:r w:rsidDel="00F04891">
          <w:rPr>
            <w:rFonts w:ascii="Comic Sans MS" w:hAnsi="Comic Sans MS"/>
          </w:rPr>
          <w:delText>: obscure et honteux désire d’</w:delText>
        </w:r>
      </w:del>
      <w:del w:id="845" w:author="Louise LEWONCZUK" w:date="2016-09-17T16:03:00Z">
        <w:r w:rsidDel="00850E11">
          <w:rPr>
            <w:rFonts w:ascii="Comic Sans MS" w:hAnsi="Comic Sans MS"/>
          </w:rPr>
          <w:delText>etre</w:delText>
        </w:r>
      </w:del>
      <w:del w:id="846" w:author="Louise LEWONCZUK" w:date="2017-06-25T21:38:00Z">
        <w:r w:rsidDel="00F04891">
          <w:rPr>
            <w:rFonts w:ascii="Comic Sans MS" w:hAnsi="Comic Sans MS"/>
          </w:rPr>
          <w:delText xml:space="preserve"> esclave : cœur sombre de notre abjection, on ne peut s’en prendre </w:delText>
        </w:r>
      </w:del>
      <w:del w:id="847" w:author="Louise LEWONCZUK" w:date="2016-09-17T16:03:00Z">
        <w:r w:rsidDel="00850E11">
          <w:rPr>
            <w:rFonts w:ascii="Comic Sans MS" w:hAnsi="Comic Sans MS"/>
          </w:rPr>
          <w:delText>quà</w:delText>
        </w:r>
      </w:del>
      <w:del w:id="848" w:author="Louise LEWONCZUK" w:date="2017-06-25T21:38:00Z">
        <w:r w:rsidDel="00F04891">
          <w:rPr>
            <w:rFonts w:ascii="Comic Sans MS" w:hAnsi="Comic Sans MS"/>
          </w:rPr>
          <w:delText xml:space="preserve"> soi</w:delText>
        </w:r>
      </w:del>
      <w:del w:id="849" w:author="Louise LEWONCZUK" w:date="2016-09-17T16:03:00Z">
        <w:r w:rsidDel="00850E11">
          <w:rPr>
            <w:rFonts w:ascii="Comic Sans MS" w:hAnsi="Comic Sans MS"/>
          </w:rPr>
          <w:delText>t</w:delText>
        </w:r>
      </w:del>
    </w:p>
    <w:p w:rsidR="00783C67" w:rsidDel="00F04891" w:rsidRDefault="00783C67">
      <w:pPr>
        <w:spacing w:after="0"/>
        <w:jc w:val="both"/>
        <w:rPr>
          <w:del w:id="850" w:author="Louise LEWONCZUK" w:date="2017-06-25T21:38:00Z"/>
          <w:rFonts w:ascii="Comic Sans MS" w:hAnsi="Comic Sans MS"/>
        </w:rPr>
        <w:pPrChange w:id="851" w:author="Louise LEWONCZUK" w:date="2017-06-26T13:55:00Z">
          <w:pPr>
            <w:spacing w:after="0"/>
          </w:pPr>
        </w:pPrChange>
      </w:pPr>
    </w:p>
    <w:p w:rsidR="00783C67" w:rsidDel="00003A97" w:rsidRDefault="00783C67">
      <w:pPr>
        <w:spacing w:after="0"/>
        <w:jc w:val="both"/>
        <w:rPr>
          <w:del w:id="852" w:author="Louise LEWONCZUK" w:date="2016-10-21T11:02:00Z"/>
          <w:rFonts w:ascii="Comic Sans MS" w:hAnsi="Comic Sans MS"/>
        </w:rPr>
        <w:pPrChange w:id="853" w:author="Louise LEWONCZUK" w:date="2017-06-26T13:55:00Z">
          <w:pPr>
            <w:spacing w:after="0"/>
          </w:pPr>
        </w:pPrChange>
      </w:pPr>
      <w:del w:id="854" w:author="Louise LEWONCZUK" w:date="2017-06-25T21:38:00Z">
        <w:r w:rsidDel="00F04891">
          <w:rPr>
            <w:rFonts w:ascii="Comic Sans MS" w:hAnsi="Comic Sans MS"/>
          </w:rPr>
          <w:delText>Pour A et les Jus</w:delText>
        </w:r>
      </w:del>
      <w:del w:id="855" w:author="Louise LEWONCZUK" w:date="2016-09-17T16:03:00Z">
        <w:r w:rsidDel="00850E11">
          <w:rPr>
            <w:rFonts w:ascii="Comic Sans MS" w:hAnsi="Comic Sans MS"/>
          </w:rPr>
          <w:delText>…,</w:delText>
        </w:r>
      </w:del>
      <w:del w:id="856" w:author="Louise LEWONCZUK" w:date="2017-06-25T21:38:00Z">
        <w:r w:rsidDel="00F04891">
          <w:rPr>
            <w:rFonts w:ascii="Comic Sans MS" w:hAnsi="Comic Sans MS"/>
          </w:rPr>
          <w:delText xml:space="preserve"> il doit y avoir une forme de droit</w:delText>
        </w:r>
      </w:del>
      <w:del w:id="857" w:author="Louise LEWONCZUK" w:date="2016-09-17T16:03:00Z">
        <w:r w:rsidDel="00850E11">
          <w:rPr>
            <w:rFonts w:ascii="Comic Sans MS" w:hAnsi="Comic Sans MS"/>
          </w:rPr>
          <w:delText xml:space="preserve"> </w:delText>
        </w:r>
      </w:del>
    </w:p>
    <w:p w:rsidR="00783C67" w:rsidDel="00F04891" w:rsidRDefault="00783C67">
      <w:pPr>
        <w:spacing w:after="0"/>
        <w:jc w:val="both"/>
        <w:rPr>
          <w:del w:id="858" w:author="Louise LEWONCZUK" w:date="2017-06-25T21:38:00Z"/>
          <w:rFonts w:ascii="Comic Sans MS" w:hAnsi="Comic Sans MS"/>
        </w:rPr>
        <w:pPrChange w:id="859" w:author="Louise LEWONCZUK" w:date="2017-06-26T13:55:00Z">
          <w:pPr>
            <w:spacing w:after="0"/>
          </w:pPr>
        </w:pPrChange>
      </w:pPr>
    </w:p>
    <w:p w:rsidR="00783C67" w:rsidDel="00850E11" w:rsidRDefault="00783C67">
      <w:pPr>
        <w:spacing w:after="0"/>
        <w:jc w:val="both"/>
        <w:rPr>
          <w:del w:id="860" w:author="Louise LEWONCZUK" w:date="2016-09-17T16:04:00Z"/>
          <w:rFonts w:ascii="Comic Sans MS" w:hAnsi="Comic Sans MS"/>
        </w:rPr>
        <w:pPrChange w:id="861" w:author="Louise LEWONCZUK" w:date="2017-06-26T13:55:00Z">
          <w:pPr>
            <w:spacing w:after="0"/>
          </w:pPr>
        </w:pPrChange>
      </w:pPr>
      <w:del w:id="862" w:author="Louise LEWONCZUK" w:date="2017-06-25T21:38:00Z">
        <w:r w:rsidDel="00F04891">
          <w:rPr>
            <w:rFonts w:ascii="Comic Sans MS" w:hAnsi="Comic Sans MS"/>
          </w:rPr>
          <w:delText xml:space="preserve">Opposition à A : argument double </w:delText>
        </w:r>
      </w:del>
    </w:p>
    <w:p w:rsidR="00003A97" w:rsidDel="00F04891" w:rsidRDefault="00003A97">
      <w:pPr>
        <w:spacing w:after="0"/>
        <w:jc w:val="both"/>
        <w:rPr>
          <w:del w:id="863" w:author="Louise LEWONCZUK" w:date="2017-06-25T21:38:00Z"/>
          <w:rFonts w:ascii="Comic Sans MS" w:hAnsi="Comic Sans MS"/>
        </w:rPr>
        <w:pPrChange w:id="864" w:author="Louise LEWONCZUK" w:date="2017-06-26T13:55:00Z">
          <w:pPr>
            <w:spacing w:after="0"/>
          </w:pPr>
        </w:pPrChange>
      </w:pPr>
    </w:p>
    <w:p w:rsidR="00783C67" w:rsidDel="00850E11" w:rsidRDefault="00783C67">
      <w:pPr>
        <w:spacing w:after="0"/>
        <w:jc w:val="both"/>
        <w:rPr>
          <w:del w:id="865" w:author="Louise LEWONCZUK" w:date="2016-09-17T16:05:00Z"/>
          <w:rFonts w:ascii="Comic Sans MS" w:hAnsi="Comic Sans MS"/>
        </w:rPr>
        <w:pPrChange w:id="866" w:author="Louise LEWONCZUK" w:date="2017-06-26T13:55:00Z">
          <w:pPr>
            <w:spacing w:after="0"/>
          </w:pPr>
        </w:pPrChange>
      </w:pPr>
      <w:del w:id="867" w:author="Louise LEWONCZUK" w:date="2017-06-25T21:38:00Z">
        <w:r w:rsidRPr="00003A97" w:rsidDel="00F04891">
          <w:rPr>
            <w:rFonts w:ascii="Comic Sans MS" w:hAnsi="Comic Sans MS"/>
            <w:u w:val="single"/>
            <w:rPrChange w:id="868" w:author="Louise LEWONCZUK" w:date="2016-10-21T11:02:00Z">
              <w:rPr>
                <w:rFonts w:ascii="Comic Sans MS" w:hAnsi="Comic Sans MS"/>
              </w:rPr>
            </w:rPrChange>
          </w:rPr>
          <w:delText>Perspective judéo chrétienne</w:delText>
        </w:r>
        <w:r w:rsidDel="00F04891">
          <w:rPr>
            <w:rFonts w:ascii="Comic Sans MS" w:hAnsi="Comic Sans MS"/>
          </w:rPr>
          <w:delText> :</w:delText>
        </w:r>
        <w:r w:rsidR="005637F6" w:rsidDel="00F04891">
          <w:rPr>
            <w:rFonts w:ascii="Comic Sans MS" w:hAnsi="Comic Sans MS"/>
          </w:rPr>
          <w:delText xml:space="preserve"> en changement le cadre culturel </w:delText>
        </w:r>
        <w:r w:rsidDel="00F04891">
          <w:rPr>
            <w:rFonts w:ascii="Comic Sans MS" w:hAnsi="Comic Sans MS"/>
          </w:rPr>
          <w:delText>et civilationnel</w:delText>
        </w:r>
      </w:del>
      <w:del w:id="869" w:author="Louise LEWONCZUK" w:date="2016-09-17T16:04:00Z">
        <w:r w:rsidDel="00850E11">
          <w:rPr>
            <w:rFonts w:ascii="Comic Sans MS" w:hAnsi="Comic Sans MS"/>
          </w:rPr>
          <w:delText>le</w:delText>
        </w:r>
      </w:del>
      <w:del w:id="870" w:author="Louise LEWONCZUK" w:date="2017-06-25T21:38:00Z">
        <w:r w:rsidDel="00F04891">
          <w:rPr>
            <w:rFonts w:ascii="Comic Sans MS" w:hAnsi="Comic Sans MS"/>
          </w:rPr>
          <w:delText xml:space="preserve"> </w:delText>
        </w:r>
        <w:r w:rsidRPr="00783C67" w:rsidDel="00F04891">
          <w:rPr>
            <w:rFonts w:ascii="Comic Sans MS" w:hAnsi="Comic Sans MS"/>
          </w:rPr>
          <w:sym w:font="Wingdings" w:char="F0E0"/>
        </w:r>
        <w:r w:rsidDel="00F04891">
          <w:rPr>
            <w:rFonts w:ascii="Comic Sans MS" w:hAnsi="Comic Sans MS"/>
          </w:rPr>
          <w:delText xml:space="preserve"> </w:delText>
        </w:r>
        <w:r w:rsidR="005637F6" w:rsidDel="00F04891">
          <w:rPr>
            <w:rFonts w:ascii="Comic Sans MS" w:hAnsi="Comic Sans MS"/>
          </w:rPr>
          <w:delText>changement</w:delText>
        </w:r>
        <w:r w:rsidDel="00F04891">
          <w:rPr>
            <w:rFonts w:ascii="Comic Sans MS" w:hAnsi="Comic Sans MS"/>
          </w:rPr>
          <w:delText xml:space="preserve"> d’équilibre, il y aune souffrance et une </w:delText>
        </w:r>
      </w:del>
      <w:del w:id="871" w:author="Louise LEWONCZUK" w:date="2016-09-17T16:04:00Z">
        <w:r w:rsidDel="00850E11">
          <w:rPr>
            <w:rFonts w:ascii="Comic Sans MS" w:hAnsi="Comic Sans MS"/>
          </w:rPr>
          <w:delText>humiliatuon</w:delText>
        </w:r>
      </w:del>
      <w:del w:id="872" w:author="Louise LEWONCZUK" w:date="2017-06-25T21:38:00Z">
        <w:r w:rsidDel="00F04891">
          <w:rPr>
            <w:rFonts w:ascii="Comic Sans MS" w:hAnsi="Comic Sans MS"/>
          </w:rPr>
          <w:delText xml:space="preserve"> au travail mais il n’est pas juste de </w:delText>
        </w:r>
      </w:del>
      <w:del w:id="873" w:author="Louise LEWONCZUK" w:date="2016-09-17T16:04:00Z">
        <w:r w:rsidDel="00850E11">
          <w:rPr>
            <w:rFonts w:ascii="Comic Sans MS" w:hAnsi="Comic Sans MS"/>
          </w:rPr>
          <w:delText xml:space="preserve">se </w:delText>
        </w:r>
        <w:r w:rsidR="005637F6" w:rsidDel="00850E11">
          <w:rPr>
            <w:rFonts w:ascii="Comic Sans MS" w:hAnsi="Comic Sans MS"/>
          </w:rPr>
          <w:delText>libérer</w:delText>
        </w:r>
        <w:r w:rsidDel="00850E11">
          <w:rPr>
            <w:rFonts w:ascii="Comic Sans MS" w:hAnsi="Comic Sans MS"/>
          </w:rPr>
          <w:delText xml:space="preserve"> </w:delText>
        </w:r>
      </w:del>
      <w:del w:id="874" w:author="Louise LEWONCZUK" w:date="2017-06-25T21:38:00Z">
        <w:r w:rsidDel="00F04891">
          <w:rPr>
            <w:rFonts w:ascii="Comic Sans MS" w:hAnsi="Comic Sans MS"/>
          </w:rPr>
          <w:delText xml:space="preserve">s’en </w:delText>
        </w:r>
      </w:del>
      <w:del w:id="875" w:author="Louise LEWONCZUK" w:date="2016-09-17T16:04:00Z">
        <w:r w:rsidDel="00850E11">
          <w:rPr>
            <w:rFonts w:ascii="Comic Sans MS" w:hAnsi="Comic Sans MS"/>
          </w:rPr>
          <w:delText>liberer</w:delText>
        </w:r>
      </w:del>
      <w:del w:id="876" w:author="Louise LEWONCZUK" w:date="2017-06-25T21:38:00Z">
        <w:r w:rsidDel="00F04891">
          <w:rPr>
            <w:rFonts w:ascii="Comic Sans MS" w:hAnsi="Comic Sans MS"/>
          </w:rPr>
          <w:delText xml:space="preserve">. L’homme doit être </w:delText>
        </w:r>
      </w:del>
      <w:del w:id="877" w:author="Louise LEWONCZUK" w:date="2016-10-21T11:02:00Z">
        <w:r w:rsidDel="00003A97">
          <w:rPr>
            <w:rFonts w:ascii="Comic Sans MS" w:hAnsi="Comic Sans MS"/>
          </w:rPr>
          <w:delText>humblre</w:delText>
        </w:r>
      </w:del>
      <w:del w:id="878" w:author="Louise LEWONCZUK" w:date="2017-06-25T21:38:00Z">
        <w:r w:rsidDel="00F04891">
          <w:rPr>
            <w:rFonts w:ascii="Comic Sans MS" w:hAnsi="Comic Sans MS"/>
          </w:rPr>
          <w:delText xml:space="preserve">, travaille= punition au </w:delText>
        </w:r>
        <w:r w:rsidR="005637F6" w:rsidDel="00F04891">
          <w:rPr>
            <w:rFonts w:ascii="Comic Sans MS" w:hAnsi="Comic Sans MS"/>
          </w:rPr>
          <w:delText>pèche</w:delText>
        </w:r>
        <w:r w:rsidDel="00F04891">
          <w:rPr>
            <w:rFonts w:ascii="Comic Sans MS" w:hAnsi="Comic Sans MS"/>
          </w:rPr>
          <w:delText xml:space="preserve"> originel</w:delText>
        </w:r>
      </w:del>
    </w:p>
    <w:p w:rsidR="00783C67" w:rsidDel="00850E11" w:rsidRDefault="00783C67">
      <w:pPr>
        <w:spacing w:after="0"/>
        <w:jc w:val="both"/>
        <w:rPr>
          <w:del w:id="879" w:author="Louise LEWONCZUK" w:date="2016-09-17T16:04:00Z"/>
          <w:rFonts w:ascii="Comic Sans MS" w:hAnsi="Comic Sans MS"/>
        </w:rPr>
        <w:pPrChange w:id="880" w:author="Louise LEWONCZUK" w:date="2017-06-26T13:55:00Z">
          <w:pPr>
            <w:spacing w:after="0"/>
          </w:pPr>
        </w:pPrChange>
      </w:pPr>
      <w:del w:id="881" w:author="Louise LEWONCZUK" w:date="2017-06-25T21:38:00Z">
        <w:r w:rsidDel="00F04891">
          <w:rPr>
            <w:rFonts w:ascii="Comic Sans MS" w:hAnsi="Comic Sans MS"/>
          </w:rPr>
          <w:delText xml:space="preserve">Il faut que l’homme </w:delText>
        </w:r>
      </w:del>
      <w:del w:id="882" w:author="Louise LEWONCZUK" w:date="2016-10-21T11:02:00Z">
        <w:r w:rsidDel="00003A97">
          <w:rPr>
            <w:rFonts w:ascii="Comic Sans MS" w:hAnsi="Comic Sans MS"/>
          </w:rPr>
          <w:delText>accepet</w:delText>
        </w:r>
      </w:del>
      <w:del w:id="883" w:author="Louise LEWONCZUK" w:date="2017-06-25T21:38:00Z">
        <w:r w:rsidDel="00F04891">
          <w:rPr>
            <w:rFonts w:ascii="Comic Sans MS" w:hAnsi="Comic Sans MS"/>
          </w:rPr>
          <w:delText xml:space="preserve"> </w:delText>
        </w:r>
      </w:del>
      <w:del w:id="884" w:author="Louise LEWONCZUK" w:date="2016-10-21T11:03:00Z">
        <w:r w:rsidDel="00003A97">
          <w:rPr>
            <w:rFonts w:ascii="Comic Sans MS" w:hAnsi="Comic Sans MS"/>
          </w:rPr>
          <w:delText xml:space="preserve">que </w:delText>
        </w:r>
      </w:del>
      <w:del w:id="885" w:author="Louise LEWONCZUK" w:date="2017-06-25T21:38:00Z">
        <w:r w:rsidDel="00F04891">
          <w:rPr>
            <w:rFonts w:ascii="Comic Sans MS" w:hAnsi="Comic Sans MS"/>
          </w:rPr>
          <w:delText xml:space="preserve">cette </w:delText>
        </w:r>
        <w:r w:rsidR="005637F6" w:rsidDel="00F04891">
          <w:rPr>
            <w:rFonts w:ascii="Comic Sans MS" w:hAnsi="Comic Sans MS"/>
          </w:rPr>
          <w:delText>servitude au travail</w:delText>
        </w:r>
      </w:del>
      <w:del w:id="886" w:author="Louise LEWONCZUK" w:date="2016-09-17T16:04:00Z">
        <w:r w:rsidDel="00850E11">
          <w:rPr>
            <w:rFonts w:ascii="Comic Sans MS" w:hAnsi="Comic Sans MS"/>
          </w:rPr>
          <w:delText xml:space="preserve"> </w:delText>
        </w:r>
      </w:del>
    </w:p>
    <w:p w:rsidR="00783C67" w:rsidDel="00850E11" w:rsidRDefault="00783C67">
      <w:pPr>
        <w:spacing w:after="0"/>
        <w:jc w:val="both"/>
        <w:rPr>
          <w:del w:id="887" w:author="Louise LEWONCZUK" w:date="2016-09-17T16:05:00Z"/>
          <w:rFonts w:ascii="Comic Sans MS" w:hAnsi="Comic Sans MS"/>
        </w:rPr>
        <w:pPrChange w:id="888" w:author="Louise LEWONCZUK" w:date="2017-06-26T13:55:00Z">
          <w:pPr>
            <w:spacing w:after="0"/>
          </w:pPr>
        </w:pPrChange>
      </w:pPr>
    </w:p>
    <w:p w:rsidR="00783C67" w:rsidDel="00F04891" w:rsidRDefault="00783C67">
      <w:pPr>
        <w:spacing w:after="0"/>
        <w:jc w:val="both"/>
        <w:rPr>
          <w:del w:id="889" w:author="Louise LEWONCZUK" w:date="2017-06-25T21:38:00Z"/>
          <w:rFonts w:ascii="Comic Sans MS" w:hAnsi="Comic Sans MS"/>
        </w:rPr>
        <w:pPrChange w:id="890" w:author="Louise LEWONCZUK" w:date="2017-06-26T13:55:00Z">
          <w:pPr>
            <w:spacing w:after="0"/>
          </w:pPr>
        </w:pPrChange>
      </w:pPr>
      <w:del w:id="891" w:author="Louise LEWONCZUK" w:date="2017-06-25T21:38:00Z">
        <w:r w:rsidDel="00F04891">
          <w:rPr>
            <w:rFonts w:ascii="Comic Sans MS" w:hAnsi="Comic Sans MS"/>
          </w:rPr>
          <w:delText>Il est encore moins juste de faire porter ce poids du travaille à d’autre</w:delText>
        </w:r>
      </w:del>
    </w:p>
    <w:p w:rsidR="00783C67" w:rsidDel="00850E11" w:rsidRDefault="00783C67">
      <w:pPr>
        <w:spacing w:after="0"/>
        <w:jc w:val="both"/>
        <w:rPr>
          <w:del w:id="892" w:author="Louise LEWONCZUK" w:date="2016-09-17T16:05:00Z"/>
          <w:rFonts w:ascii="Comic Sans MS" w:hAnsi="Comic Sans MS"/>
        </w:rPr>
        <w:pPrChange w:id="893" w:author="Louise LEWONCZUK" w:date="2017-06-26T13:55:00Z">
          <w:pPr>
            <w:spacing w:after="0"/>
          </w:pPr>
        </w:pPrChange>
      </w:pPr>
      <w:del w:id="894" w:author="Louise LEWONCZUK" w:date="2017-06-25T21:38:00Z">
        <w:r w:rsidDel="00F04891">
          <w:rPr>
            <w:rFonts w:ascii="Comic Sans MS" w:hAnsi="Comic Sans MS"/>
          </w:rPr>
          <w:delText xml:space="preserve">Egalité des dignités des hommes </w:delText>
        </w:r>
      </w:del>
      <w:del w:id="895" w:author="Louise LEWONCZUK" w:date="2016-09-17T16:05:00Z">
        <w:r w:rsidR="005637F6" w:rsidDel="00850E11">
          <w:rPr>
            <w:rFonts w:ascii="Comic Sans MS" w:hAnsi="Comic Sans MS"/>
          </w:rPr>
          <w:delText>quelqu’il</w:delText>
        </w:r>
      </w:del>
      <w:del w:id="896" w:author="Louise LEWONCZUK" w:date="2017-06-25T21:38:00Z">
        <w:r w:rsidDel="00F04891">
          <w:rPr>
            <w:rFonts w:ascii="Comic Sans MS" w:hAnsi="Comic Sans MS"/>
          </w:rPr>
          <w:delText xml:space="preserve"> soit. </w:delText>
        </w:r>
      </w:del>
    </w:p>
    <w:p w:rsidR="00783C67" w:rsidDel="00003A97" w:rsidRDefault="00783C67">
      <w:pPr>
        <w:spacing w:after="0"/>
        <w:jc w:val="both"/>
        <w:rPr>
          <w:del w:id="897" w:author="Louise LEWONCZUK" w:date="2016-10-21T11:03:00Z"/>
          <w:rFonts w:ascii="Comic Sans MS" w:hAnsi="Comic Sans MS"/>
        </w:rPr>
        <w:pPrChange w:id="898" w:author="Louise LEWONCZUK" w:date="2017-06-26T13:55:00Z">
          <w:pPr>
            <w:spacing w:after="0"/>
          </w:pPr>
        </w:pPrChange>
      </w:pPr>
      <w:del w:id="899" w:author="Louise LEWONCZUK" w:date="2017-06-25T21:38:00Z">
        <w:r w:rsidDel="00F04891">
          <w:rPr>
            <w:rFonts w:ascii="Comic Sans MS" w:hAnsi="Comic Sans MS"/>
          </w:rPr>
          <w:delText>Création d’inégalité et lib</w:delText>
        </w:r>
      </w:del>
      <w:del w:id="900" w:author="Louise LEWONCZUK" w:date="2016-10-21T11:21:00Z">
        <w:r w:rsidDel="008E0A45">
          <w:rPr>
            <w:rFonts w:ascii="Comic Sans MS" w:hAnsi="Comic Sans MS"/>
          </w:rPr>
          <w:delText>e</w:delText>
        </w:r>
      </w:del>
      <w:del w:id="901" w:author="Louise LEWONCZUK" w:date="2017-06-25T21:38:00Z">
        <w:r w:rsidDel="00F04891">
          <w:rPr>
            <w:rFonts w:ascii="Comic Sans MS" w:hAnsi="Comic Sans MS"/>
          </w:rPr>
          <w:delText>r</w:delText>
        </w:r>
      </w:del>
      <w:del w:id="902" w:author="Louise LEWONCZUK" w:date="2016-09-17T16:05:00Z">
        <w:r w:rsidDel="00850E11">
          <w:rPr>
            <w:rFonts w:ascii="Comic Sans MS" w:hAnsi="Comic Sans MS"/>
          </w:rPr>
          <w:delText>t</w:delText>
        </w:r>
      </w:del>
      <w:del w:id="903" w:author="Louise LEWONCZUK" w:date="2017-06-25T21:38:00Z">
        <w:r w:rsidDel="00F04891">
          <w:rPr>
            <w:rFonts w:ascii="Comic Sans MS" w:hAnsi="Comic Sans MS"/>
          </w:rPr>
          <w:delText xml:space="preserve"> certains de se poids obligatoire</w:delText>
        </w:r>
      </w:del>
    </w:p>
    <w:p w:rsidR="00783C67" w:rsidDel="00F04891" w:rsidRDefault="00783C67">
      <w:pPr>
        <w:spacing w:after="0"/>
        <w:jc w:val="both"/>
        <w:rPr>
          <w:del w:id="904" w:author="Louise LEWONCZUK" w:date="2017-06-25T21:38:00Z"/>
          <w:rFonts w:ascii="Comic Sans MS" w:hAnsi="Comic Sans MS"/>
        </w:rPr>
        <w:pPrChange w:id="905" w:author="Louise LEWONCZUK" w:date="2017-06-26T13:55:00Z">
          <w:pPr>
            <w:spacing w:after="0"/>
          </w:pPr>
        </w:pPrChange>
      </w:pPr>
    </w:p>
    <w:p w:rsidR="00783C67" w:rsidDel="00003A97" w:rsidRDefault="00783C67">
      <w:pPr>
        <w:spacing w:after="0"/>
        <w:jc w:val="both"/>
        <w:rPr>
          <w:del w:id="906" w:author="Louise LEWONCZUK" w:date="2016-10-21T11:03:00Z"/>
          <w:rFonts w:ascii="Comic Sans MS" w:hAnsi="Comic Sans MS"/>
        </w:rPr>
        <w:pPrChange w:id="907" w:author="Louise LEWONCZUK" w:date="2017-06-26T13:55:00Z">
          <w:pPr>
            <w:spacing w:after="0"/>
          </w:pPr>
        </w:pPrChange>
      </w:pPr>
      <w:del w:id="908" w:author="Louise LEWONCZUK" w:date="2017-06-25T21:38:00Z">
        <w:r w:rsidDel="00F04891">
          <w:rPr>
            <w:rFonts w:ascii="Comic Sans MS" w:hAnsi="Comic Sans MS"/>
          </w:rPr>
          <w:delText xml:space="preserve">Au fond si on </w:delText>
        </w:r>
        <w:r w:rsidR="005637F6" w:rsidDel="00F04891">
          <w:rPr>
            <w:rFonts w:ascii="Comic Sans MS" w:hAnsi="Comic Sans MS"/>
          </w:rPr>
          <w:delText>élargit</w:delText>
        </w:r>
        <w:r w:rsidDel="00F04891">
          <w:rPr>
            <w:rFonts w:ascii="Comic Sans MS" w:hAnsi="Comic Sans MS"/>
          </w:rPr>
          <w:delText xml:space="preserve"> : </w:delText>
        </w:r>
        <w:r w:rsidR="005637F6" w:rsidDel="00F04891">
          <w:rPr>
            <w:rFonts w:ascii="Comic Sans MS" w:hAnsi="Comic Sans MS"/>
          </w:rPr>
          <w:delText>l’argument</w:delText>
        </w:r>
        <w:r w:rsidDel="00F04891">
          <w:rPr>
            <w:rFonts w:ascii="Comic Sans MS" w:hAnsi="Comic Sans MS"/>
          </w:rPr>
          <w:delText xml:space="preserve"> </w:delText>
        </w:r>
        <w:r w:rsidR="005637F6" w:rsidDel="00F04891">
          <w:rPr>
            <w:rFonts w:ascii="Comic Sans MS" w:hAnsi="Comic Sans MS"/>
          </w:rPr>
          <w:delText>pratique</w:delText>
        </w:r>
        <w:r w:rsidDel="00F04891">
          <w:rPr>
            <w:rFonts w:ascii="Comic Sans MS" w:hAnsi="Comic Sans MS"/>
          </w:rPr>
          <w:delText xml:space="preserve"> </w:delText>
        </w:r>
        <w:r w:rsidR="005637F6" w:rsidDel="00F04891">
          <w:rPr>
            <w:rFonts w:ascii="Comic Sans MS" w:hAnsi="Comic Sans MS"/>
          </w:rPr>
          <w:delText>d’Aristote</w:delText>
        </w:r>
        <w:r w:rsidDel="00F04891">
          <w:rPr>
            <w:rFonts w:ascii="Comic Sans MS" w:hAnsi="Comic Sans MS"/>
          </w:rPr>
          <w:delText xml:space="preserve"> fait bien peu</w:delText>
        </w:r>
      </w:del>
      <w:del w:id="909" w:author="Louise LEWONCZUK" w:date="2016-09-17T16:05:00Z">
        <w:r w:rsidDel="00850E11">
          <w:rPr>
            <w:rFonts w:ascii="Comic Sans MS" w:hAnsi="Comic Sans MS"/>
          </w:rPr>
          <w:delText>t</w:delText>
        </w:r>
      </w:del>
      <w:del w:id="910" w:author="Louise LEWONCZUK" w:date="2017-06-25T21:38:00Z">
        <w:r w:rsidDel="00F04891">
          <w:rPr>
            <w:rFonts w:ascii="Comic Sans MS" w:hAnsi="Comic Sans MS"/>
          </w:rPr>
          <w:delText xml:space="preserve"> de cas de la question politique majeur, la question de la justice : A quoi</w:delText>
        </w:r>
        <w:r w:rsidR="00C731CB" w:rsidDel="00F04891">
          <w:rPr>
            <w:rFonts w:ascii="Comic Sans MS" w:hAnsi="Comic Sans MS"/>
          </w:rPr>
          <w:delText xml:space="preserve"> chacun des individus </w:delText>
        </w:r>
      </w:del>
      <w:del w:id="911" w:author="Louise LEWONCZUK" w:date="2016-09-17T16:05:00Z">
        <w:r w:rsidR="00C731CB" w:rsidDel="00850E11">
          <w:rPr>
            <w:rFonts w:ascii="Comic Sans MS" w:hAnsi="Comic Sans MS"/>
          </w:rPr>
          <w:delText>à</w:delText>
        </w:r>
      </w:del>
      <w:del w:id="912" w:author="Louise LEWONCZUK" w:date="2017-06-25T21:38:00Z">
        <w:r w:rsidR="00C731CB" w:rsidDel="00F04891">
          <w:rPr>
            <w:rFonts w:ascii="Comic Sans MS" w:hAnsi="Comic Sans MS"/>
          </w:rPr>
          <w:delText xml:space="preserve"> droit </w:delText>
        </w:r>
      </w:del>
    </w:p>
    <w:p w:rsidR="00C731CB" w:rsidDel="00F04891" w:rsidRDefault="00C731CB">
      <w:pPr>
        <w:spacing w:after="0"/>
        <w:jc w:val="both"/>
        <w:rPr>
          <w:del w:id="913" w:author="Louise LEWONCZUK" w:date="2017-06-25T21:38:00Z"/>
          <w:rFonts w:ascii="Comic Sans MS" w:hAnsi="Comic Sans MS"/>
        </w:rPr>
        <w:pPrChange w:id="914" w:author="Louise LEWONCZUK" w:date="2017-06-26T13:55:00Z">
          <w:pPr>
            <w:spacing w:after="0"/>
          </w:pPr>
        </w:pPrChange>
      </w:pPr>
    </w:p>
    <w:p w:rsidR="00C731CB" w:rsidDel="00003A97" w:rsidRDefault="00C731CB">
      <w:pPr>
        <w:spacing w:after="0"/>
        <w:jc w:val="both"/>
        <w:rPr>
          <w:del w:id="915" w:author="Louise LEWONCZUK" w:date="2016-10-21T11:03:00Z"/>
          <w:rFonts w:ascii="Comic Sans MS" w:hAnsi="Comic Sans MS"/>
        </w:rPr>
        <w:pPrChange w:id="916" w:author="Louise LEWONCZUK" w:date="2017-06-26T13:55:00Z">
          <w:pPr>
            <w:spacing w:after="0"/>
          </w:pPr>
        </w:pPrChange>
      </w:pPr>
      <w:del w:id="917" w:author="Louise LEWONCZUK" w:date="2017-06-25T21:38:00Z">
        <w:r w:rsidDel="00F04891">
          <w:rPr>
            <w:rFonts w:ascii="Comic Sans MS" w:hAnsi="Comic Sans MS"/>
          </w:rPr>
          <w:delText xml:space="preserve">Question </w:delText>
        </w:r>
        <w:r w:rsidR="005637F6" w:rsidDel="00F04891">
          <w:rPr>
            <w:rFonts w:ascii="Comic Sans MS" w:hAnsi="Comic Sans MS"/>
          </w:rPr>
          <w:delText>principale</w:delText>
        </w:r>
        <w:r w:rsidDel="00F04891">
          <w:rPr>
            <w:rFonts w:ascii="Comic Sans MS" w:hAnsi="Comic Sans MS"/>
          </w:rPr>
          <w:delText xml:space="preserve"> du droit romain : attribuer ce qui est déjà lui, ce qui lui revient : suum cuique tribere</w:delText>
        </w:r>
      </w:del>
    </w:p>
    <w:p w:rsidR="00C731CB" w:rsidDel="00F04891" w:rsidRDefault="00C731CB">
      <w:pPr>
        <w:spacing w:after="0"/>
        <w:jc w:val="both"/>
        <w:rPr>
          <w:del w:id="918" w:author="Louise LEWONCZUK" w:date="2017-06-25T21:38:00Z"/>
          <w:rFonts w:ascii="Comic Sans MS" w:hAnsi="Comic Sans MS"/>
        </w:rPr>
        <w:pPrChange w:id="919" w:author="Louise LEWONCZUK" w:date="2017-06-26T13:55:00Z">
          <w:pPr>
            <w:spacing w:after="0"/>
          </w:pPr>
        </w:pPrChange>
      </w:pPr>
    </w:p>
    <w:p w:rsidR="00C731CB" w:rsidDel="00003A97" w:rsidRDefault="00C731CB">
      <w:pPr>
        <w:spacing w:after="0"/>
        <w:jc w:val="both"/>
        <w:rPr>
          <w:del w:id="920" w:author="Louise LEWONCZUK" w:date="2016-10-21T11:03:00Z"/>
          <w:rFonts w:ascii="Comic Sans MS" w:hAnsi="Comic Sans MS"/>
        </w:rPr>
        <w:pPrChange w:id="921" w:author="Louise LEWONCZUK" w:date="2017-06-26T13:55:00Z">
          <w:pPr>
            <w:spacing w:after="0"/>
          </w:pPr>
        </w:pPrChange>
      </w:pPr>
      <w:del w:id="922" w:author="Louise LEWONCZUK" w:date="2017-06-25T21:38:00Z">
        <w:r w:rsidDel="00F04891">
          <w:rPr>
            <w:rFonts w:ascii="Comic Sans MS" w:hAnsi="Comic Sans MS"/>
          </w:rPr>
          <w:delText>Société esclavagiste : certains on</w:delText>
        </w:r>
        <w:r w:rsidR="005637F6" w:rsidDel="00F04891">
          <w:rPr>
            <w:rFonts w:ascii="Comic Sans MS" w:hAnsi="Comic Sans MS"/>
          </w:rPr>
          <w:delText>t</w:delText>
        </w:r>
        <w:r w:rsidDel="00F04891">
          <w:rPr>
            <w:rFonts w:ascii="Comic Sans MS" w:hAnsi="Comic Sans MS"/>
          </w:rPr>
          <w:delText xml:space="preserve"> plus, </w:delText>
        </w:r>
        <w:r w:rsidR="005637F6" w:rsidDel="00F04891">
          <w:rPr>
            <w:rFonts w:ascii="Comic Sans MS" w:hAnsi="Comic Sans MS"/>
          </w:rPr>
          <w:delText>d’autre</w:delText>
        </w:r>
        <w:r w:rsidDel="00F04891">
          <w:rPr>
            <w:rFonts w:ascii="Comic Sans MS" w:hAnsi="Comic Sans MS"/>
          </w:rPr>
          <w:delText xml:space="preserve"> on moins </w:delText>
        </w:r>
      </w:del>
    </w:p>
    <w:p w:rsidR="00C731CB" w:rsidDel="00F04891" w:rsidRDefault="00C731CB">
      <w:pPr>
        <w:spacing w:after="0"/>
        <w:jc w:val="both"/>
        <w:rPr>
          <w:del w:id="923" w:author="Louise LEWONCZUK" w:date="2017-06-25T21:38:00Z"/>
          <w:rFonts w:ascii="Comic Sans MS" w:hAnsi="Comic Sans MS"/>
        </w:rPr>
        <w:pPrChange w:id="924" w:author="Louise LEWONCZUK" w:date="2017-06-26T13:55:00Z">
          <w:pPr>
            <w:spacing w:after="0"/>
          </w:pPr>
        </w:pPrChange>
      </w:pPr>
    </w:p>
    <w:p w:rsidR="00C731CB" w:rsidDel="00850E11" w:rsidRDefault="00C731CB">
      <w:pPr>
        <w:spacing w:after="0"/>
        <w:jc w:val="both"/>
        <w:rPr>
          <w:del w:id="925" w:author="Louise LEWONCZUK" w:date="2016-09-17T16:05:00Z"/>
          <w:rFonts w:ascii="Comic Sans MS" w:hAnsi="Comic Sans MS"/>
        </w:rPr>
        <w:pPrChange w:id="926" w:author="Louise LEWONCZUK" w:date="2017-06-26T13:55:00Z">
          <w:pPr>
            <w:spacing w:after="0"/>
          </w:pPr>
        </w:pPrChange>
      </w:pPr>
      <w:del w:id="927" w:author="Louise LEWONCZUK" w:date="2017-06-25T21:38:00Z">
        <w:r w:rsidDel="00F04891">
          <w:rPr>
            <w:rFonts w:ascii="Comic Sans MS" w:hAnsi="Comic Sans MS"/>
          </w:rPr>
          <w:delText xml:space="preserve">Chacun y trouve un bénéfice : argument abstrait car pas d’évaluation de la raison à chaque génération (on est </w:delText>
        </w:r>
        <w:r w:rsidR="005637F6" w:rsidDel="00F04891">
          <w:rPr>
            <w:rFonts w:ascii="Comic Sans MS" w:hAnsi="Comic Sans MS"/>
          </w:rPr>
          <w:delText>esclaves</w:delText>
        </w:r>
        <w:r w:rsidDel="00F04891">
          <w:rPr>
            <w:rFonts w:ascii="Comic Sans MS" w:hAnsi="Comic Sans MS"/>
          </w:rPr>
          <w:delText xml:space="preserve"> de père en en fils, de </w:delText>
        </w:r>
        <w:r w:rsidR="005637F6" w:rsidDel="00F04891">
          <w:rPr>
            <w:rFonts w:ascii="Comic Sans MS" w:hAnsi="Comic Sans MS"/>
          </w:rPr>
          <w:delText>mère</w:delText>
        </w:r>
        <w:r w:rsidDel="00F04891">
          <w:rPr>
            <w:rFonts w:ascii="Comic Sans MS" w:hAnsi="Comic Sans MS"/>
          </w:rPr>
          <w:delText xml:space="preserve"> en filles et pareille pour la liberté)</w:delText>
        </w:r>
      </w:del>
    </w:p>
    <w:p w:rsidR="00C731CB" w:rsidDel="00F04891" w:rsidRDefault="00C731CB">
      <w:pPr>
        <w:spacing w:after="0"/>
        <w:jc w:val="both"/>
        <w:rPr>
          <w:del w:id="928" w:author="Louise LEWONCZUK" w:date="2017-06-25T21:38:00Z"/>
          <w:rFonts w:ascii="Comic Sans MS" w:hAnsi="Comic Sans MS"/>
        </w:rPr>
        <w:pPrChange w:id="929" w:author="Louise LEWONCZUK" w:date="2017-06-26T13:55:00Z">
          <w:pPr>
            <w:spacing w:after="0"/>
          </w:pPr>
        </w:pPrChange>
      </w:pPr>
    </w:p>
    <w:p w:rsidR="00C731CB" w:rsidDel="00850E11" w:rsidRDefault="00C731CB">
      <w:pPr>
        <w:spacing w:after="0"/>
        <w:jc w:val="both"/>
        <w:rPr>
          <w:del w:id="930" w:author="Louise LEWONCZUK" w:date="2016-09-17T16:05:00Z"/>
          <w:rFonts w:ascii="Comic Sans MS" w:hAnsi="Comic Sans MS"/>
        </w:rPr>
        <w:pPrChange w:id="931" w:author="Louise LEWONCZUK" w:date="2017-06-26T13:55:00Z">
          <w:pPr>
            <w:spacing w:after="0"/>
          </w:pPr>
        </w:pPrChange>
      </w:pPr>
      <w:del w:id="932" w:author="Louise LEWONCZUK" w:date="2017-06-25T21:38:00Z">
        <w:r w:rsidDel="00F04891">
          <w:rPr>
            <w:rFonts w:ascii="Comic Sans MS" w:hAnsi="Comic Sans MS"/>
          </w:rPr>
          <w:delText>Ce n’est pas la raison qui dicte la répartition entre esclave et homme libre</w:delText>
        </w:r>
      </w:del>
    </w:p>
    <w:p w:rsidR="00C731CB" w:rsidDel="00F04891" w:rsidRDefault="00C731CB">
      <w:pPr>
        <w:spacing w:after="0"/>
        <w:jc w:val="both"/>
        <w:rPr>
          <w:del w:id="933" w:author="Louise LEWONCZUK" w:date="2017-06-25T21:38:00Z"/>
          <w:rFonts w:ascii="Comic Sans MS" w:hAnsi="Comic Sans MS"/>
        </w:rPr>
        <w:pPrChange w:id="934" w:author="Louise LEWONCZUK" w:date="2017-06-26T13:55:00Z">
          <w:pPr>
            <w:spacing w:after="0"/>
          </w:pPr>
        </w:pPrChange>
      </w:pPr>
    </w:p>
    <w:p w:rsidR="00C731CB" w:rsidDel="00F04891" w:rsidRDefault="005637F6">
      <w:pPr>
        <w:spacing w:after="0"/>
        <w:jc w:val="both"/>
        <w:rPr>
          <w:del w:id="935" w:author="Louise LEWONCZUK" w:date="2017-06-25T21:38:00Z"/>
          <w:rFonts w:ascii="Comic Sans MS" w:hAnsi="Comic Sans MS"/>
        </w:rPr>
        <w:pPrChange w:id="936" w:author="Louise LEWONCZUK" w:date="2017-06-26T13:55:00Z">
          <w:pPr>
            <w:spacing w:after="0"/>
          </w:pPr>
        </w:pPrChange>
      </w:pPr>
      <w:del w:id="937" w:author="Louise LEWONCZUK" w:date="2017-06-25T21:38:00Z">
        <w:r w:rsidDel="00F04891">
          <w:rPr>
            <w:rFonts w:ascii="Comic Sans MS" w:hAnsi="Comic Sans MS"/>
          </w:rPr>
          <w:delText>Irrationalité</w:delText>
        </w:r>
        <w:r w:rsidR="00C731CB" w:rsidDel="00F04891">
          <w:rPr>
            <w:rFonts w:ascii="Comic Sans MS" w:hAnsi="Comic Sans MS"/>
          </w:rPr>
          <w:delText xml:space="preserve"> des systèmes </w:delText>
        </w:r>
        <w:r w:rsidR="00C731CB" w:rsidRPr="00C731CB" w:rsidDel="00F04891">
          <w:rPr>
            <w:rFonts w:ascii="Comic Sans MS" w:hAnsi="Comic Sans MS"/>
          </w:rPr>
          <w:sym w:font="Wingdings" w:char="F0E0"/>
        </w:r>
        <w:r w:rsidR="00C731CB" w:rsidDel="00F04891">
          <w:rPr>
            <w:rFonts w:ascii="Comic Sans MS" w:hAnsi="Comic Sans MS"/>
          </w:rPr>
          <w:delText xml:space="preserve"> </w:delText>
        </w:r>
        <w:r w:rsidDel="00F04891">
          <w:rPr>
            <w:rFonts w:ascii="Comic Sans MS" w:hAnsi="Comic Sans MS"/>
          </w:rPr>
          <w:delText>apparition</w:delText>
        </w:r>
        <w:r w:rsidR="00C731CB" w:rsidDel="00F04891">
          <w:rPr>
            <w:rFonts w:ascii="Comic Sans MS" w:hAnsi="Comic Sans MS"/>
          </w:rPr>
          <w:delText xml:space="preserve"> de la mode des utopie</w:delText>
        </w:r>
        <w:r w:rsidDel="00F04891">
          <w:rPr>
            <w:rFonts w:ascii="Comic Sans MS" w:hAnsi="Comic Sans MS"/>
          </w:rPr>
          <w:delText>s</w:delText>
        </w:r>
        <w:r w:rsidR="00C731CB" w:rsidDel="00F04891">
          <w:rPr>
            <w:rFonts w:ascii="Comic Sans MS" w:hAnsi="Comic Sans MS"/>
          </w:rPr>
          <w:delText xml:space="preserve"> </w:delText>
        </w:r>
      </w:del>
    </w:p>
    <w:p w:rsidR="005637F6" w:rsidDel="00F04891" w:rsidRDefault="005637F6">
      <w:pPr>
        <w:spacing w:after="0"/>
        <w:jc w:val="both"/>
        <w:rPr>
          <w:del w:id="938" w:author="Louise LEWONCZUK" w:date="2017-06-25T21:38:00Z"/>
          <w:rFonts w:ascii="Comic Sans MS" w:hAnsi="Comic Sans MS"/>
        </w:rPr>
        <w:pPrChange w:id="939" w:author="Louise LEWONCZUK" w:date="2017-06-26T13:55:00Z">
          <w:pPr>
            <w:spacing w:after="0"/>
          </w:pPr>
        </w:pPrChange>
      </w:pPr>
    </w:p>
    <w:p w:rsidR="005637F6" w:rsidDel="00850E11" w:rsidRDefault="005637F6">
      <w:pPr>
        <w:spacing w:after="0"/>
        <w:jc w:val="both"/>
        <w:rPr>
          <w:del w:id="940" w:author="Louise LEWONCZUK" w:date="2016-09-17T16:06:00Z"/>
          <w:rFonts w:ascii="Comic Sans MS" w:hAnsi="Comic Sans MS"/>
        </w:rPr>
        <w:pPrChange w:id="941" w:author="Louise LEWONCZUK" w:date="2017-06-26T13:55:00Z">
          <w:pPr>
            <w:spacing w:after="0"/>
          </w:pPr>
        </w:pPrChange>
      </w:pPr>
      <w:del w:id="942" w:author="Louise LEWONCZUK" w:date="2017-06-25T21:38:00Z">
        <w:r w:rsidRPr="008E0A45" w:rsidDel="00F04891">
          <w:rPr>
            <w:rFonts w:ascii="Comic Sans MS" w:hAnsi="Comic Sans MS"/>
            <w:u w:val="single"/>
            <w:rPrChange w:id="943" w:author="Louise LEWONCZUK" w:date="2016-10-21T11:21:00Z">
              <w:rPr>
                <w:rFonts w:ascii="Comic Sans MS" w:hAnsi="Comic Sans MS"/>
              </w:rPr>
            </w:rPrChange>
          </w:rPr>
          <w:delText xml:space="preserve">A </w:delText>
        </w:r>
      </w:del>
      <w:del w:id="944" w:author="Louise LEWONCZUK" w:date="2016-09-17T16:05:00Z">
        <w:r w:rsidRPr="008E0A45" w:rsidDel="00850E11">
          <w:rPr>
            <w:rFonts w:ascii="Comic Sans MS" w:hAnsi="Comic Sans MS"/>
            <w:u w:val="single"/>
            <w:rPrChange w:id="945" w:author="Louise LEWONCZUK" w:date="2016-10-21T11:21:00Z">
              <w:rPr>
                <w:rFonts w:ascii="Comic Sans MS" w:hAnsi="Comic Sans MS"/>
              </w:rPr>
            </w:rPrChange>
          </w:rPr>
          <w:delText>lepque</w:delText>
        </w:r>
      </w:del>
      <w:del w:id="946" w:author="Louise LEWONCZUK" w:date="2017-06-25T21:38:00Z">
        <w:r w:rsidRPr="008E0A45" w:rsidDel="00F04891">
          <w:rPr>
            <w:rFonts w:ascii="Comic Sans MS" w:hAnsi="Comic Sans MS"/>
            <w:u w:val="single"/>
            <w:rPrChange w:id="947" w:author="Louise LEWONCZUK" w:date="2016-10-21T11:21:00Z">
              <w:rPr>
                <w:rFonts w:ascii="Comic Sans MS" w:hAnsi="Comic Sans MS"/>
              </w:rPr>
            </w:rPrChange>
          </w:rPr>
          <w:delText xml:space="preserve"> moderne</w:delText>
        </w:r>
        <w:r w:rsidDel="00F04891">
          <w:rPr>
            <w:rFonts w:ascii="Comic Sans MS" w:hAnsi="Comic Sans MS"/>
          </w:rPr>
          <w:delText xml:space="preserve"> : </w:delText>
        </w:r>
      </w:del>
      <w:del w:id="948" w:author="Louise LEWONCZUK" w:date="2016-09-17T16:05:00Z">
        <w:r w:rsidDel="00850E11">
          <w:rPr>
            <w:rFonts w:ascii="Comic Sans MS" w:hAnsi="Comic Sans MS"/>
          </w:rPr>
          <w:delText>irrationnalitré</w:delText>
        </w:r>
      </w:del>
      <w:del w:id="949" w:author="Louise LEWONCZUK" w:date="2017-06-25T21:38:00Z">
        <w:r w:rsidDel="00F04891">
          <w:rPr>
            <w:rFonts w:ascii="Comic Sans MS" w:hAnsi="Comic Sans MS"/>
          </w:rPr>
          <w:delText xml:space="preserve"> de la société nous </w:delText>
        </w:r>
      </w:del>
      <w:del w:id="950" w:author="Louise LEWONCZUK" w:date="2016-09-17T16:06:00Z">
        <w:r w:rsidDel="00850E11">
          <w:rPr>
            <w:rFonts w:ascii="Comic Sans MS" w:hAnsi="Comic Sans MS"/>
          </w:rPr>
          <w:delText>eclaqte</w:delText>
        </w:r>
      </w:del>
      <w:del w:id="951" w:author="Louise LEWONCZUK" w:date="2017-06-25T21:38:00Z">
        <w:r w:rsidDel="00F04891">
          <w:rPr>
            <w:rFonts w:ascii="Comic Sans MS" w:hAnsi="Comic Sans MS"/>
          </w:rPr>
          <w:delText xml:space="preserve"> au visage, </w:delText>
        </w:r>
      </w:del>
    </w:p>
    <w:p w:rsidR="005637F6" w:rsidDel="00850E11" w:rsidRDefault="005637F6">
      <w:pPr>
        <w:spacing w:after="0"/>
        <w:jc w:val="both"/>
        <w:rPr>
          <w:del w:id="952" w:author="Louise LEWONCZUK" w:date="2016-09-17T16:06:00Z"/>
          <w:rFonts w:ascii="Comic Sans MS" w:hAnsi="Comic Sans MS"/>
        </w:rPr>
        <w:pPrChange w:id="953" w:author="Louise LEWONCZUK" w:date="2017-06-26T13:55:00Z">
          <w:pPr>
            <w:spacing w:after="0"/>
          </w:pPr>
        </w:pPrChange>
      </w:pPr>
    </w:p>
    <w:p w:rsidR="005637F6" w:rsidDel="00850E11" w:rsidRDefault="005637F6">
      <w:pPr>
        <w:spacing w:after="0"/>
        <w:jc w:val="both"/>
        <w:rPr>
          <w:del w:id="954" w:author="Louise LEWONCZUK" w:date="2016-09-17T16:06:00Z"/>
          <w:rFonts w:ascii="Comic Sans MS" w:hAnsi="Comic Sans MS"/>
        </w:rPr>
        <w:pPrChange w:id="955" w:author="Louise LEWONCZUK" w:date="2017-06-26T13:55:00Z">
          <w:pPr>
            <w:spacing w:after="0"/>
          </w:pPr>
        </w:pPrChange>
      </w:pPr>
      <w:del w:id="956" w:author="Louise LEWONCZUK" w:date="2016-09-17T16:06:00Z">
        <w:r w:rsidDel="00850E11">
          <w:rPr>
            <w:rFonts w:ascii="Comic Sans MS" w:hAnsi="Comic Sans MS"/>
          </w:rPr>
          <w:delText>Irrtionnalité</w:delText>
        </w:r>
      </w:del>
      <w:del w:id="957" w:author="Louise LEWONCZUK" w:date="2017-06-25T21:38:00Z">
        <w:r w:rsidDel="00F04891">
          <w:rPr>
            <w:rFonts w:ascii="Comic Sans MS" w:hAnsi="Comic Sans MS"/>
          </w:rPr>
          <w:delText xml:space="preserve"> face à l’inégalité</w:delText>
        </w:r>
      </w:del>
    </w:p>
    <w:p w:rsidR="005637F6" w:rsidDel="00850E11" w:rsidRDefault="005637F6">
      <w:pPr>
        <w:spacing w:after="0"/>
        <w:jc w:val="both"/>
        <w:rPr>
          <w:del w:id="958" w:author="Louise LEWONCZUK" w:date="2016-09-17T16:06:00Z"/>
          <w:rFonts w:ascii="Comic Sans MS" w:hAnsi="Comic Sans MS"/>
        </w:rPr>
        <w:pPrChange w:id="959" w:author="Louise LEWONCZUK" w:date="2017-06-26T13:55:00Z">
          <w:pPr>
            <w:spacing w:after="0"/>
          </w:pPr>
        </w:pPrChange>
      </w:pPr>
    </w:p>
    <w:p w:rsidR="005637F6" w:rsidDel="00850E11" w:rsidRDefault="005637F6">
      <w:pPr>
        <w:spacing w:after="0"/>
        <w:jc w:val="both"/>
        <w:rPr>
          <w:del w:id="960" w:author="Louise LEWONCZUK" w:date="2016-09-17T16:06:00Z"/>
          <w:rFonts w:ascii="Comic Sans MS" w:hAnsi="Comic Sans MS"/>
        </w:rPr>
        <w:pPrChange w:id="961" w:author="Louise LEWONCZUK" w:date="2017-06-26T13:55:00Z">
          <w:pPr>
            <w:spacing w:after="0"/>
          </w:pPr>
        </w:pPrChange>
      </w:pPr>
    </w:p>
    <w:p w:rsidR="005637F6" w:rsidDel="008E0A45" w:rsidRDefault="005637F6">
      <w:pPr>
        <w:spacing w:after="0"/>
        <w:jc w:val="both"/>
        <w:rPr>
          <w:del w:id="962" w:author="Louise LEWONCZUK" w:date="2016-10-21T11:21:00Z"/>
          <w:rFonts w:ascii="Comic Sans MS" w:hAnsi="Comic Sans MS"/>
        </w:rPr>
        <w:pPrChange w:id="963" w:author="Louise LEWONCZUK" w:date="2017-06-26T13:55:00Z">
          <w:pPr>
            <w:spacing w:after="0"/>
          </w:pPr>
        </w:pPrChange>
      </w:pPr>
      <w:del w:id="964" w:author="Louise LEWONCZUK" w:date="2016-09-17T16:06:00Z">
        <w:r w:rsidDel="00850E11">
          <w:rPr>
            <w:rFonts w:ascii="Comic Sans MS" w:hAnsi="Comic Sans MS"/>
          </w:rPr>
          <w:delText>Les just…</w:delText>
        </w:r>
      </w:del>
    </w:p>
    <w:p w:rsidR="005637F6" w:rsidDel="00F04891" w:rsidRDefault="005637F6">
      <w:pPr>
        <w:spacing w:after="0"/>
        <w:jc w:val="both"/>
        <w:rPr>
          <w:del w:id="965" w:author="Louise LEWONCZUK" w:date="2017-06-25T21:38:00Z"/>
          <w:rFonts w:ascii="Comic Sans MS" w:hAnsi="Comic Sans MS"/>
        </w:rPr>
        <w:pPrChange w:id="966" w:author="Louise LEWONCZUK" w:date="2017-06-26T13:55:00Z">
          <w:pPr>
            <w:spacing w:after="0"/>
          </w:pPr>
        </w:pPrChange>
      </w:pPr>
    </w:p>
    <w:p w:rsidR="005637F6" w:rsidDel="00F04891" w:rsidRDefault="005637F6">
      <w:pPr>
        <w:spacing w:after="0"/>
        <w:jc w:val="both"/>
        <w:rPr>
          <w:del w:id="967" w:author="Louise LEWONCZUK" w:date="2017-06-25T21:38:00Z"/>
          <w:rFonts w:ascii="Comic Sans MS" w:hAnsi="Comic Sans MS"/>
        </w:rPr>
        <w:pPrChange w:id="968" w:author="Louise LEWONCZUK" w:date="2017-06-26T13:55:00Z">
          <w:pPr>
            <w:spacing w:after="0"/>
          </w:pPr>
        </w:pPrChange>
      </w:pPr>
      <w:del w:id="969" w:author="Louise LEWONCZUK" w:date="2017-06-25T21:38:00Z">
        <w:r w:rsidDel="00F04891">
          <w:rPr>
            <w:rFonts w:ascii="Comic Sans MS" w:hAnsi="Comic Sans MS"/>
          </w:rPr>
          <w:delText xml:space="preserve">JJRousseau : argument </w:delText>
        </w:r>
      </w:del>
      <w:del w:id="970" w:author="Louise LEWONCZUK" w:date="2016-09-17T16:06:00Z">
        <w:r w:rsidDel="00850E11">
          <w:rPr>
            <w:rFonts w:ascii="Comic Sans MS" w:hAnsi="Comic Sans MS"/>
          </w:rPr>
          <w:delText>asssez</w:delText>
        </w:r>
      </w:del>
      <w:del w:id="971" w:author="Louise LEWONCZUK" w:date="2017-06-25T21:38:00Z">
        <w:r w:rsidDel="00F04891">
          <w:rPr>
            <w:rFonts w:ascii="Comic Sans MS" w:hAnsi="Comic Sans MS"/>
          </w:rPr>
          <w:delText xml:space="preserve"> définitif face au </w:delText>
        </w:r>
      </w:del>
      <w:del w:id="972" w:author="Louise LEWONCZUK" w:date="2016-09-17T16:06:00Z">
        <w:r w:rsidDel="00850E11">
          <w:rPr>
            <w:rFonts w:ascii="Comic Sans MS" w:hAnsi="Comic Sans MS"/>
          </w:rPr>
          <w:delText>pact</w:delText>
        </w:r>
      </w:del>
      <w:del w:id="973" w:author="Louise LEWONCZUK" w:date="2017-06-25T21:38:00Z">
        <w:r w:rsidDel="00F04891">
          <w:rPr>
            <w:rFonts w:ascii="Comic Sans MS" w:hAnsi="Comic Sans MS"/>
          </w:rPr>
          <w:delText xml:space="preserve"> de soumission</w:delText>
        </w:r>
      </w:del>
    </w:p>
    <w:p w:rsidR="005637F6" w:rsidDel="00F04891" w:rsidRDefault="005637F6">
      <w:pPr>
        <w:spacing w:after="0"/>
        <w:jc w:val="both"/>
        <w:rPr>
          <w:del w:id="974" w:author="Louise LEWONCZUK" w:date="2017-06-25T21:38:00Z"/>
          <w:rFonts w:ascii="Comic Sans MS" w:hAnsi="Comic Sans MS"/>
        </w:rPr>
        <w:pPrChange w:id="975" w:author="Louise LEWONCZUK" w:date="2017-06-26T13:55:00Z">
          <w:pPr>
            <w:spacing w:after="0"/>
          </w:pPr>
        </w:pPrChange>
      </w:pPr>
      <w:del w:id="976" w:author="Louise LEWONCZUK" w:date="2017-06-25T21:38:00Z">
        <w:r w:rsidDel="00F04891">
          <w:rPr>
            <w:rFonts w:ascii="Comic Sans MS" w:hAnsi="Comic Sans MS"/>
          </w:rPr>
          <w:delText xml:space="preserve">Idée </w:delText>
        </w:r>
      </w:del>
      <w:del w:id="977" w:author="Louise LEWONCZUK" w:date="2016-09-17T16:06:00Z">
        <w:r w:rsidDel="00850E11">
          <w:rPr>
            <w:rFonts w:ascii="Comic Sans MS" w:hAnsi="Comic Sans MS"/>
          </w:rPr>
          <w:delText>meêm</w:delText>
        </w:r>
      </w:del>
      <w:del w:id="978" w:author="Louise LEWONCZUK" w:date="2017-06-25T21:38:00Z">
        <w:r w:rsidDel="00F04891">
          <w:rPr>
            <w:rFonts w:ascii="Comic Sans MS" w:hAnsi="Comic Sans MS"/>
          </w:rPr>
          <w:delText xml:space="preserve"> d’un </w:delText>
        </w:r>
      </w:del>
      <w:del w:id="979" w:author="Louise LEWONCZUK" w:date="2016-09-17T16:06:00Z">
        <w:r w:rsidDel="00850E11">
          <w:rPr>
            <w:rFonts w:ascii="Comic Sans MS" w:hAnsi="Comic Sans MS"/>
          </w:rPr>
          <w:delText>oa</w:delText>
        </w:r>
      </w:del>
      <w:del w:id="980" w:author="Louise LEWONCZUK" w:date="2017-06-25T21:38:00Z">
        <w:r w:rsidDel="00F04891">
          <w:rPr>
            <w:rFonts w:ascii="Comic Sans MS" w:hAnsi="Comic Sans MS"/>
          </w:rPr>
          <w:delText>ct de soumission est selon lui fondé sur une gravissime erreur : le fait de penser que la liberté est un bien</w:delText>
        </w:r>
      </w:del>
      <w:del w:id="981" w:author="Louise LEWONCZUK" w:date="2016-09-17T16:07:00Z">
        <w:r w:rsidDel="00850E11">
          <w:rPr>
            <w:rFonts w:ascii="Comic Sans MS" w:hAnsi="Comic Sans MS"/>
          </w:rPr>
          <w:delText> </w:delText>
        </w:r>
      </w:del>
      <w:del w:id="982" w:author="Louise LEWONCZUK" w:date="2017-06-25T21:38:00Z">
        <w:r w:rsidDel="00F04891">
          <w:rPr>
            <w:rFonts w:ascii="Comic Sans MS" w:hAnsi="Comic Sans MS"/>
          </w:rPr>
          <w:delText>, est quelque chose que l’on a</w:delText>
        </w:r>
      </w:del>
      <w:del w:id="983" w:author="Louise LEWONCZUK" w:date="2016-09-17T16:07:00Z">
        <w:r w:rsidDel="00850E11">
          <w:rPr>
            <w:rFonts w:ascii="Comic Sans MS" w:hAnsi="Comic Sans MS"/>
          </w:rPr>
          <w:delText xml:space="preserve"> </w:delText>
        </w:r>
      </w:del>
    </w:p>
    <w:p w:rsidR="005637F6" w:rsidDel="00F04891" w:rsidRDefault="005637F6">
      <w:pPr>
        <w:spacing w:after="0"/>
        <w:jc w:val="both"/>
        <w:rPr>
          <w:del w:id="984" w:author="Louise LEWONCZUK" w:date="2017-06-25T21:38:00Z"/>
          <w:rFonts w:ascii="Comic Sans MS" w:hAnsi="Comic Sans MS"/>
        </w:rPr>
        <w:pPrChange w:id="985" w:author="Louise LEWONCZUK" w:date="2017-06-26T13:55:00Z">
          <w:pPr>
            <w:spacing w:after="0"/>
          </w:pPr>
        </w:pPrChange>
      </w:pPr>
      <w:del w:id="986" w:author="Louise LEWONCZUK" w:date="2017-06-25T21:38:00Z">
        <w:r w:rsidDel="00F04891">
          <w:rPr>
            <w:rFonts w:ascii="Comic Sans MS" w:hAnsi="Comic Sans MS"/>
          </w:rPr>
          <w:delText xml:space="preserve">C’est une erreur car ce </w:delText>
        </w:r>
      </w:del>
      <w:del w:id="987" w:author="Louise LEWONCZUK" w:date="2016-09-17T16:06:00Z">
        <w:r w:rsidDel="00850E11">
          <w:rPr>
            <w:rFonts w:ascii="Comic Sans MS" w:hAnsi="Comic Sans MS"/>
          </w:rPr>
          <w:delText>nest</w:delText>
        </w:r>
      </w:del>
      <w:del w:id="988" w:author="Louise LEWONCZUK" w:date="2017-06-25T21:38:00Z">
        <w:r w:rsidDel="00F04891">
          <w:rPr>
            <w:rFonts w:ascii="Comic Sans MS" w:hAnsi="Comic Sans MS"/>
          </w:rPr>
          <w:delText xml:space="preserve"> pas quelque chose que je </w:delText>
        </w:r>
      </w:del>
      <w:del w:id="989" w:author="Louise LEWONCZUK" w:date="2016-09-17T16:06:00Z">
        <w:r w:rsidDel="00850E11">
          <w:rPr>
            <w:rFonts w:ascii="Comic Sans MS" w:hAnsi="Comic Sans MS"/>
          </w:rPr>
          <w:delText>possede</w:delText>
        </w:r>
      </w:del>
      <w:del w:id="990" w:author="Louise LEWONCZUK" w:date="2017-06-25T21:38:00Z">
        <w:r w:rsidDel="00F04891">
          <w:rPr>
            <w:rFonts w:ascii="Comic Sans MS" w:hAnsi="Comic Sans MS"/>
          </w:rPr>
          <w:delText xml:space="preserve"> mais une partie même de mon humanité, ça fait </w:delText>
        </w:r>
      </w:del>
      <w:del w:id="991" w:author="Louise LEWONCZUK" w:date="2016-09-17T16:06:00Z">
        <w:r w:rsidDel="00850E11">
          <w:rPr>
            <w:rFonts w:ascii="Comic Sans MS" w:hAnsi="Comic Sans MS"/>
          </w:rPr>
          <w:delText>paryi</w:delText>
        </w:r>
      </w:del>
      <w:del w:id="992" w:author="Louise LEWONCZUK" w:date="2017-06-25T21:38:00Z">
        <w:r w:rsidDel="00F04891">
          <w:rPr>
            <w:rFonts w:ascii="Comic Sans MS" w:hAnsi="Comic Sans MS"/>
          </w:rPr>
          <w:delText xml:space="preserve"> du fait que je suis un homme</w:delText>
        </w:r>
      </w:del>
    </w:p>
    <w:p w:rsidR="005637F6" w:rsidDel="00F04891" w:rsidRDefault="005637F6">
      <w:pPr>
        <w:spacing w:after="0"/>
        <w:jc w:val="both"/>
        <w:rPr>
          <w:del w:id="993" w:author="Louise LEWONCZUK" w:date="2017-06-25T21:38:00Z"/>
          <w:rFonts w:ascii="Comic Sans MS" w:hAnsi="Comic Sans MS"/>
        </w:rPr>
        <w:pPrChange w:id="994" w:author="Louise LEWONCZUK" w:date="2017-06-26T13:55:00Z">
          <w:pPr>
            <w:spacing w:after="0"/>
          </w:pPr>
        </w:pPrChange>
      </w:pPr>
      <w:del w:id="995" w:author="Louise LEWONCZUK" w:date="2017-06-25T21:38:00Z">
        <w:r w:rsidDel="00F04891">
          <w:rPr>
            <w:rFonts w:ascii="Comic Sans MS" w:hAnsi="Comic Sans MS"/>
          </w:rPr>
          <w:delText xml:space="preserve">C’est donc </w:delText>
        </w:r>
      </w:del>
      <w:del w:id="996" w:author="Louise LEWONCZUK" w:date="2016-09-17T16:07:00Z">
        <w:r w:rsidDel="00850E11">
          <w:rPr>
            <w:rFonts w:ascii="Comic Sans MS" w:hAnsi="Comic Sans MS"/>
          </w:rPr>
          <w:delText>uen</w:delText>
        </w:r>
      </w:del>
      <w:del w:id="997" w:author="Louise LEWONCZUK" w:date="2017-06-25T21:38:00Z">
        <w:r w:rsidDel="00F04891">
          <w:rPr>
            <w:rFonts w:ascii="Comic Sans MS" w:hAnsi="Comic Sans MS"/>
          </w:rPr>
          <w:delText xml:space="preserve"> part </w:delText>
        </w:r>
      </w:del>
      <w:del w:id="998" w:author="Louise LEWONCZUK" w:date="2016-09-17T16:07:00Z">
        <w:r w:rsidDel="00850E11">
          <w:rPr>
            <w:rFonts w:ascii="Comic Sans MS" w:hAnsi="Comic Sans MS"/>
          </w:rPr>
          <w:delText>insséssible</w:delText>
        </w:r>
      </w:del>
      <w:del w:id="999" w:author="Louise LEWONCZUK" w:date="2017-06-25T21:38:00Z">
        <w:r w:rsidDel="00F04891">
          <w:rPr>
            <w:rFonts w:ascii="Comic Sans MS" w:hAnsi="Comic Sans MS"/>
          </w:rPr>
          <w:delText xml:space="preserve"> de mon </w:delText>
        </w:r>
      </w:del>
      <w:del w:id="1000" w:author="Louise LEWONCZUK" w:date="2016-09-17T16:07:00Z">
        <w:r w:rsidDel="00850E11">
          <w:rPr>
            <w:rFonts w:ascii="Comic Sans MS" w:hAnsi="Comic Sans MS"/>
          </w:rPr>
          <w:delText>idéentité</w:delText>
        </w:r>
      </w:del>
      <w:del w:id="1001" w:author="Louise LEWONCZUK" w:date="2017-06-25T21:38:00Z">
        <w:r w:rsidDel="00F04891">
          <w:rPr>
            <w:rFonts w:ascii="Comic Sans MS" w:hAnsi="Comic Sans MS"/>
          </w:rPr>
          <w:delText xml:space="preserve"> dhomme </w:delText>
        </w:r>
      </w:del>
    </w:p>
    <w:p w:rsidR="005637F6" w:rsidDel="008E0A45" w:rsidRDefault="005637F6">
      <w:pPr>
        <w:spacing w:after="0"/>
        <w:jc w:val="both"/>
        <w:rPr>
          <w:del w:id="1002" w:author="Louise LEWONCZUK" w:date="2016-10-21T11:22:00Z"/>
          <w:rFonts w:ascii="Comic Sans MS" w:hAnsi="Comic Sans MS"/>
        </w:rPr>
        <w:pPrChange w:id="1003" w:author="Louise LEWONCZUK" w:date="2017-06-26T13:55:00Z">
          <w:pPr>
            <w:spacing w:after="0"/>
          </w:pPr>
        </w:pPrChange>
      </w:pPr>
      <w:del w:id="1004" w:author="Louise LEWONCZUK" w:date="2016-09-17T16:08:00Z">
        <w:r w:rsidDel="00850E11">
          <w:rPr>
            <w:rFonts w:ascii="Comic Sans MS" w:hAnsi="Comic Sans MS"/>
          </w:rPr>
          <w:delText>Rennoncer</w:delText>
        </w:r>
      </w:del>
      <w:del w:id="1005" w:author="Louise LEWONCZUK" w:date="2017-06-25T21:38:00Z">
        <w:r w:rsidDel="00F04891">
          <w:rPr>
            <w:rFonts w:ascii="Comic Sans MS" w:hAnsi="Comic Sans MS"/>
          </w:rPr>
          <w:delText xml:space="preserve"> à sa liberté = renoncer à sa qualité d’homme (citation)</w:delText>
        </w:r>
      </w:del>
    </w:p>
    <w:p w:rsidR="005637F6" w:rsidDel="00F04891" w:rsidRDefault="005637F6">
      <w:pPr>
        <w:spacing w:after="0"/>
        <w:jc w:val="both"/>
        <w:rPr>
          <w:del w:id="1006" w:author="Louise LEWONCZUK" w:date="2017-06-25T21:38:00Z"/>
          <w:rFonts w:ascii="Comic Sans MS" w:hAnsi="Comic Sans MS"/>
        </w:rPr>
        <w:pPrChange w:id="1007" w:author="Louise LEWONCZUK" w:date="2017-06-26T13:55:00Z">
          <w:pPr>
            <w:spacing w:after="0"/>
          </w:pPr>
        </w:pPrChange>
      </w:pPr>
    </w:p>
    <w:p w:rsidR="005637F6" w:rsidDel="00F04891" w:rsidRDefault="005637F6">
      <w:pPr>
        <w:spacing w:after="0"/>
        <w:jc w:val="both"/>
        <w:rPr>
          <w:del w:id="1008" w:author="Louise LEWONCZUK" w:date="2017-06-25T21:38:00Z"/>
          <w:rFonts w:ascii="Comic Sans MS" w:hAnsi="Comic Sans MS"/>
        </w:rPr>
        <w:pPrChange w:id="1009" w:author="Louise LEWONCZUK" w:date="2017-06-26T13:55:00Z">
          <w:pPr>
            <w:spacing w:after="0"/>
          </w:pPr>
        </w:pPrChange>
      </w:pPr>
      <w:del w:id="1010" w:author="Louise LEWONCZUK" w:date="2017-06-25T21:38:00Z">
        <w:r w:rsidDel="00F04891">
          <w:rPr>
            <w:rFonts w:ascii="Comic Sans MS" w:hAnsi="Comic Sans MS"/>
          </w:rPr>
          <w:delText xml:space="preserve">La liberté est </w:delText>
        </w:r>
      </w:del>
      <w:del w:id="1011" w:author="Louise LEWONCZUK" w:date="2016-09-17T16:08:00Z">
        <w:r w:rsidDel="00850E11">
          <w:rPr>
            <w:rFonts w:ascii="Comic Sans MS" w:hAnsi="Comic Sans MS"/>
          </w:rPr>
          <w:delText>uen</w:delText>
        </w:r>
      </w:del>
      <w:del w:id="1012" w:author="Louise LEWONCZUK" w:date="2017-06-25T21:38:00Z">
        <w:r w:rsidDel="00F04891">
          <w:rPr>
            <w:rFonts w:ascii="Comic Sans MS" w:hAnsi="Comic Sans MS"/>
          </w:rPr>
          <w:delText xml:space="preserve"> part de son humanité</w:delText>
        </w:r>
      </w:del>
    </w:p>
    <w:p w:rsidR="005637F6" w:rsidDel="00F04891" w:rsidRDefault="005637F6">
      <w:pPr>
        <w:spacing w:after="0"/>
        <w:jc w:val="both"/>
        <w:rPr>
          <w:del w:id="1013" w:author="Louise LEWONCZUK" w:date="2017-06-25T21:38:00Z"/>
          <w:rFonts w:ascii="Comic Sans MS" w:hAnsi="Comic Sans MS"/>
        </w:rPr>
        <w:pPrChange w:id="1014" w:author="Louise LEWONCZUK" w:date="2017-06-26T13:55:00Z">
          <w:pPr>
            <w:spacing w:after="0"/>
          </w:pPr>
        </w:pPrChange>
      </w:pPr>
      <w:del w:id="1015" w:author="Louise LEWONCZUK" w:date="2017-06-25T21:38:00Z">
        <w:r w:rsidDel="00F04891">
          <w:rPr>
            <w:rFonts w:ascii="Comic Sans MS" w:hAnsi="Comic Sans MS"/>
          </w:rPr>
          <w:delText xml:space="preserve">Renoncer à sa liberté = sortir de son humanité </w:delText>
        </w:r>
      </w:del>
    </w:p>
    <w:p w:rsidR="005637F6" w:rsidDel="00850E11" w:rsidRDefault="005637F6">
      <w:pPr>
        <w:spacing w:after="0"/>
        <w:jc w:val="both"/>
        <w:rPr>
          <w:del w:id="1016" w:author="Louise LEWONCZUK" w:date="2016-09-17T16:08:00Z"/>
          <w:rFonts w:ascii="Comic Sans MS" w:hAnsi="Comic Sans MS"/>
        </w:rPr>
        <w:pPrChange w:id="1017" w:author="Louise LEWONCZUK" w:date="2017-06-26T13:55:00Z">
          <w:pPr>
            <w:spacing w:after="0"/>
          </w:pPr>
        </w:pPrChange>
      </w:pPr>
      <w:del w:id="1018" w:author="Louise LEWONCZUK" w:date="2017-06-25T21:38:00Z">
        <w:r w:rsidDel="00F04891">
          <w:rPr>
            <w:rFonts w:ascii="Comic Sans MS" w:hAnsi="Comic Sans MS"/>
          </w:rPr>
          <w:delText xml:space="preserve">Ce n’est pas possible, un homme ne peut pas souhaiter ne </w:delText>
        </w:r>
      </w:del>
      <w:del w:id="1019" w:author="Louise LEWONCZUK" w:date="2016-09-17T16:08:00Z">
        <w:r w:rsidDel="00850E11">
          <w:rPr>
            <w:rFonts w:ascii="Comic Sans MS" w:hAnsi="Comic Sans MS"/>
          </w:rPr>
          <w:delText>pplus</w:delText>
        </w:r>
      </w:del>
      <w:del w:id="1020" w:author="Louise LEWONCZUK" w:date="2017-06-25T21:38:00Z">
        <w:r w:rsidDel="00F04891">
          <w:rPr>
            <w:rFonts w:ascii="Comic Sans MS" w:hAnsi="Comic Sans MS"/>
          </w:rPr>
          <w:delText xml:space="preserve"> </w:delText>
        </w:r>
      </w:del>
      <w:del w:id="1021" w:author="Louise LEWONCZUK" w:date="2016-09-17T16:08:00Z">
        <w:r w:rsidDel="00850E11">
          <w:rPr>
            <w:rFonts w:ascii="Comic Sans MS" w:hAnsi="Comic Sans MS"/>
          </w:rPr>
          <w:delText>etre</w:delText>
        </w:r>
      </w:del>
      <w:del w:id="1022" w:author="Louise LEWONCZUK" w:date="2017-06-25T21:38:00Z">
        <w:r w:rsidDel="00F04891">
          <w:rPr>
            <w:rFonts w:ascii="Comic Sans MS" w:hAnsi="Comic Sans MS"/>
          </w:rPr>
          <w:delText xml:space="preserve"> un homme</w:delText>
        </w:r>
      </w:del>
    </w:p>
    <w:p w:rsidR="005637F6" w:rsidDel="00F04891" w:rsidRDefault="005637F6">
      <w:pPr>
        <w:spacing w:after="0"/>
        <w:jc w:val="both"/>
        <w:rPr>
          <w:del w:id="1023" w:author="Louise LEWONCZUK" w:date="2017-06-25T21:38:00Z"/>
          <w:rFonts w:ascii="Comic Sans MS" w:hAnsi="Comic Sans MS"/>
        </w:rPr>
        <w:pPrChange w:id="1024" w:author="Louise LEWONCZUK" w:date="2017-06-26T13:55:00Z">
          <w:pPr>
            <w:spacing w:after="0"/>
          </w:pPr>
        </w:pPrChange>
      </w:pPr>
    </w:p>
    <w:p w:rsidR="005637F6" w:rsidDel="00850E11" w:rsidRDefault="005637F6">
      <w:pPr>
        <w:spacing w:after="0"/>
        <w:jc w:val="both"/>
        <w:rPr>
          <w:del w:id="1025" w:author="Louise LEWONCZUK" w:date="2016-09-17T16:08:00Z"/>
          <w:rFonts w:ascii="Comic Sans MS" w:hAnsi="Comic Sans MS"/>
        </w:rPr>
        <w:pPrChange w:id="1026" w:author="Louise LEWONCZUK" w:date="2017-06-26T13:55:00Z">
          <w:pPr>
            <w:spacing w:after="0"/>
          </w:pPr>
        </w:pPrChange>
      </w:pPr>
      <w:del w:id="1027" w:author="Louise LEWONCZUK" w:date="2016-09-17T16:08:00Z">
        <w:r w:rsidDel="00850E11">
          <w:rPr>
            <w:rFonts w:ascii="Comic Sans MS" w:hAnsi="Comic Sans MS"/>
          </w:rPr>
          <w:delText>Il dit (tjs dans le contrat social)</w:delText>
        </w:r>
      </w:del>
    </w:p>
    <w:p w:rsidR="005637F6" w:rsidDel="00850E11" w:rsidRDefault="005637F6">
      <w:pPr>
        <w:spacing w:after="0"/>
        <w:jc w:val="both"/>
        <w:rPr>
          <w:del w:id="1028" w:author="Louise LEWONCZUK" w:date="2016-09-17T16:08:00Z"/>
          <w:rFonts w:ascii="Comic Sans MS" w:hAnsi="Comic Sans MS"/>
        </w:rPr>
        <w:pPrChange w:id="1029" w:author="Louise LEWONCZUK" w:date="2017-06-26T13:55:00Z">
          <w:pPr>
            <w:spacing w:after="0"/>
          </w:pPr>
        </w:pPrChange>
      </w:pPr>
      <w:del w:id="1030" w:author="Louise LEWONCZUK" w:date="2016-09-17T16:08:00Z">
        <w:r w:rsidDel="00850E11">
          <w:rPr>
            <w:rFonts w:ascii="Comic Sans MS" w:hAnsi="Comic Sans MS"/>
          </w:rPr>
          <w:delText xml:space="preserve">La liberté est </w:delText>
        </w:r>
      </w:del>
    </w:p>
    <w:p w:rsidR="005637F6" w:rsidDel="00F04891" w:rsidRDefault="005637F6">
      <w:pPr>
        <w:spacing w:after="0"/>
        <w:jc w:val="both"/>
        <w:rPr>
          <w:del w:id="1031" w:author="Louise LEWONCZUK" w:date="2017-06-25T21:38:00Z"/>
          <w:rFonts w:ascii="Comic Sans MS" w:hAnsi="Comic Sans MS"/>
        </w:rPr>
        <w:pPrChange w:id="1032" w:author="Louise LEWONCZUK" w:date="2017-06-26T13:55:00Z">
          <w:pPr>
            <w:spacing w:after="0"/>
          </w:pPr>
        </w:pPrChange>
      </w:pPr>
      <w:del w:id="1033" w:author="Louise LEWONCZUK" w:date="2017-06-25T21:38:00Z">
        <w:r w:rsidDel="00F04891">
          <w:rPr>
            <w:rFonts w:ascii="Comic Sans MS" w:hAnsi="Comic Sans MS"/>
          </w:rPr>
          <w:delText xml:space="preserve">Les deux parties contractantes sont libres de passer ce contrat </w:delText>
        </w:r>
      </w:del>
    </w:p>
    <w:p w:rsidR="005637F6" w:rsidDel="00F04891" w:rsidRDefault="005637F6">
      <w:pPr>
        <w:spacing w:after="0"/>
        <w:jc w:val="both"/>
        <w:rPr>
          <w:del w:id="1034" w:author="Louise LEWONCZUK" w:date="2017-06-25T21:38:00Z"/>
          <w:rFonts w:ascii="Comic Sans MS" w:hAnsi="Comic Sans MS"/>
        </w:rPr>
        <w:pPrChange w:id="1035" w:author="Louise LEWONCZUK" w:date="2017-06-26T13:55:00Z">
          <w:pPr>
            <w:spacing w:after="0"/>
          </w:pPr>
        </w:pPrChange>
      </w:pPr>
      <w:del w:id="1036" w:author="Louise LEWONCZUK" w:date="2017-06-25T21:38:00Z">
        <w:r w:rsidDel="00F04891">
          <w:rPr>
            <w:rFonts w:ascii="Comic Sans MS" w:hAnsi="Comic Sans MS"/>
          </w:rPr>
          <w:delText xml:space="preserve">Donc un contrat par lequel </w:delText>
        </w:r>
      </w:del>
      <w:del w:id="1037" w:author="Louise LEWONCZUK" w:date="2016-09-17T16:08:00Z">
        <w:r w:rsidDel="00850E11">
          <w:rPr>
            <w:rFonts w:ascii="Comic Sans MS" w:hAnsi="Comic Sans MS"/>
          </w:rPr>
          <w:delText>jabandonne</w:delText>
        </w:r>
      </w:del>
      <w:del w:id="1038" w:author="Louise LEWONCZUK" w:date="2017-06-25T21:38:00Z">
        <w:r w:rsidDel="00F04891">
          <w:rPr>
            <w:rFonts w:ascii="Comic Sans MS" w:hAnsi="Comic Sans MS"/>
          </w:rPr>
          <w:delText xml:space="preserve"> ma liberté est une contradiction dans les termes </w:delText>
        </w:r>
      </w:del>
      <w:del w:id="1039" w:author="Louise LEWONCZUK" w:date="2016-09-17T16:08:00Z">
        <w:r w:rsidDel="00850E11">
          <w:rPr>
            <w:rFonts w:ascii="Comic Sans MS" w:hAnsi="Comic Sans MS"/>
          </w:rPr>
          <w:delText>cra</w:delText>
        </w:r>
      </w:del>
      <w:del w:id="1040" w:author="Louise LEWONCZUK" w:date="2017-06-25T21:38:00Z">
        <w:r w:rsidDel="00F04891">
          <w:rPr>
            <w:rFonts w:ascii="Comic Sans MS" w:hAnsi="Comic Sans MS"/>
          </w:rPr>
          <w:delText xml:space="preserve"> pas de liberté = pas de </w:delText>
        </w:r>
      </w:del>
      <w:del w:id="1041" w:author="Louise LEWONCZUK" w:date="2016-09-17T16:08:00Z">
        <w:r w:rsidDel="00850E11">
          <w:rPr>
            <w:rFonts w:ascii="Comic Sans MS" w:hAnsi="Comic Sans MS"/>
          </w:rPr>
          <w:delText>contracts</w:delText>
        </w:r>
      </w:del>
    </w:p>
    <w:p w:rsidR="005637F6" w:rsidDel="00850E11" w:rsidRDefault="005637F6">
      <w:pPr>
        <w:spacing w:after="0"/>
        <w:jc w:val="both"/>
        <w:rPr>
          <w:del w:id="1042" w:author="Louise LEWONCZUK" w:date="2016-09-17T16:08:00Z"/>
          <w:rFonts w:ascii="Comic Sans MS" w:hAnsi="Comic Sans MS"/>
        </w:rPr>
        <w:pPrChange w:id="1043" w:author="Louise LEWONCZUK" w:date="2017-06-26T13:55:00Z">
          <w:pPr>
            <w:spacing w:after="0"/>
          </w:pPr>
        </w:pPrChange>
      </w:pPr>
      <w:del w:id="1044" w:author="Louise LEWONCZUK" w:date="2017-06-25T21:38:00Z">
        <w:r w:rsidDel="00F04891">
          <w:rPr>
            <w:rFonts w:ascii="Comic Sans MS" w:hAnsi="Comic Sans MS"/>
          </w:rPr>
          <w:delText xml:space="preserve">Si cela a été fait, quelqu’un a été trompé car cela est en opposition avec le fait que </w:delText>
        </w:r>
      </w:del>
      <w:del w:id="1045" w:author="Louise LEWONCZUK" w:date="2016-09-17T16:08:00Z">
        <w:r w:rsidDel="00850E11">
          <w:rPr>
            <w:rFonts w:ascii="Comic Sans MS" w:hAnsi="Comic Sans MS"/>
          </w:rPr>
          <w:delText>lon</w:delText>
        </w:r>
      </w:del>
      <w:del w:id="1046" w:author="Louise LEWONCZUK" w:date="2017-06-25T21:38:00Z">
        <w:r w:rsidDel="00F04891">
          <w:rPr>
            <w:rFonts w:ascii="Comic Sans MS" w:hAnsi="Comic Sans MS"/>
          </w:rPr>
          <w:delText xml:space="preserve"> ne passe pas un contrat avec </w:delText>
        </w:r>
      </w:del>
      <w:del w:id="1047" w:author="Louise LEWONCZUK" w:date="2016-09-17T16:08:00Z">
        <w:r w:rsidDel="00850E11">
          <w:rPr>
            <w:rFonts w:ascii="Comic Sans MS" w:hAnsi="Comic Sans MS"/>
          </w:rPr>
          <w:delText>quelquun</w:delText>
        </w:r>
      </w:del>
      <w:del w:id="1048" w:author="Louise LEWONCZUK" w:date="2017-06-25T21:38:00Z">
        <w:r w:rsidDel="00F04891">
          <w:rPr>
            <w:rFonts w:ascii="Comic Sans MS" w:hAnsi="Comic Sans MS"/>
          </w:rPr>
          <w:delText xml:space="preserve"> de non libre</w:delText>
        </w:r>
      </w:del>
    </w:p>
    <w:p w:rsidR="005637F6" w:rsidDel="00850E11" w:rsidRDefault="005637F6">
      <w:pPr>
        <w:spacing w:after="0"/>
        <w:jc w:val="both"/>
        <w:rPr>
          <w:del w:id="1049" w:author="Louise LEWONCZUK" w:date="2016-09-17T16:08:00Z"/>
          <w:rFonts w:ascii="Comic Sans MS" w:hAnsi="Comic Sans MS"/>
        </w:rPr>
        <w:pPrChange w:id="1050" w:author="Louise LEWONCZUK" w:date="2017-06-26T13:55:00Z">
          <w:pPr>
            <w:spacing w:after="0"/>
          </w:pPr>
        </w:pPrChange>
      </w:pPr>
    </w:p>
    <w:p w:rsidR="0073216F" w:rsidDel="00F04891" w:rsidRDefault="0073216F">
      <w:pPr>
        <w:spacing w:after="0"/>
        <w:jc w:val="both"/>
        <w:rPr>
          <w:del w:id="1051" w:author="Louise LEWONCZUK" w:date="2017-06-25T21:38:00Z"/>
          <w:rFonts w:ascii="Comic Sans MS" w:hAnsi="Comic Sans MS"/>
        </w:rPr>
        <w:pPrChange w:id="1052" w:author="Louise LEWONCZUK" w:date="2017-06-26T13:55:00Z">
          <w:pPr>
            <w:spacing w:after="0"/>
          </w:pPr>
        </w:pPrChange>
      </w:pPr>
      <w:del w:id="1053" w:author="Louise LEWONCZUK" w:date="2017-06-25T21:38:00Z">
        <w:r w:rsidDel="00F04891">
          <w:rPr>
            <w:rFonts w:ascii="Comic Sans MS" w:hAnsi="Comic Sans MS"/>
          </w:rPr>
          <w:delText>Pour passer un contrat il faut être li</w:delText>
        </w:r>
      </w:del>
      <w:del w:id="1054" w:author="Louise LEWONCZUK" w:date="2016-10-21T11:22:00Z">
        <w:r w:rsidDel="008E0A45">
          <w:rPr>
            <w:rFonts w:ascii="Comic Sans MS" w:hAnsi="Comic Sans MS"/>
          </w:rPr>
          <w:delText>v</w:delText>
        </w:r>
      </w:del>
      <w:del w:id="1055" w:author="Louise LEWONCZUK" w:date="2017-06-25T21:38:00Z">
        <w:r w:rsidDel="00F04891">
          <w:rPr>
            <w:rFonts w:ascii="Comic Sans MS" w:hAnsi="Comic Sans MS"/>
          </w:rPr>
          <w:delText>re</w:delText>
        </w:r>
      </w:del>
    </w:p>
    <w:p w:rsidR="0073216F" w:rsidDel="00F04891" w:rsidRDefault="0073216F">
      <w:pPr>
        <w:spacing w:after="0"/>
        <w:jc w:val="both"/>
        <w:rPr>
          <w:del w:id="1056" w:author="Louise LEWONCZUK" w:date="2017-06-25T21:38:00Z"/>
          <w:rFonts w:ascii="Comic Sans MS" w:hAnsi="Comic Sans MS"/>
        </w:rPr>
        <w:pPrChange w:id="1057" w:author="Louise LEWONCZUK" w:date="2017-06-26T13:55:00Z">
          <w:pPr>
            <w:spacing w:after="0"/>
          </w:pPr>
        </w:pPrChange>
      </w:pPr>
    </w:p>
    <w:p w:rsidR="00CE0E20" w:rsidDel="008E0A45" w:rsidRDefault="0073216F">
      <w:pPr>
        <w:spacing w:after="0"/>
        <w:jc w:val="both"/>
        <w:rPr>
          <w:del w:id="1058" w:author="Louise LEWONCZUK" w:date="2016-10-21T11:22:00Z"/>
          <w:rFonts w:ascii="Comic Sans MS" w:hAnsi="Comic Sans MS"/>
        </w:rPr>
        <w:pPrChange w:id="1059" w:author="Louise LEWONCZUK" w:date="2017-06-26T13:55:00Z">
          <w:pPr>
            <w:spacing w:after="0"/>
          </w:pPr>
        </w:pPrChange>
      </w:pPr>
      <w:del w:id="1060" w:author="Louise LEWONCZUK" w:date="2017-06-25T21:38:00Z">
        <w:r w:rsidDel="00F04891">
          <w:rPr>
            <w:rFonts w:ascii="Comic Sans MS" w:hAnsi="Comic Sans MS"/>
          </w:rPr>
          <w:delText>Comme le rappel rousseau ; on est engagé à rien envers celui de qui on a le droit de tout exiger</w:delText>
        </w:r>
      </w:del>
    </w:p>
    <w:p w:rsidR="00CE0E20" w:rsidDel="00850E11" w:rsidRDefault="00CE0E20">
      <w:pPr>
        <w:spacing w:after="0"/>
        <w:jc w:val="both"/>
        <w:rPr>
          <w:del w:id="1061" w:author="Louise LEWONCZUK" w:date="2016-09-17T16:09:00Z"/>
          <w:rFonts w:ascii="Comic Sans MS" w:hAnsi="Comic Sans MS"/>
        </w:rPr>
        <w:pPrChange w:id="1062" w:author="Louise LEWONCZUK" w:date="2017-06-26T13:55:00Z">
          <w:pPr>
            <w:spacing w:after="0"/>
          </w:pPr>
        </w:pPrChange>
      </w:pPr>
    </w:p>
    <w:p w:rsidR="00CE0E20" w:rsidDel="00F04891" w:rsidRDefault="00CE0E20">
      <w:pPr>
        <w:spacing w:after="0"/>
        <w:jc w:val="both"/>
        <w:rPr>
          <w:del w:id="1063" w:author="Louise LEWONCZUK" w:date="2017-06-25T21:38:00Z"/>
          <w:rFonts w:ascii="Comic Sans MS" w:hAnsi="Comic Sans MS"/>
        </w:rPr>
        <w:pPrChange w:id="1064" w:author="Louise LEWONCZUK" w:date="2017-06-26T13:55:00Z">
          <w:pPr>
            <w:spacing w:after="0"/>
          </w:pPr>
        </w:pPrChange>
      </w:pPr>
    </w:p>
    <w:p w:rsidR="00CE0E20" w:rsidDel="008E0A45" w:rsidRDefault="00CE0E20">
      <w:pPr>
        <w:spacing w:after="0"/>
        <w:jc w:val="both"/>
        <w:rPr>
          <w:del w:id="1065" w:author="Louise LEWONCZUK" w:date="2016-10-21T11:22:00Z"/>
          <w:rFonts w:ascii="Comic Sans MS" w:hAnsi="Comic Sans MS"/>
        </w:rPr>
        <w:pPrChange w:id="1066" w:author="Louise LEWONCZUK" w:date="2017-06-26T13:55:00Z">
          <w:pPr>
            <w:spacing w:after="0"/>
          </w:pPr>
        </w:pPrChange>
      </w:pPr>
      <w:del w:id="1067" w:author="Louise LEWONCZUK" w:date="2017-06-25T21:38:00Z">
        <w:r w:rsidDel="00F04891">
          <w:rPr>
            <w:rFonts w:ascii="Comic Sans MS" w:hAnsi="Comic Sans MS"/>
          </w:rPr>
          <w:delText>On comprend du coup qu’il est impossible en réalité de justifier en raison ou en nature la servitude et donc impossible de justifier en nature ou en raison l’attitude de soumission comme une part acceptable, intégrable dans la nature, comme étant une attitude rationnellement compréhensible</w:delText>
        </w:r>
      </w:del>
    </w:p>
    <w:p w:rsidR="00CE0E20" w:rsidDel="00F04891" w:rsidRDefault="00CE0E20">
      <w:pPr>
        <w:spacing w:after="0"/>
        <w:jc w:val="both"/>
        <w:rPr>
          <w:del w:id="1068" w:author="Louise LEWONCZUK" w:date="2017-06-25T21:38:00Z"/>
          <w:rFonts w:ascii="Comic Sans MS" w:hAnsi="Comic Sans MS"/>
        </w:rPr>
        <w:pPrChange w:id="1069" w:author="Louise LEWONCZUK" w:date="2017-06-26T13:55:00Z">
          <w:pPr>
            <w:spacing w:after="0"/>
          </w:pPr>
        </w:pPrChange>
      </w:pPr>
    </w:p>
    <w:p w:rsidR="00CE0E20" w:rsidDel="00F04891" w:rsidRDefault="00CE0E20">
      <w:pPr>
        <w:spacing w:after="0"/>
        <w:jc w:val="both"/>
        <w:rPr>
          <w:del w:id="1070" w:author="Louise LEWONCZUK" w:date="2017-06-25T21:38:00Z"/>
          <w:rFonts w:ascii="Comic Sans MS" w:hAnsi="Comic Sans MS"/>
        </w:rPr>
        <w:pPrChange w:id="1071" w:author="Louise LEWONCZUK" w:date="2017-06-26T13:55:00Z">
          <w:pPr>
            <w:spacing w:after="0"/>
          </w:pPr>
        </w:pPrChange>
      </w:pPr>
      <w:del w:id="1072" w:author="Louise LEWONCZUK" w:date="2017-06-25T21:38:00Z">
        <w:r w:rsidDel="00F04891">
          <w:rPr>
            <w:rFonts w:ascii="Comic Sans MS" w:hAnsi="Comic Sans MS"/>
          </w:rPr>
          <w:delText xml:space="preserve">Dans le principe, </w:delText>
        </w:r>
      </w:del>
      <w:del w:id="1073" w:author="Louise LEWONCZUK" w:date="2016-09-17T16:09:00Z">
        <w:r w:rsidDel="00850E11">
          <w:rPr>
            <w:rFonts w:ascii="Comic Sans MS" w:hAnsi="Comic Sans MS"/>
          </w:rPr>
          <w:delText>ca</w:delText>
        </w:r>
      </w:del>
      <w:del w:id="1074" w:author="Louise LEWONCZUK" w:date="2017-06-25T21:38:00Z">
        <w:r w:rsidDel="00F04891">
          <w:rPr>
            <w:rFonts w:ascii="Comic Sans MS" w:hAnsi="Comic Sans MS"/>
          </w:rPr>
          <w:delText xml:space="preserve"> n’est pas juste, dans les faits c’est </w:delText>
        </w:r>
      </w:del>
      <w:del w:id="1075" w:author="Louise LEWONCZUK" w:date="2016-09-17T16:09:00Z">
        <w:r w:rsidDel="00850E11">
          <w:rPr>
            <w:rFonts w:ascii="Comic Sans MS" w:hAnsi="Comic Sans MS"/>
          </w:rPr>
          <w:delText>inéficace</w:delText>
        </w:r>
      </w:del>
      <w:del w:id="1076" w:author="Louise LEWONCZUK" w:date="2017-06-25T21:38:00Z">
        <w:r w:rsidDel="00F04891">
          <w:rPr>
            <w:rFonts w:ascii="Comic Sans MS" w:hAnsi="Comic Sans MS"/>
          </w:rPr>
          <w:delText xml:space="preserve"> comme choix, la seul justification </w:delText>
        </w:r>
      </w:del>
      <w:del w:id="1077" w:author="Louise LEWONCZUK" w:date="2016-09-17T16:09:00Z">
        <w:r w:rsidDel="00850E11">
          <w:rPr>
            <w:rFonts w:ascii="Comic Sans MS" w:hAnsi="Comic Sans MS"/>
          </w:rPr>
          <w:delText>quil</w:delText>
        </w:r>
      </w:del>
      <w:del w:id="1078" w:author="Louise LEWONCZUK" w:date="2017-06-25T21:38:00Z">
        <w:r w:rsidDel="00F04891">
          <w:rPr>
            <w:rFonts w:ascii="Comic Sans MS" w:hAnsi="Comic Sans MS"/>
          </w:rPr>
          <w:delText xml:space="preserve"> reste est celle des fait (c’est ainsi depuis toujours et cela restera ainsi) face à cette attitude conservatrice (c’est comme ça </w:delText>
        </w:r>
      </w:del>
      <w:del w:id="1079" w:author="Louise LEWONCZUK" w:date="2016-09-17T16:10:00Z">
        <w:r w:rsidDel="0000394C">
          <w:rPr>
            <w:rFonts w:ascii="Comic Sans MS" w:hAnsi="Comic Sans MS"/>
          </w:rPr>
          <w:delText xml:space="preserve">ça </w:delText>
        </w:r>
      </w:del>
      <w:del w:id="1080" w:author="Louise LEWONCZUK" w:date="2017-06-25T21:38:00Z">
        <w:r w:rsidDel="00F04891">
          <w:rPr>
            <w:rFonts w:ascii="Comic Sans MS" w:hAnsi="Comic Sans MS"/>
          </w:rPr>
          <w:delText xml:space="preserve">existe, </w:delText>
        </w:r>
      </w:del>
      <w:del w:id="1081" w:author="Louise LEWONCZUK" w:date="2016-09-17T16:10:00Z">
        <w:r w:rsidDel="0000394C">
          <w:rPr>
            <w:rFonts w:ascii="Comic Sans MS" w:hAnsi="Comic Sans MS"/>
          </w:rPr>
          <w:delText>c</w:delText>
        </w:r>
      </w:del>
      <w:del w:id="1082" w:author="Louise LEWONCZUK" w:date="2017-06-25T21:38:00Z">
        <w:r w:rsidDel="00F04891">
          <w:rPr>
            <w:rFonts w:ascii="Comic Sans MS" w:hAnsi="Comic Sans MS"/>
          </w:rPr>
          <w:delText>a sera tjs comme ça</w:delText>
        </w:r>
      </w:del>
    </w:p>
    <w:p w:rsidR="00CE0E20" w:rsidDel="00F04891" w:rsidRDefault="00CE0E20">
      <w:pPr>
        <w:spacing w:after="0"/>
        <w:jc w:val="both"/>
        <w:rPr>
          <w:del w:id="1083" w:author="Louise LEWONCZUK" w:date="2017-06-25T21:38:00Z"/>
          <w:rFonts w:ascii="Comic Sans MS" w:hAnsi="Comic Sans MS"/>
        </w:rPr>
        <w:pPrChange w:id="1084" w:author="Louise LEWONCZUK" w:date="2017-06-26T13:55:00Z">
          <w:pPr>
            <w:spacing w:after="0"/>
          </w:pPr>
        </w:pPrChange>
      </w:pPr>
    </w:p>
    <w:p w:rsidR="00CE0E20" w:rsidDel="00F04891" w:rsidRDefault="00CE0E20">
      <w:pPr>
        <w:spacing w:after="0"/>
        <w:jc w:val="both"/>
        <w:rPr>
          <w:del w:id="1085" w:author="Louise LEWONCZUK" w:date="2017-06-25T21:38:00Z"/>
          <w:rFonts w:ascii="Comic Sans MS" w:hAnsi="Comic Sans MS"/>
        </w:rPr>
        <w:pPrChange w:id="1086" w:author="Louise LEWONCZUK" w:date="2017-06-26T13:55:00Z">
          <w:pPr>
            <w:spacing w:after="0"/>
          </w:pPr>
        </w:pPrChange>
      </w:pPr>
      <w:del w:id="1087" w:author="Louise LEWONCZUK" w:date="2017-06-25T21:38:00Z">
        <w:r w:rsidDel="00F04891">
          <w:rPr>
            <w:rFonts w:ascii="Comic Sans MS" w:hAnsi="Comic Sans MS"/>
          </w:rPr>
          <w:delText xml:space="preserve">2 questionnement : </w:delText>
        </w:r>
      </w:del>
    </w:p>
    <w:p w:rsidR="00CE0E20" w:rsidDel="008E0A45" w:rsidRDefault="00CE0E20">
      <w:pPr>
        <w:spacing w:after="0"/>
        <w:jc w:val="both"/>
        <w:rPr>
          <w:del w:id="1088" w:author="Louise LEWONCZUK" w:date="2016-10-21T11:23:00Z"/>
          <w:rFonts w:ascii="Comic Sans MS" w:hAnsi="Comic Sans MS"/>
        </w:rPr>
        <w:pPrChange w:id="1089" w:author="Louise LEWONCZUK" w:date="2017-06-26T13:55:00Z">
          <w:pPr>
            <w:spacing w:after="0"/>
          </w:pPr>
        </w:pPrChange>
      </w:pPr>
      <w:del w:id="1090" w:author="Louise LEWONCZUK" w:date="2017-06-25T21:38:00Z">
        <w:r w:rsidDel="00F04891">
          <w:rPr>
            <w:rFonts w:ascii="Comic Sans MS" w:hAnsi="Comic Sans MS"/>
          </w:rPr>
          <w:delText xml:space="preserve">Comment se spécifie les formes de la servitude et de la soumission ? (il y a des </w:delText>
        </w:r>
      </w:del>
      <w:del w:id="1091" w:author="Louise LEWONCZUK" w:date="2016-09-17T16:10:00Z">
        <w:r w:rsidDel="0000394C">
          <w:rPr>
            <w:rFonts w:ascii="Comic Sans MS" w:hAnsi="Comic Sans MS"/>
          </w:rPr>
          <w:delText>soumisisons</w:delText>
        </w:r>
      </w:del>
      <w:del w:id="1092" w:author="Louise LEWONCZUK" w:date="2017-06-25T21:38:00Z">
        <w:r w:rsidDel="00F04891">
          <w:rPr>
            <w:rFonts w:ascii="Comic Sans MS" w:hAnsi="Comic Sans MS"/>
          </w:rPr>
          <w:delText xml:space="preserve"> et des servitudes)</w:delText>
        </w:r>
      </w:del>
    </w:p>
    <w:p w:rsidR="00CE0E20" w:rsidDel="00F04891" w:rsidRDefault="00CE0E20">
      <w:pPr>
        <w:spacing w:after="0"/>
        <w:jc w:val="both"/>
        <w:rPr>
          <w:del w:id="1093" w:author="Louise LEWONCZUK" w:date="2017-06-25T21:38:00Z"/>
          <w:rFonts w:ascii="Comic Sans MS" w:hAnsi="Comic Sans MS"/>
        </w:rPr>
        <w:pPrChange w:id="1094" w:author="Louise LEWONCZUK" w:date="2017-06-26T13:55:00Z">
          <w:pPr>
            <w:spacing w:after="0"/>
          </w:pPr>
        </w:pPrChange>
      </w:pPr>
    </w:p>
    <w:p w:rsidR="00CE0E20" w:rsidDel="008E0A45" w:rsidRDefault="00CE0E20">
      <w:pPr>
        <w:spacing w:after="0"/>
        <w:jc w:val="both"/>
        <w:rPr>
          <w:del w:id="1095" w:author="Louise LEWONCZUK" w:date="2016-10-21T11:23:00Z"/>
          <w:rFonts w:ascii="Comic Sans MS" w:hAnsi="Comic Sans MS"/>
        </w:rPr>
        <w:pPrChange w:id="1096" w:author="Louise LEWONCZUK" w:date="2017-06-26T13:55:00Z">
          <w:pPr>
            <w:spacing w:after="0"/>
          </w:pPr>
        </w:pPrChange>
      </w:pPr>
      <w:del w:id="1097" w:author="Louise LEWONCZUK" w:date="2017-06-25T21:38:00Z">
        <w:r w:rsidDel="00F04891">
          <w:rPr>
            <w:rFonts w:ascii="Comic Sans MS" w:hAnsi="Comic Sans MS"/>
          </w:rPr>
          <w:delText xml:space="preserve">La grande question </w:delText>
        </w:r>
      </w:del>
      <w:del w:id="1098" w:author="Louise LEWONCZUK" w:date="2016-09-17T16:10:00Z">
        <w:r w:rsidDel="0000394C">
          <w:rPr>
            <w:rFonts w:ascii="Comic Sans MS" w:hAnsi="Comic Sans MS"/>
          </w:rPr>
          <w:delText>politqiue</w:delText>
        </w:r>
      </w:del>
      <w:del w:id="1099" w:author="Louise LEWONCZUK" w:date="2017-06-25T21:38:00Z">
        <w:r w:rsidDel="00F04891">
          <w:rPr>
            <w:rFonts w:ascii="Comic Sans MS" w:hAnsi="Comic Sans MS"/>
          </w:rPr>
          <w:delText xml:space="preserve"> que l’on peut </w:delText>
        </w:r>
      </w:del>
      <w:del w:id="1100" w:author="Louise LEWONCZUK" w:date="2016-09-17T16:10:00Z">
        <w:r w:rsidDel="0000394C">
          <w:rPr>
            <w:rFonts w:ascii="Comic Sans MS" w:hAnsi="Comic Sans MS"/>
          </w:rPr>
          <w:delText>résumé</w:delText>
        </w:r>
      </w:del>
      <w:del w:id="1101" w:author="Louise LEWONCZUK" w:date="2017-06-25T21:38:00Z">
        <w:r w:rsidDel="00F04891">
          <w:rPr>
            <w:rFonts w:ascii="Comic Sans MS" w:hAnsi="Comic Sans MS"/>
          </w:rPr>
          <w:delText xml:space="preserve"> en citant Lénine : que faire ? </w:delText>
        </w:r>
      </w:del>
    </w:p>
    <w:p w:rsidR="00CE0E20" w:rsidDel="00F04891" w:rsidRDefault="00CE0E20">
      <w:pPr>
        <w:spacing w:after="0"/>
        <w:jc w:val="both"/>
        <w:rPr>
          <w:del w:id="1102" w:author="Louise LEWONCZUK" w:date="2017-06-25T21:38:00Z"/>
          <w:rFonts w:ascii="Comic Sans MS" w:hAnsi="Comic Sans MS"/>
        </w:rPr>
        <w:pPrChange w:id="1103" w:author="Louise LEWONCZUK" w:date="2017-06-26T13:55:00Z">
          <w:pPr>
            <w:spacing w:after="0"/>
          </w:pPr>
        </w:pPrChange>
      </w:pPr>
    </w:p>
    <w:p w:rsidR="00CE0E20" w:rsidDel="00F04891" w:rsidRDefault="00CE0E20">
      <w:pPr>
        <w:spacing w:after="0"/>
        <w:jc w:val="both"/>
        <w:rPr>
          <w:del w:id="1104" w:author="Louise LEWONCZUK" w:date="2017-06-25T21:38:00Z"/>
          <w:rFonts w:ascii="Comic Sans MS" w:hAnsi="Comic Sans MS"/>
        </w:rPr>
        <w:pPrChange w:id="1105" w:author="Louise LEWONCZUK" w:date="2017-06-26T13:55:00Z">
          <w:pPr>
            <w:spacing w:after="0"/>
          </w:pPr>
        </w:pPrChange>
      </w:pPr>
      <w:del w:id="1106" w:author="Louise LEWONCZUK" w:date="2017-06-25T21:38:00Z">
        <w:r w:rsidDel="00F04891">
          <w:rPr>
            <w:rFonts w:ascii="Comic Sans MS" w:hAnsi="Comic Sans MS"/>
          </w:rPr>
          <w:delText xml:space="preserve">Que faire face à ça ? </w:delText>
        </w:r>
      </w:del>
      <w:del w:id="1107" w:author="Louise LEWONCZUK" w:date="2016-09-17T16:10:00Z">
        <w:r w:rsidDel="0000394C">
          <w:rPr>
            <w:rFonts w:ascii="Comic Sans MS" w:hAnsi="Comic Sans MS"/>
          </w:rPr>
          <w:delText>question</w:delText>
        </w:r>
      </w:del>
      <w:del w:id="1108" w:author="Louise LEWONCZUK" w:date="2017-06-25T21:38:00Z">
        <w:r w:rsidDel="00F04891">
          <w:rPr>
            <w:rFonts w:ascii="Comic Sans MS" w:hAnsi="Comic Sans MS"/>
          </w:rPr>
          <w:delText xml:space="preserve"> du </w:delText>
        </w:r>
      </w:del>
      <w:del w:id="1109" w:author="Louise LEWONCZUK" w:date="2016-09-17T16:10:00Z">
        <w:r w:rsidDel="0000394C">
          <w:rPr>
            <w:rFonts w:ascii="Comic Sans MS" w:hAnsi="Comic Sans MS"/>
          </w:rPr>
          <w:delText>refut</w:delText>
        </w:r>
      </w:del>
      <w:del w:id="1110" w:author="Louise LEWONCZUK" w:date="2017-06-25T21:38:00Z">
        <w:r w:rsidDel="00F04891">
          <w:rPr>
            <w:rFonts w:ascii="Comic Sans MS" w:hAnsi="Comic Sans MS"/>
          </w:rPr>
          <w:delText xml:space="preserve"> et de la </w:delText>
        </w:r>
      </w:del>
      <w:del w:id="1111" w:author="Louise LEWONCZUK" w:date="2016-09-17T16:10:00Z">
        <w:r w:rsidDel="0000394C">
          <w:rPr>
            <w:rFonts w:ascii="Comic Sans MS" w:hAnsi="Comic Sans MS"/>
          </w:rPr>
          <w:delText>revolte</w:delText>
        </w:r>
      </w:del>
      <w:del w:id="1112" w:author="Louise LEWONCZUK" w:date="2017-06-25T21:38:00Z">
        <w:r w:rsidDel="00F04891">
          <w:rPr>
            <w:rFonts w:ascii="Comic Sans MS" w:hAnsi="Comic Sans MS"/>
          </w:rPr>
          <w:delText xml:space="preserve"> ? </w:delText>
        </w:r>
      </w:del>
      <w:del w:id="1113" w:author="Louise LEWONCZUK" w:date="2016-09-17T16:11:00Z">
        <w:r w:rsidDel="0000394C">
          <w:rPr>
            <w:rFonts w:ascii="Comic Sans MS" w:hAnsi="Comic Sans MS"/>
          </w:rPr>
          <w:delText>doit on</w:delText>
        </w:r>
      </w:del>
      <w:del w:id="1114" w:author="Louise LEWONCZUK" w:date="2017-06-25T21:38:00Z">
        <w:r w:rsidDel="00F04891">
          <w:rPr>
            <w:rFonts w:ascii="Comic Sans MS" w:hAnsi="Comic Sans MS"/>
          </w:rPr>
          <w:delText xml:space="preserve"> se libérer ? </w:delText>
        </w:r>
      </w:del>
    </w:p>
    <w:p w:rsidR="00CE0E20" w:rsidDel="00F04891" w:rsidRDefault="00CE0E20">
      <w:pPr>
        <w:spacing w:after="0"/>
        <w:jc w:val="both"/>
        <w:rPr>
          <w:del w:id="1115" w:author="Louise LEWONCZUK" w:date="2017-06-25T21:38:00Z"/>
          <w:rFonts w:ascii="Comic Sans MS" w:hAnsi="Comic Sans MS"/>
        </w:rPr>
        <w:pPrChange w:id="1116" w:author="Louise LEWONCZUK" w:date="2017-06-26T13:55:00Z">
          <w:pPr>
            <w:spacing w:after="0"/>
          </w:pPr>
        </w:pPrChange>
      </w:pPr>
    </w:p>
    <w:p w:rsidR="00CE0E20" w:rsidDel="00F04891" w:rsidRDefault="00CE0E20">
      <w:pPr>
        <w:spacing w:after="0"/>
        <w:jc w:val="both"/>
        <w:rPr>
          <w:del w:id="1117" w:author="Louise LEWONCZUK" w:date="2017-06-25T21:38:00Z"/>
          <w:rFonts w:ascii="Comic Sans MS" w:hAnsi="Comic Sans MS"/>
        </w:rPr>
        <w:pPrChange w:id="1118" w:author="Louise LEWONCZUK" w:date="2017-06-26T13:55:00Z">
          <w:pPr>
            <w:spacing w:after="0"/>
          </w:pPr>
        </w:pPrChange>
      </w:pPr>
      <w:del w:id="1119" w:author="Louise LEWONCZUK" w:date="2017-06-25T21:38:00Z">
        <w:r w:rsidDel="00F04891">
          <w:rPr>
            <w:rFonts w:ascii="Comic Sans MS" w:hAnsi="Comic Sans MS"/>
          </w:rPr>
          <w:delText>Nous avons montré qu</w:delText>
        </w:r>
      </w:del>
      <w:del w:id="1120" w:author="Louise LEWONCZUK" w:date="2016-09-17T16:12:00Z">
        <w:r w:rsidDel="0000394C">
          <w:rPr>
            <w:rFonts w:ascii="Comic Sans MS" w:hAnsi="Comic Sans MS"/>
          </w:rPr>
          <w:delText xml:space="preserve">e </w:delText>
        </w:r>
      </w:del>
      <w:del w:id="1121" w:author="Louise LEWONCZUK" w:date="2017-06-25T21:38:00Z">
        <w:r w:rsidDel="00F04891">
          <w:rPr>
            <w:rFonts w:ascii="Comic Sans MS" w:hAnsi="Comic Sans MS"/>
          </w:rPr>
          <w:delText xml:space="preserve">alors que les </w:delText>
        </w:r>
      </w:del>
      <w:del w:id="1122" w:author="Louise LEWONCZUK" w:date="2016-09-17T16:11:00Z">
        <w:r w:rsidDel="0000394C">
          <w:rPr>
            <w:rFonts w:ascii="Comic Sans MS" w:hAnsi="Comic Sans MS"/>
          </w:rPr>
          <w:delText>attiotude</w:delText>
        </w:r>
      </w:del>
      <w:del w:id="1123" w:author="Louise LEWONCZUK" w:date="2017-06-25T21:38:00Z">
        <w:r w:rsidDel="00F04891">
          <w:rPr>
            <w:rFonts w:ascii="Comic Sans MS" w:hAnsi="Comic Sans MS"/>
          </w:rPr>
          <w:delText xml:space="preserve"> de </w:delText>
        </w:r>
      </w:del>
      <w:del w:id="1124" w:author="Louise LEWONCZUK" w:date="2016-09-17T16:11:00Z">
        <w:r w:rsidDel="0000394C">
          <w:rPr>
            <w:rFonts w:ascii="Comic Sans MS" w:hAnsi="Comic Sans MS"/>
          </w:rPr>
          <w:delText>justificatons</w:delText>
        </w:r>
      </w:del>
      <w:del w:id="1125" w:author="Louise LEWONCZUK" w:date="2017-06-25T21:38:00Z">
        <w:r w:rsidDel="00F04891">
          <w:rPr>
            <w:rFonts w:ascii="Comic Sans MS" w:hAnsi="Comic Sans MS"/>
          </w:rPr>
          <w:delText xml:space="preserve"> se sont </w:delText>
        </w:r>
      </w:del>
      <w:del w:id="1126" w:author="Louise LEWONCZUK" w:date="2016-09-17T16:12:00Z">
        <w:r w:rsidDel="0000394C">
          <w:rPr>
            <w:rFonts w:ascii="Comic Sans MS" w:hAnsi="Comic Sans MS"/>
          </w:rPr>
          <w:delText>multiplié</w:delText>
        </w:r>
      </w:del>
      <w:del w:id="1127" w:author="Louise LEWONCZUK" w:date="2017-06-25T21:38:00Z">
        <w:r w:rsidDel="00F04891">
          <w:rPr>
            <w:rFonts w:ascii="Comic Sans MS" w:hAnsi="Comic Sans MS"/>
          </w:rPr>
          <w:delText xml:space="preserve"> dans </w:delText>
        </w:r>
      </w:del>
      <w:del w:id="1128" w:author="Louise LEWONCZUK" w:date="2016-09-17T16:11:00Z">
        <w:r w:rsidDel="0000394C">
          <w:rPr>
            <w:rFonts w:ascii="Comic Sans MS" w:hAnsi="Comic Sans MS"/>
          </w:rPr>
          <w:delText>lhistoire</w:delText>
        </w:r>
      </w:del>
      <w:del w:id="1129" w:author="Louise LEWONCZUK" w:date="2017-06-25T21:38:00Z">
        <w:r w:rsidDel="00F04891">
          <w:rPr>
            <w:rFonts w:ascii="Comic Sans MS" w:hAnsi="Comic Sans MS"/>
          </w:rPr>
          <w:delText xml:space="preserve"> de la philo, il n’y en a pas d’acceptable.</w:delText>
        </w:r>
      </w:del>
    </w:p>
    <w:p w:rsidR="00CE0E20" w:rsidDel="00F04891" w:rsidRDefault="00CE0E20">
      <w:pPr>
        <w:spacing w:after="0"/>
        <w:jc w:val="both"/>
        <w:rPr>
          <w:del w:id="1130" w:author="Louise LEWONCZUK" w:date="2017-06-25T21:38:00Z"/>
          <w:rFonts w:ascii="Comic Sans MS" w:hAnsi="Comic Sans MS"/>
        </w:rPr>
        <w:pPrChange w:id="1131" w:author="Louise LEWONCZUK" w:date="2017-06-26T13:55:00Z">
          <w:pPr>
            <w:spacing w:after="0"/>
          </w:pPr>
        </w:pPrChange>
      </w:pPr>
      <w:del w:id="1132" w:author="Louise LEWONCZUK" w:date="2017-06-25T21:38:00Z">
        <w:r w:rsidDel="00F04891">
          <w:rPr>
            <w:rFonts w:ascii="Comic Sans MS" w:hAnsi="Comic Sans MS"/>
          </w:rPr>
          <w:delText xml:space="preserve">Le fait que cette servitude et cette </w:delText>
        </w:r>
      </w:del>
      <w:del w:id="1133" w:author="Louise LEWONCZUK" w:date="2016-09-17T16:11:00Z">
        <w:r w:rsidDel="0000394C">
          <w:rPr>
            <w:rFonts w:ascii="Comic Sans MS" w:hAnsi="Comic Sans MS"/>
          </w:rPr>
          <w:delText>soumisison</w:delText>
        </w:r>
      </w:del>
      <w:del w:id="1134" w:author="Louise LEWONCZUK" w:date="2017-06-25T21:38:00Z">
        <w:r w:rsidDel="00F04891">
          <w:rPr>
            <w:rFonts w:ascii="Comic Sans MS" w:hAnsi="Comic Sans MS"/>
          </w:rPr>
          <w:delText xml:space="preserve"> reste </w:delText>
        </w:r>
      </w:del>
      <w:del w:id="1135" w:author="Louise LEWONCZUK" w:date="2016-09-17T16:11:00Z">
        <w:r w:rsidDel="0000394C">
          <w:rPr>
            <w:rFonts w:ascii="Comic Sans MS" w:hAnsi="Comic Sans MS"/>
          </w:rPr>
          <w:delText>incontournabke</w:delText>
        </w:r>
      </w:del>
    </w:p>
    <w:p w:rsidR="00CE0E20" w:rsidDel="00F04891" w:rsidRDefault="00CE0E20">
      <w:pPr>
        <w:spacing w:after="0"/>
        <w:jc w:val="both"/>
        <w:rPr>
          <w:del w:id="1136" w:author="Louise LEWONCZUK" w:date="2017-06-25T21:38:00Z"/>
          <w:rFonts w:ascii="Comic Sans MS" w:hAnsi="Comic Sans MS"/>
        </w:rPr>
        <w:pPrChange w:id="1137" w:author="Louise LEWONCZUK" w:date="2017-06-26T13:55:00Z">
          <w:pPr>
            <w:spacing w:after="0"/>
          </w:pPr>
        </w:pPrChange>
      </w:pPr>
      <w:del w:id="1138" w:author="Louise LEWONCZUK" w:date="2017-06-25T21:38:00Z">
        <w:r w:rsidDel="00F04891">
          <w:rPr>
            <w:rFonts w:ascii="Comic Sans MS" w:hAnsi="Comic Sans MS"/>
          </w:rPr>
          <w:delText xml:space="preserve">Il nous reste deux taches : analyser ces faits et </w:delText>
        </w:r>
      </w:del>
      <w:del w:id="1139" w:author="Louise LEWONCZUK" w:date="2016-09-17T16:11:00Z">
        <w:r w:rsidDel="0000394C">
          <w:rPr>
            <w:rFonts w:ascii="Comic Sans MS" w:hAnsi="Comic Sans MS"/>
          </w:rPr>
          <w:delText>dictinguer</w:delText>
        </w:r>
      </w:del>
      <w:del w:id="1140" w:author="Louise LEWONCZUK" w:date="2017-06-25T21:38:00Z">
        <w:r w:rsidDel="00F04891">
          <w:rPr>
            <w:rFonts w:ascii="Comic Sans MS" w:hAnsi="Comic Sans MS"/>
          </w:rPr>
          <w:delText xml:space="preserve"> les formes</w:delText>
        </w:r>
      </w:del>
      <w:del w:id="1141" w:author="Louise LEWONCZUK" w:date="2016-09-17T16:12:00Z">
        <w:r w:rsidDel="0000394C">
          <w:rPr>
            <w:rFonts w:ascii="Comic Sans MS" w:hAnsi="Comic Sans MS"/>
          </w:rPr>
          <w:delText xml:space="preserve"> et les chanves </w:delText>
        </w:r>
      </w:del>
      <w:del w:id="1142" w:author="Louise LEWONCZUK" w:date="2017-06-25T21:38:00Z">
        <w:r w:rsidDel="00F04891">
          <w:rPr>
            <w:rFonts w:ascii="Comic Sans MS" w:hAnsi="Comic Sans MS"/>
          </w:rPr>
          <w:delText>de la servitude et de la soumission.</w:delText>
        </w:r>
      </w:del>
    </w:p>
    <w:p w:rsidR="00161CDF" w:rsidRDefault="00CE0E20">
      <w:pPr>
        <w:spacing w:after="0"/>
        <w:jc w:val="both"/>
        <w:rPr>
          <w:ins w:id="1143" w:author="Louise LEWONCZUK" w:date="2017-06-26T08:44:00Z"/>
          <w:rFonts w:ascii="Comic Sans MS" w:hAnsi="Comic Sans MS"/>
        </w:rPr>
        <w:pPrChange w:id="1144" w:author="Louise LEWONCZUK" w:date="2017-06-26T13:55:00Z">
          <w:pPr>
            <w:spacing w:after="0"/>
          </w:pPr>
        </w:pPrChange>
      </w:pPr>
      <w:del w:id="1145" w:author="Louise LEWONCZUK" w:date="2017-06-25T21:38:00Z">
        <w:r w:rsidDel="00F04891">
          <w:rPr>
            <w:rFonts w:ascii="Comic Sans MS" w:hAnsi="Comic Sans MS"/>
          </w:rPr>
          <w:delText>S’interroger sur notre capacité de révolte et de refus face à cela</w:delText>
        </w:r>
      </w:del>
      <w:del w:id="1146" w:author="Louise LEWONCZUK" w:date="2016-09-17T16:12:00Z">
        <w:r w:rsidR="0073216F" w:rsidRPr="00831E36" w:rsidDel="00D57094">
          <w:rPr>
            <w:rFonts w:ascii="Comic Sans MS" w:hAnsi="Comic Sans MS"/>
          </w:rPr>
          <w:delText xml:space="preserve"> </w:delText>
        </w:r>
      </w:del>
      <w:del w:id="1147" w:author="Louise LEWONCZUK" w:date="2016-09-21T11:35:00Z">
        <w:r w:rsidR="008027E9" w:rsidRPr="008027E9" w:rsidDel="008027E9">
          <w:rPr>
            <w:rFonts w:ascii="Comic Sans MS" w:hAnsi="Comic Sans MS"/>
            <w:rPrChange w:id="1148" w:author="Louise LEWONCZUK" w:date="2016-09-21T11:35:00Z">
              <w:rPr/>
            </w:rPrChange>
          </w:rPr>
          <w:delText xml:space="preserve">- </w:delText>
        </w:r>
      </w:del>
      <w:ins w:id="1149" w:author="Louise LEWONCZUK" w:date="2017-06-26T08:43:00Z">
        <w:r w:rsidR="00224BC4">
          <w:rPr>
            <w:rFonts w:ascii="Comic Sans MS" w:hAnsi="Comic Sans MS"/>
          </w:rPr>
          <w:t xml:space="preserve">, seul de tous les </w:t>
        </w:r>
      </w:ins>
      <w:ins w:id="1150" w:author="Louise LEWONCZUK" w:date="2017-06-26T08:50:00Z">
        <w:r w:rsidR="00224BC4">
          <w:rPr>
            <w:rFonts w:ascii="Comic Sans MS" w:hAnsi="Comic Sans MS"/>
          </w:rPr>
          <w:t>survivants</w:t>
        </w:r>
      </w:ins>
      <w:ins w:id="1151" w:author="Louise LEWONCZUK" w:date="2017-06-26T08:43:00Z">
        <w:r w:rsidR="00224BC4">
          <w:rPr>
            <w:rFonts w:ascii="Comic Sans MS" w:hAnsi="Comic Sans MS"/>
          </w:rPr>
          <w:t xml:space="preserve"> de la guerre de Troie, est encore retenu loin des siens par Calypso, les dieux, profitants de l’absence de son principal ennemi, Poséidon, s</w:t>
        </w:r>
      </w:ins>
      <w:ins w:id="1152" w:author="Louise LEWONCZUK" w:date="2017-06-26T08:44:00Z">
        <w:r w:rsidR="00224BC4">
          <w:rPr>
            <w:rFonts w:ascii="Comic Sans MS" w:hAnsi="Comic Sans MS"/>
          </w:rPr>
          <w:t xml:space="preserve">’assemblent et décrètent son retour </w:t>
        </w:r>
        <w:r w:rsidR="00224BC4" w:rsidRPr="00224BC4">
          <w:rPr>
            <w:rFonts w:ascii="Comic Sans MS" w:hAnsi="Comic Sans MS"/>
            <w:color w:val="A6A6A6" w:themeColor="background1" w:themeShade="A6"/>
            <w:rPrChange w:id="1153" w:author="Louise LEWONCZUK" w:date="2017-06-26T08:50:00Z">
              <w:rPr>
                <w:rFonts w:ascii="Comic Sans MS" w:hAnsi="Comic Sans MS"/>
              </w:rPr>
            </w:rPrChange>
          </w:rPr>
          <w:t>/11-95/</w:t>
        </w:r>
        <w:r w:rsidR="00224BC4">
          <w:rPr>
            <w:rFonts w:ascii="Comic Sans MS" w:hAnsi="Comic Sans MS"/>
          </w:rPr>
          <w:t>.</w:t>
        </w:r>
      </w:ins>
    </w:p>
    <w:p w:rsidR="00611E57" w:rsidRDefault="00224BC4">
      <w:pPr>
        <w:spacing w:after="0"/>
        <w:jc w:val="both"/>
        <w:rPr>
          <w:ins w:id="1154" w:author="Louise LEWONCZUK" w:date="2017-08-15T19:07:00Z"/>
          <w:rFonts w:ascii="Comic Sans MS" w:hAnsi="Comic Sans MS"/>
        </w:rPr>
        <w:pPrChange w:id="1155" w:author="Louise LEWONCZUK" w:date="2017-06-26T13:55:00Z">
          <w:pPr>
            <w:spacing w:after="0"/>
          </w:pPr>
        </w:pPrChange>
      </w:pPr>
      <w:ins w:id="1156" w:author="Louise LEWONCZUK" w:date="2017-06-26T08:44:00Z">
        <w:r>
          <w:rPr>
            <w:rFonts w:ascii="Comic Sans MS" w:hAnsi="Comic Sans MS"/>
          </w:rPr>
          <w:t xml:space="preserve">Athéna se rend alors à Ithaque sous les traits d’un roi ami d’Ulysse ; conversant avec Télémaque, cependant que les </w:t>
        </w:r>
      </w:ins>
      <w:ins w:id="1157" w:author="Louise LEWONCZUK" w:date="2017-06-26T08:50:00Z">
        <w:r>
          <w:rPr>
            <w:rFonts w:ascii="Comic Sans MS" w:hAnsi="Comic Sans MS"/>
          </w:rPr>
          <w:t>innombrables</w:t>
        </w:r>
      </w:ins>
      <w:ins w:id="1158" w:author="Louise LEWONCZUK" w:date="2017-06-26T08:44:00Z">
        <w:r>
          <w:rPr>
            <w:rFonts w:ascii="Comic Sans MS" w:hAnsi="Comic Sans MS"/>
          </w:rPr>
          <w:t xml:space="preserve"> prétendants de Pénélope s</w:t>
        </w:r>
      </w:ins>
      <w:ins w:id="1159" w:author="Louise LEWONCZUK" w:date="2017-06-26T08:45:00Z">
        <w:r>
          <w:rPr>
            <w:rFonts w:ascii="Comic Sans MS" w:hAnsi="Comic Sans MS"/>
          </w:rPr>
          <w:t>’adonnent insolemment aux plaisirs du festin, elle lui laisse entendre que son père est encore vivant, en ravivant le souvenir, et ranime l’ardeur du jeune homme</w:t>
        </w:r>
      </w:ins>
      <w:ins w:id="1160" w:author="Louise LEWONCZUK" w:date="2017-06-26T08:46:00Z">
        <w:r>
          <w:rPr>
            <w:rFonts w:ascii="Comic Sans MS" w:hAnsi="Comic Sans MS"/>
          </w:rPr>
          <w:t> </w:t>
        </w:r>
      </w:ins>
      <w:ins w:id="1161" w:author="Louise LEWONCZUK" w:date="2017-06-26T08:45:00Z">
        <w:r>
          <w:rPr>
            <w:rFonts w:ascii="Comic Sans MS" w:hAnsi="Comic Sans MS"/>
          </w:rPr>
          <w:t>;</w:t>
        </w:r>
      </w:ins>
      <w:ins w:id="1162" w:author="Louise LEWONCZUK" w:date="2017-06-26T08:46:00Z">
        <w:r>
          <w:rPr>
            <w:rFonts w:ascii="Comic Sans MS" w:hAnsi="Comic Sans MS"/>
          </w:rPr>
          <w:t xml:space="preserve"> elle lui conseille de </w:t>
        </w:r>
      </w:ins>
      <w:ins w:id="1163" w:author="Louise LEWONCZUK" w:date="2017-06-26T08:50:00Z">
        <w:r>
          <w:rPr>
            <w:rFonts w:ascii="Comic Sans MS" w:hAnsi="Comic Sans MS"/>
          </w:rPr>
          <w:t>convoquer</w:t>
        </w:r>
      </w:ins>
      <w:ins w:id="1164" w:author="Louise LEWONCZUK" w:date="2017-06-26T08:46:00Z">
        <w:r>
          <w:rPr>
            <w:rFonts w:ascii="Comic Sans MS" w:hAnsi="Comic Sans MS"/>
          </w:rPr>
          <w:t xml:space="preserve"> les Ithaciens dès le lendemains, de désavouer publiquement les prétendants et de se rendre à Pylos et à Sparte pour </w:t>
        </w:r>
      </w:ins>
      <w:ins w:id="1165" w:author="Louise LEWONCZUK" w:date="2017-06-26T08:50:00Z">
        <w:r>
          <w:rPr>
            <w:rFonts w:ascii="Comic Sans MS" w:hAnsi="Comic Sans MS"/>
          </w:rPr>
          <w:t>interroger</w:t>
        </w:r>
      </w:ins>
      <w:ins w:id="1166" w:author="Louise LEWONCZUK" w:date="2017-06-26T08:46:00Z">
        <w:r>
          <w:rPr>
            <w:rFonts w:ascii="Comic Sans MS" w:hAnsi="Comic Sans MS"/>
          </w:rPr>
          <w:t xml:space="preserve"> Nestor et Ménélas sur le sort de son père, leur compagnon d’armes. Puis elle dispara</w:t>
        </w:r>
      </w:ins>
      <w:ins w:id="1167" w:author="Louise LEWONCZUK" w:date="2017-06-26T08:47:00Z">
        <w:r>
          <w:rPr>
            <w:rFonts w:ascii="Comic Sans MS" w:hAnsi="Comic Sans MS"/>
          </w:rPr>
          <w:t xml:space="preserve">ît, comme un oiseau de mer </w:t>
        </w:r>
      </w:ins>
    </w:p>
    <w:p w:rsidR="00224BC4" w:rsidRDefault="00224BC4">
      <w:pPr>
        <w:spacing w:after="0"/>
        <w:jc w:val="both"/>
        <w:rPr>
          <w:ins w:id="1168" w:author="Louise LEWONCZUK" w:date="2017-06-26T08:47:00Z"/>
          <w:rFonts w:ascii="Comic Sans MS" w:hAnsi="Comic Sans MS"/>
        </w:rPr>
        <w:pPrChange w:id="1169" w:author="Louise LEWONCZUK" w:date="2017-06-26T13:55:00Z">
          <w:pPr>
            <w:spacing w:after="0"/>
          </w:pPr>
        </w:pPrChange>
      </w:pPr>
      <w:ins w:id="1170" w:author="Louise LEWONCZUK" w:date="2017-06-26T08:47:00Z">
        <w:r w:rsidRPr="00224BC4">
          <w:rPr>
            <w:rFonts w:ascii="Comic Sans MS" w:hAnsi="Comic Sans MS"/>
            <w:color w:val="A6A6A6" w:themeColor="background1" w:themeShade="A6"/>
            <w:rPrChange w:id="1171" w:author="Louise LEWONCZUK" w:date="2017-06-26T08:50:00Z">
              <w:rPr>
                <w:rFonts w:ascii="Comic Sans MS" w:hAnsi="Comic Sans MS"/>
              </w:rPr>
            </w:rPrChange>
          </w:rPr>
          <w:t>/96-324/</w:t>
        </w:r>
        <w:r>
          <w:rPr>
            <w:rFonts w:ascii="Comic Sans MS" w:hAnsi="Comic Sans MS"/>
          </w:rPr>
          <w:t>.</w:t>
        </w:r>
      </w:ins>
    </w:p>
    <w:p w:rsidR="00224BC4" w:rsidRDefault="00224BC4">
      <w:pPr>
        <w:spacing w:after="0"/>
        <w:jc w:val="both"/>
        <w:rPr>
          <w:ins w:id="1172" w:author="Louise LEWONCZUK" w:date="2017-06-26T08:48:00Z"/>
          <w:rFonts w:ascii="Comic Sans MS" w:hAnsi="Comic Sans MS"/>
        </w:rPr>
        <w:pPrChange w:id="1173" w:author="Louise LEWONCZUK" w:date="2017-06-26T13:55:00Z">
          <w:pPr>
            <w:spacing w:after="0"/>
          </w:pPr>
        </w:pPrChange>
      </w:pPr>
      <w:ins w:id="1174" w:author="Louise LEWONCZUK" w:date="2017-06-26T08:47:00Z">
        <w:r>
          <w:rPr>
            <w:rFonts w:ascii="Comic Sans MS" w:hAnsi="Comic Sans MS"/>
          </w:rPr>
          <w:t>C’est alors que la reine Pénélope, ayant entendu de son étage l’aède chanter le r</w:t>
        </w:r>
      </w:ins>
      <w:ins w:id="1175" w:author="Louise LEWONCZUK" w:date="2017-06-26T08:48:00Z">
        <w:r>
          <w:rPr>
            <w:rFonts w:ascii="Comic Sans MS" w:hAnsi="Comic Sans MS"/>
          </w:rPr>
          <w:t>etou</w:t>
        </w:r>
      </w:ins>
      <w:ins w:id="1176" w:author="Louise LEWONCZUK" w:date="2017-06-26T08:47:00Z">
        <w:r>
          <w:rPr>
            <w:rFonts w:ascii="Comic Sans MS" w:hAnsi="Comic Sans MS"/>
          </w:rPr>
          <w:t>r de Troie, descend pour le prier de trouver un thème</w:t>
        </w:r>
      </w:ins>
      <w:ins w:id="1177" w:author="Louise LEWONCZUK" w:date="2017-06-26T08:48:00Z">
        <w:r>
          <w:rPr>
            <w:rFonts w:ascii="Comic Sans MS" w:hAnsi="Comic Sans MS"/>
          </w:rPr>
          <w:t xml:space="preserve"> qui lui soit moins pénible ; mais Télémaque, soudain </w:t>
        </w:r>
      </w:ins>
      <w:ins w:id="1178" w:author="Louise LEWONCZUK" w:date="2017-06-26T08:50:00Z">
        <w:r>
          <w:rPr>
            <w:rFonts w:ascii="Comic Sans MS" w:hAnsi="Comic Sans MS"/>
          </w:rPr>
          <w:t>conscient</w:t>
        </w:r>
      </w:ins>
      <w:ins w:id="1179" w:author="Louise LEWONCZUK" w:date="2017-06-26T08:48:00Z">
        <w:r>
          <w:rPr>
            <w:rFonts w:ascii="Comic Sans MS" w:hAnsi="Comic Sans MS"/>
          </w:rPr>
          <w:t xml:space="preserve"> de son rôle de maître, la renvoie à ses ouvrages </w:t>
        </w:r>
        <w:r w:rsidRPr="00224BC4">
          <w:rPr>
            <w:rFonts w:ascii="Comic Sans MS" w:hAnsi="Comic Sans MS"/>
            <w:color w:val="A6A6A6" w:themeColor="background1" w:themeShade="A6"/>
            <w:rPrChange w:id="1180" w:author="Louise LEWONCZUK" w:date="2017-06-26T08:50:00Z">
              <w:rPr>
                <w:rFonts w:ascii="Comic Sans MS" w:hAnsi="Comic Sans MS"/>
              </w:rPr>
            </w:rPrChange>
          </w:rPr>
          <w:t>/325-364/</w:t>
        </w:r>
        <w:r>
          <w:rPr>
            <w:rFonts w:ascii="Comic Sans MS" w:hAnsi="Comic Sans MS"/>
          </w:rPr>
          <w:t>.</w:t>
        </w:r>
      </w:ins>
    </w:p>
    <w:p w:rsidR="00224BC4" w:rsidRDefault="00224BC4">
      <w:pPr>
        <w:spacing w:after="0"/>
        <w:jc w:val="both"/>
        <w:rPr>
          <w:ins w:id="1181" w:author="Louise LEWONCZUK" w:date="2017-06-26T08:49:00Z"/>
          <w:rFonts w:ascii="Comic Sans MS" w:hAnsi="Comic Sans MS"/>
        </w:rPr>
        <w:pPrChange w:id="1182" w:author="Louise LEWONCZUK" w:date="2017-06-26T13:55:00Z">
          <w:pPr>
            <w:spacing w:after="0"/>
          </w:pPr>
        </w:pPrChange>
      </w:pPr>
      <w:ins w:id="1183" w:author="Louise LEWONCZUK" w:date="2017-06-26T08:49:00Z">
        <w:r>
          <w:rPr>
            <w:rFonts w:ascii="Comic Sans MS" w:hAnsi="Comic Sans MS"/>
          </w:rPr>
          <w:t>Les prétendants manifestent bruyamment le</w:t>
        </w:r>
      </w:ins>
      <w:ins w:id="1184" w:author="Louise LEWONCZUK" w:date="2017-06-26T08:50:00Z">
        <w:r>
          <w:rPr>
            <w:rFonts w:ascii="Comic Sans MS" w:hAnsi="Comic Sans MS"/>
          </w:rPr>
          <w:t>ur</w:t>
        </w:r>
      </w:ins>
      <w:ins w:id="1185" w:author="Louise LEWONCZUK" w:date="2017-06-26T08:49:00Z">
        <w:r>
          <w:rPr>
            <w:rFonts w:ascii="Comic Sans MS" w:hAnsi="Comic Sans MS"/>
          </w:rPr>
          <w:t xml:space="preserve"> désir ; Télémaque les apaise, la fête reprend et ne s’achève qu’au soir. Le prince gagne alors sa chambre et, toute la nuit, médite les conseils d’Athéna </w:t>
        </w:r>
        <w:r w:rsidRPr="00224BC4">
          <w:rPr>
            <w:rFonts w:ascii="Comic Sans MS" w:hAnsi="Comic Sans MS"/>
            <w:color w:val="A6A6A6" w:themeColor="background1" w:themeShade="A6"/>
            <w:rPrChange w:id="1186" w:author="Louise LEWONCZUK" w:date="2017-06-26T08:51:00Z">
              <w:rPr>
                <w:rFonts w:ascii="Comic Sans MS" w:hAnsi="Comic Sans MS"/>
              </w:rPr>
            </w:rPrChange>
          </w:rPr>
          <w:t>/365-444/</w:t>
        </w:r>
        <w:r>
          <w:rPr>
            <w:rFonts w:ascii="Comic Sans MS" w:hAnsi="Comic Sans MS"/>
          </w:rPr>
          <w:t>.</w:t>
        </w:r>
      </w:ins>
    </w:p>
    <w:p w:rsidR="00224BC4" w:rsidRDefault="00224BC4">
      <w:pPr>
        <w:spacing w:after="0"/>
        <w:jc w:val="both"/>
        <w:rPr>
          <w:ins w:id="1187" w:author="Louise LEWONCZUK" w:date="2017-06-26T08:51:00Z"/>
          <w:rFonts w:ascii="Comic Sans MS" w:hAnsi="Comic Sans MS"/>
        </w:rPr>
        <w:pPrChange w:id="1188" w:author="Louise LEWONCZUK" w:date="2017-06-26T13:55:00Z">
          <w:pPr>
            <w:spacing w:after="0"/>
          </w:pPr>
        </w:pPrChange>
      </w:pPr>
    </w:p>
    <w:p w:rsidR="00224BC4" w:rsidRDefault="00224BC4">
      <w:pPr>
        <w:pStyle w:val="Paragraphedeliste"/>
        <w:numPr>
          <w:ilvl w:val="0"/>
          <w:numId w:val="9"/>
        </w:numPr>
        <w:spacing w:after="0"/>
        <w:jc w:val="both"/>
        <w:rPr>
          <w:ins w:id="1189" w:author="Louise LEWONCZUK" w:date="2017-06-26T08:51:00Z"/>
          <w:rFonts w:ascii="Comic Sans MS" w:hAnsi="Comic Sans MS"/>
          <w:b/>
          <w:color w:val="00B050"/>
          <w:sz w:val="28"/>
        </w:rPr>
        <w:pPrChange w:id="1190" w:author="Louise LEWONCZUK" w:date="2017-06-26T13:55:00Z">
          <w:pPr>
            <w:pStyle w:val="Paragraphedeliste"/>
            <w:numPr>
              <w:numId w:val="11"/>
            </w:numPr>
            <w:spacing w:after="0"/>
            <w:ind w:left="1080" w:hanging="720"/>
          </w:pPr>
        </w:pPrChange>
      </w:pPr>
      <w:ins w:id="1191" w:author="Louise LEWONCZUK" w:date="2017-06-26T08:51:00Z">
        <w:r>
          <w:rPr>
            <w:rFonts w:ascii="Comic Sans MS" w:hAnsi="Comic Sans MS"/>
            <w:b/>
            <w:color w:val="00B050"/>
            <w:sz w:val="28"/>
          </w:rPr>
          <w:t>Chant II</w:t>
        </w:r>
      </w:ins>
    </w:p>
    <w:p w:rsidR="00224BC4" w:rsidRDefault="00296F74">
      <w:pPr>
        <w:spacing w:after="0"/>
        <w:jc w:val="both"/>
        <w:rPr>
          <w:ins w:id="1192" w:author="Louise LEWONCZUK" w:date="2017-06-26T10:36:00Z"/>
          <w:rFonts w:ascii="Comic Sans MS" w:hAnsi="Comic Sans MS"/>
        </w:rPr>
        <w:pPrChange w:id="1193" w:author="Louise LEWONCZUK" w:date="2017-06-26T13:55:00Z">
          <w:pPr>
            <w:spacing w:after="0"/>
          </w:pPr>
        </w:pPrChange>
      </w:pPr>
      <w:ins w:id="1194" w:author="Louise LEWONCZUK" w:date="2017-06-26T10:35:00Z">
        <w:r>
          <w:rPr>
            <w:rFonts w:ascii="Comic Sans MS" w:hAnsi="Comic Sans MS"/>
          </w:rPr>
          <w:t>Télémaque, dès l’aube, convoque les gens d’Ithaque à l’agora, et leur expose son malheur. Il s’en prend à l</w:t>
        </w:r>
      </w:ins>
      <w:ins w:id="1195" w:author="Louise LEWONCZUK" w:date="2017-06-26T10:36:00Z">
        <w:r>
          <w:rPr>
            <w:rFonts w:ascii="Comic Sans MS" w:hAnsi="Comic Sans MS"/>
          </w:rPr>
          <w:t xml:space="preserve">’attitude des prétendants </w:t>
        </w:r>
        <w:r w:rsidRPr="00296F74">
          <w:rPr>
            <w:rFonts w:ascii="Comic Sans MS" w:hAnsi="Comic Sans MS"/>
            <w:color w:val="A6A6A6" w:themeColor="background1" w:themeShade="A6"/>
            <w:rPrChange w:id="1196" w:author="Louise LEWONCZUK" w:date="2017-06-26T10:43:00Z">
              <w:rPr>
                <w:rFonts w:ascii="Comic Sans MS" w:hAnsi="Comic Sans MS"/>
              </w:rPr>
            </w:rPrChange>
          </w:rPr>
          <w:t>/1-79/</w:t>
        </w:r>
        <w:r>
          <w:rPr>
            <w:rFonts w:ascii="Comic Sans MS" w:hAnsi="Comic Sans MS"/>
          </w:rPr>
          <w:t>.</w:t>
        </w:r>
      </w:ins>
    </w:p>
    <w:p w:rsidR="00296F74" w:rsidRDefault="00296F74">
      <w:pPr>
        <w:spacing w:after="0"/>
        <w:jc w:val="both"/>
        <w:rPr>
          <w:ins w:id="1197" w:author="Louise LEWONCZUK" w:date="2017-06-26T10:36:00Z"/>
          <w:rFonts w:ascii="Comic Sans MS" w:hAnsi="Comic Sans MS"/>
        </w:rPr>
        <w:pPrChange w:id="1198" w:author="Louise LEWONCZUK" w:date="2017-06-26T13:55:00Z">
          <w:pPr>
            <w:spacing w:after="0"/>
          </w:pPr>
        </w:pPrChange>
      </w:pPr>
      <w:ins w:id="1199" w:author="Louise LEWONCZUK" w:date="2017-06-26T10:36:00Z">
        <w:r>
          <w:rPr>
            <w:rFonts w:ascii="Comic Sans MS" w:hAnsi="Comic Sans MS"/>
          </w:rPr>
          <w:t xml:space="preserve">Antinoos, leur chef, lui réplique en accusant la fourbe de Pénélope, et en donne pour exemple la ruse de la toile </w:t>
        </w:r>
        <w:r w:rsidRPr="00296F74">
          <w:rPr>
            <w:rFonts w:ascii="Comic Sans MS" w:hAnsi="Comic Sans MS"/>
            <w:color w:val="A6A6A6" w:themeColor="background1" w:themeShade="A6"/>
            <w:rPrChange w:id="1200" w:author="Louise LEWONCZUK" w:date="2017-06-26T10:43:00Z">
              <w:rPr>
                <w:rFonts w:ascii="Comic Sans MS" w:hAnsi="Comic Sans MS"/>
              </w:rPr>
            </w:rPrChange>
          </w:rPr>
          <w:t>/80-128/</w:t>
        </w:r>
        <w:r>
          <w:rPr>
            <w:rFonts w:ascii="Comic Sans MS" w:hAnsi="Comic Sans MS"/>
          </w:rPr>
          <w:t>.</w:t>
        </w:r>
      </w:ins>
    </w:p>
    <w:p w:rsidR="00296F74" w:rsidRDefault="00296F74">
      <w:pPr>
        <w:spacing w:after="0"/>
        <w:jc w:val="both"/>
        <w:rPr>
          <w:ins w:id="1201" w:author="Louise LEWONCZUK" w:date="2017-06-26T10:37:00Z"/>
          <w:rFonts w:ascii="Comic Sans MS" w:hAnsi="Comic Sans MS"/>
        </w:rPr>
        <w:pPrChange w:id="1202" w:author="Louise LEWONCZUK" w:date="2017-06-26T13:55:00Z">
          <w:pPr>
            <w:spacing w:after="0"/>
          </w:pPr>
        </w:pPrChange>
      </w:pPr>
      <w:ins w:id="1203" w:author="Louise LEWONCZUK" w:date="2017-06-26T10:37:00Z">
        <w:r>
          <w:rPr>
            <w:rFonts w:ascii="Comic Sans MS" w:hAnsi="Comic Sans MS"/>
          </w:rPr>
          <w:t xml:space="preserve">Zeus envoie à Télémaque un présage interprété en sa faveur par Halithersès </w:t>
        </w:r>
        <w:r w:rsidRPr="00296F74">
          <w:rPr>
            <w:rFonts w:ascii="Comic Sans MS" w:hAnsi="Comic Sans MS"/>
            <w:color w:val="A6A6A6" w:themeColor="background1" w:themeShade="A6"/>
            <w:rPrChange w:id="1204" w:author="Louise LEWONCZUK" w:date="2017-06-26T10:43:00Z">
              <w:rPr>
                <w:rFonts w:ascii="Comic Sans MS" w:hAnsi="Comic Sans MS"/>
              </w:rPr>
            </w:rPrChange>
          </w:rPr>
          <w:t>/129-176/</w:t>
        </w:r>
        <w:r>
          <w:rPr>
            <w:rFonts w:ascii="Comic Sans MS" w:hAnsi="Comic Sans MS"/>
          </w:rPr>
          <w:t>.</w:t>
        </w:r>
      </w:ins>
    </w:p>
    <w:p w:rsidR="00296F74" w:rsidRDefault="00296F74">
      <w:pPr>
        <w:spacing w:after="0"/>
        <w:jc w:val="both"/>
        <w:rPr>
          <w:ins w:id="1205" w:author="Louise LEWONCZUK" w:date="2017-06-26T10:39:00Z"/>
          <w:rFonts w:ascii="Comic Sans MS" w:hAnsi="Comic Sans MS"/>
        </w:rPr>
        <w:pPrChange w:id="1206" w:author="Louise LEWONCZUK" w:date="2017-06-26T13:55:00Z">
          <w:pPr>
            <w:spacing w:after="0"/>
          </w:pPr>
        </w:pPrChange>
      </w:pPr>
      <w:ins w:id="1207" w:author="Louise LEWONCZUK" w:date="2017-06-26T10:38:00Z">
        <w:r>
          <w:rPr>
            <w:rFonts w:ascii="Comic Sans MS" w:hAnsi="Comic Sans MS"/>
          </w:rPr>
          <w:t xml:space="preserve">Eurymaque, autre chef des </w:t>
        </w:r>
      </w:ins>
      <w:ins w:id="1208" w:author="Louise LEWONCZUK" w:date="2017-06-26T10:42:00Z">
        <w:r>
          <w:rPr>
            <w:rFonts w:ascii="Comic Sans MS" w:hAnsi="Comic Sans MS"/>
          </w:rPr>
          <w:t>prétendants</w:t>
        </w:r>
      </w:ins>
      <w:ins w:id="1209" w:author="Louise LEWONCZUK" w:date="2017-06-26T10:38:00Z">
        <w:r>
          <w:rPr>
            <w:rFonts w:ascii="Comic Sans MS" w:hAnsi="Comic Sans MS"/>
          </w:rPr>
          <w:t xml:space="preserve">, ayant brutalement remis le vieillard à sa place, Télémaque coupe court et publie son intention de </w:t>
        </w:r>
      </w:ins>
      <w:ins w:id="1210" w:author="Louise LEWONCZUK" w:date="2017-06-26T10:42:00Z">
        <w:r>
          <w:rPr>
            <w:rFonts w:ascii="Comic Sans MS" w:hAnsi="Comic Sans MS"/>
          </w:rPr>
          <w:t>se</w:t>
        </w:r>
      </w:ins>
      <w:ins w:id="1211" w:author="Louise LEWONCZUK" w:date="2017-06-26T10:38:00Z">
        <w:r>
          <w:rPr>
            <w:rFonts w:ascii="Comic Sans MS" w:hAnsi="Comic Sans MS"/>
          </w:rPr>
          <w:t xml:space="preserve"> rendre à Pylos et à Sparte</w:t>
        </w:r>
      </w:ins>
      <w:ins w:id="1212" w:author="Louise LEWONCZUK" w:date="2017-06-26T10:39:00Z">
        <w:r>
          <w:rPr>
            <w:rFonts w:ascii="Comic Sans MS" w:hAnsi="Comic Sans MS"/>
          </w:rPr>
          <w:t> </w:t>
        </w:r>
      </w:ins>
      <w:ins w:id="1213" w:author="Louise LEWONCZUK" w:date="2017-06-26T10:38:00Z">
        <w:r>
          <w:rPr>
            <w:rFonts w:ascii="Comic Sans MS" w:hAnsi="Comic Sans MS"/>
          </w:rPr>
          <w:t>;</w:t>
        </w:r>
      </w:ins>
      <w:ins w:id="1214" w:author="Louise LEWONCZUK" w:date="2017-06-26T10:39:00Z">
        <w:r>
          <w:rPr>
            <w:rFonts w:ascii="Comic Sans MS" w:hAnsi="Comic Sans MS"/>
          </w:rPr>
          <w:t xml:space="preserve"> il demande un navire, qui lui est refusé. Malgré une intervention conciliante de Mentor, la séance est levée brusquement par Léocrite </w:t>
        </w:r>
        <w:r w:rsidRPr="00296F74">
          <w:rPr>
            <w:rFonts w:ascii="Comic Sans MS" w:hAnsi="Comic Sans MS"/>
            <w:color w:val="A6A6A6" w:themeColor="background1" w:themeShade="A6"/>
            <w:rPrChange w:id="1215" w:author="Louise LEWONCZUK" w:date="2017-06-26T10:43:00Z">
              <w:rPr>
                <w:rFonts w:ascii="Comic Sans MS" w:hAnsi="Comic Sans MS"/>
              </w:rPr>
            </w:rPrChange>
          </w:rPr>
          <w:t>/177-259/</w:t>
        </w:r>
        <w:r>
          <w:rPr>
            <w:rFonts w:ascii="Comic Sans MS" w:hAnsi="Comic Sans MS"/>
          </w:rPr>
          <w:t>.</w:t>
        </w:r>
      </w:ins>
    </w:p>
    <w:p w:rsidR="00296F74" w:rsidRDefault="00296F74">
      <w:pPr>
        <w:spacing w:after="0"/>
        <w:jc w:val="both"/>
        <w:rPr>
          <w:ins w:id="1216" w:author="Louise LEWONCZUK" w:date="2017-06-26T10:40:00Z"/>
          <w:rFonts w:ascii="Comic Sans MS" w:hAnsi="Comic Sans MS"/>
        </w:rPr>
        <w:pPrChange w:id="1217" w:author="Louise LEWONCZUK" w:date="2017-06-26T13:55:00Z">
          <w:pPr>
            <w:spacing w:after="0"/>
          </w:pPr>
        </w:pPrChange>
      </w:pPr>
      <w:ins w:id="1218" w:author="Louise LEWONCZUK" w:date="2017-06-26T10:40:00Z">
        <w:r>
          <w:rPr>
            <w:rFonts w:ascii="Comic Sans MS" w:hAnsi="Comic Sans MS"/>
          </w:rPr>
          <w:t xml:space="preserve">Télémaque descend seul au bord de la mer pour implorer Athéna, qui lui apparaît cette fois sous les traits de Mentor et le décide à partir </w:t>
        </w:r>
        <w:r w:rsidRPr="00296F74">
          <w:rPr>
            <w:rFonts w:ascii="Comic Sans MS" w:hAnsi="Comic Sans MS"/>
            <w:color w:val="A6A6A6" w:themeColor="background1" w:themeShade="A6"/>
            <w:rPrChange w:id="1219" w:author="Louise LEWONCZUK" w:date="2017-06-26T10:43:00Z">
              <w:rPr>
                <w:rFonts w:ascii="Comic Sans MS" w:hAnsi="Comic Sans MS"/>
              </w:rPr>
            </w:rPrChange>
          </w:rPr>
          <w:t>/260-295/</w:t>
        </w:r>
        <w:r>
          <w:rPr>
            <w:rFonts w:ascii="Comic Sans MS" w:hAnsi="Comic Sans MS"/>
          </w:rPr>
          <w:t>.</w:t>
        </w:r>
      </w:ins>
    </w:p>
    <w:p w:rsidR="00296F74" w:rsidRDefault="00296F74">
      <w:pPr>
        <w:spacing w:after="0"/>
        <w:jc w:val="both"/>
        <w:rPr>
          <w:ins w:id="1220" w:author="Louise LEWONCZUK" w:date="2017-06-26T10:41:00Z"/>
          <w:rFonts w:ascii="Comic Sans MS" w:hAnsi="Comic Sans MS"/>
        </w:rPr>
        <w:pPrChange w:id="1221" w:author="Louise LEWONCZUK" w:date="2017-06-26T13:55:00Z">
          <w:pPr>
            <w:spacing w:after="0"/>
          </w:pPr>
        </w:pPrChange>
      </w:pPr>
      <w:ins w:id="1222" w:author="Louise LEWONCZUK" w:date="2017-06-26T10:41:00Z">
        <w:r>
          <w:rPr>
            <w:rFonts w:ascii="Comic Sans MS" w:hAnsi="Comic Sans MS"/>
          </w:rPr>
          <w:t xml:space="preserve">Télémaque, revenu au palais, repousse les avances d’Antinoos et obtient de la nourrice Euryclée qu’elle prépare en secret son départ </w:t>
        </w:r>
        <w:r w:rsidRPr="00296F74">
          <w:rPr>
            <w:rFonts w:ascii="Comic Sans MS" w:hAnsi="Comic Sans MS"/>
            <w:color w:val="A6A6A6" w:themeColor="background1" w:themeShade="A6"/>
            <w:rPrChange w:id="1223" w:author="Louise LEWONCZUK" w:date="2017-06-26T10:43:00Z">
              <w:rPr>
                <w:rFonts w:ascii="Comic Sans MS" w:hAnsi="Comic Sans MS"/>
              </w:rPr>
            </w:rPrChange>
          </w:rPr>
          <w:t>/296-381/</w:t>
        </w:r>
        <w:r>
          <w:rPr>
            <w:rFonts w:ascii="Comic Sans MS" w:hAnsi="Comic Sans MS"/>
          </w:rPr>
          <w:t>.</w:t>
        </w:r>
      </w:ins>
    </w:p>
    <w:p w:rsidR="00296F74" w:rsidRDefault="00296F74">
      <w:pPr>
        <w:spacing w:after="0"/>
        <w:jc w:val="both"/>
        <w:rPr>
          <w:ins w:id="1224" w:author="Louise LEWONCZUK" w:date="2017-06-26T10:43:00Z"/>
          <w:rFonts w:ascii="Comic Sans MS" w:hAnsi="Comic Sans MS"/>
        </w:rPr>
        <w:pPrChange w:id="1225" w:author="Louise LEWONCZUK" w:date="2017-06-26T13:55:00Z">
          <w:pPr>
            <w:spacing w:after="0"/>
          </w:pPr>
        </w:pPrChange>
      </w:pPr>
      <w:ins w:id="1226" w:author="Louise LEWONCZUK" w:date="2017-06-26T10:41:00Z">
        <w:r>
          <w:rPr>
            <w:rFonts w:ascii="Comic Sans MS" w:hAnsi="Comic Sans MS"/>
          </w:rPr>
          <w:t xml:space="preserve">Athéna </w:t>
        </w:r>
      </w:ins>
      <w:ins w:id="1227" w:author="Louise LEWONCZUK" w:date="2017-06-26T10:42:00Z">
        <w:r>
          <w:rPr>
            <w:rFonts w:ascii="Comic Sans MS" w:hAnsi="Comic Sans MS"/>
          </w:rPr>
          <w:t>cependant</w:t>
        </w:r>
      </w:ins>
      <w:ins w:id="1228" w:author="Louise LEWONCZUK" w:date="2017-06-26T10:41:00Z">
        <w:r>
          <w:rPr>
            <w:rFonts w:ascii="Comic Sans MS" w:hAnsi="Comic Sans MS"/>
          </w:rPr>
          <w:t xml:space="preserve"> trouve un bateau, réunit des rameurs et s’embarque enfin avec Télémaque, toujours sous les traits de Mentor </w:t>
        </w:r>
        <w:r w:rsidRPr="00296F74">
          <w:rPr>
            <w:rFonts w:ascii="Comic Sans MS" w:hAnsi="Comic Sans MS"/>
            <w:color w:val="A6A6A6" w:themeColor="background1" w:themeShade="A6"/>
            <w:rPrChange w:id="1229" w:author="Louise LEWONCZUK" w:date="2017-06-26T10:42:00Z">
              <w:rPr>
                <w:rFonts w:ascii="Comic Sans MS" w:hAnsi="Comic Sans MS"/>
              </w:rPr>
            </w:rPrChange>
          </w:rPr>
          <w:t>/382-434/</w:t>
        </w:r>
        <w:r>
          <w:rPr>
            <w:rFonts w:ascii="Comic Sans MS" w:hAnsi="Comic Sans MS"/>
          </w:rPr>
          <w:t>.</w:t>
        </w:r>
      </w:ins>
    </w:p>
    <w:p w:rsidR="00296F74" w:rsidRDefault="00296F74">
      <w:pPr>
        <w:spacing w:after="0"/>
        <w:jc w:val="both"/>
        <w:rPr>
          <w:ins w:id="1230" w:author="Louise LEWONCZUK" w:date="2017-06-26T10:43:00Z"/>
          <w:rFonts w:ascii="Comic Sans MS" w:hAnsi="Comic Sans MS"/>
        </w:rPr>
        <w:pPrChange w:id="1231" w:author="Louise LEWONCZUK" w:date="2017-06-26T13:55:00Z">
          <w:pPr>
            <w:spacing w:after="0"/>
          </w:pPr>
        </w:pPrChange>
      </w:pPr>
    </w:p>
    <w:p w:rsidR="00296F74" w:rsidRDefault="00296F74">
      <w:pPr>
        <w:pStyle w:val="Paragraphedeliste"/>
        <w:numPr>
          <w:ilvl w:val="0"/>
          <w:numId w:val="9"/>
        </w:numPr>
        <w:spacing w:after="0"/>
        <w:jc w:val="both"/>
        <w:rPr>
          <w:ins w:id="1232" w:author="Louise LEWONCZUK" w:date="2017-06-26T10:43:00Z"/>
          <w:rFonts w:ascii="Comic Sans MS" w:hAnsi="Comic Sans MS"/>
          <w:b/>
          <w:color w:val="00B050"/>
          <w:sz w:val="28"/>
        </w:rPr>
        <w:pPrChange w:id="1233" w:author="Louise LEWONCZUK" w:date="2017-06-26T13:55:00Z">
          <w:pPr>
            <w:pStyle w:val="Paragraphedeliste"/>
            <w:numPr>
              <w:numId w:val="12"/>
            </w:numPr>
            <w:spacing w:after="0"/>
            <w:ind w:left="1080" w:hanging="720"/>
          </w:pPr>
        </w:pPrChange>
      </w:pPr>
      <w:ins w:id="1234" w:author="Louise LEWONCZUK" w:date="2017-06-26T10:43:00Z">
        <w:r>
          <w:rPr>
            <w:rFonts w:ascii="Comic Sans MS" w:hAnsi="Comic Sans MS"/>
            <w:b/>
            <w:color w:val="00B050"/>
            <w:sz w:val="28"/>
          </w:rPr>
          <w:t>Chant III</w:t>
        </w:r>
      </w:ins>
    </w:p>
    <w:p w:rsidR="00296F74" w:rsidRDefault="00F535A9">
      <w:pPr>
        <w:spacing w:after="0"/>
        <w:jc w:val="both"/>
        <w:rPr>
          <w:ins w:id="1235" w:author="Louise LEWONCZUK" w:date="2017-06-26T10:46:00Z"/>
          <w:rFonts w:ascii="Comic Sans MS" w:hAnsi="Comic Sans MS"/>
        </w:rPr>
        <w:pPrChange w:id="1236" w:author="Louise LEWONCZUK" w:date="2017-06-26T13:55:00Z">
          <w:pPr>
            <w:spacing w:after="0"/>
          </w:pPr>
        </w:pPrChange>
      </w:pPr>
      <w:ins w:id="1237" w:author="Louise LEWONCZUK" w:date="2017-06-26T10:46:00Z">
        <w:r>
          <w:rPr>
            <w:rFonts w:ascii="Comic Sans MS" w:hAnsi="Comic Sans MS"/>
          </w:rPr>
          <w:t xml:space="preserve">Les voyageurs arrivent à Pylos et sont </w:t>
        </w:r>
      </w:ins>
      <w:ins w:id="1238" w:author="Louise LEWONCZUK" w:date="2017-06-26T13:51:00Z">
        <w:r w:rsidR="00D82DD5">
          <w:rPr>
            <w:rFonts w:ascii="Comic Sans MS" w:hAnsi="Comic Sans MS"/>
          </w:rPr>
          <w:t>accueillis</w:t>
        </w:r>
      </w:ins>
      <w:ins w:id="1239" w:author="Louise LEWONCZUK" w:date="2017-06-26T10:46:00Z">
        <w:r>
          <w:rPr>
            <w:rFonts w:ascii="Comic Sans MS" w:hAnsi="Comic Sans MS"/>
          </w:rPr>
          <w:t xml:space="preserve"> sur le rivage par Nestor et ses fils, célébrant avec les Pyliens les fêtes de Poséidon </w:t>
        </w:r>
        <w:r w:rsidRPr="00D82DD5">
          <w:rPr>
            <w:rFonts w:ascii="Comic Sans MS" w:hAnsi="Comic Sans MS"/>
            <w:color w:val="A6A6A6" w:themeColor="background1" w:themeShade="A6"/>
            <w:rPrChange w:id="1240" w:author="Louise LEWONCZUK" w:date="2017-06-26T13:51:00Z">
              <w:rPr>
                <w:rFonts w:ascii="Comic Sans MS" w:hAnsi="Comic Sans MS"/>
              </w:rPr>
            </w:rPrChange>
          </w:rPr>
          <w:t>/1-66/</w:t>
        </w:r>
        <w:r>
          <w:rPr>
            <w:rFonts w:ascii="Comic Sans MS" w:hAnsi="Comic Sans MS"/>
          </w:rPr>
          <w:t>.</w:t>
        </w:r>
      </w:ins>
    </w:p>
    <w:p w:rsidR="00F535A9" w:rsidRDefault="00F535A9">
      <w:pPr>
        <w:spacing w:after="0"/>
        <w:jc w:val="both"/>
        <w:rPr>
          <w:ins w:id="1241" w:author="Louise LEWONCZUK" w:date="2017-06-26T10:47:00Z"/>
          <w:rFonts w:ascii="Comic Sans MS" w:hAnsi="Comic Sans MS"/>
        </w:rPr>
        <w:pPrChange w:id="1242" w:author="Louise LEWONCZUK" w:date="2017-06-26T13:55:00Z">
          <w:pPr>
            <w:spacing w:after="0"/>
          </w:pPr>
        </w:pPrChange>
      </w:pPr>
      <w:ins w:id="1243" w:author="Louise LEWONCZUK" w:date="2017-06-26T10:47:00Z">
        <w:r>
          <w:rPr>
            <w:rFonts w:ascii="Comic Sans MS" w:hAnsi="Comic Sans MS"/>
          </w:rPr>
          <w:t xml:space="preserve">Télémaque se nomme et demande à Nestor des nouvelles de son père </w:t>
        </w:r>
        <w:r w:rsidRPr="00D82DD5">
          <w:rPr>
            <w:rFonts w:ascii="Comic Sans MS" w:hAnsi="Comic Sans MS"/>
            <w:color w:val="A6A6A6" w:themeColor="background1" w:themeShade="A6"/>
            <w:rPrChange w:id="1244" w:author="Louise LEWONCZUK" w:date="2017-06-26T13:52:00Z">
              <w:rPr>
                <w:rFonts w:ascii="Comic Sans MS" w:hAnsi="Comic Sans MS"/>
              </w:rPr>
            </w:rPrChange>
          </w:rPr>
          <w:t>/67-101/</w:t>
        </w:r>
        <w:r>
          <w:rPr>
            <w:rFonts w:ascii="Comic Sans MS" w:hAnsi="Comic Sans MS"/>
          </w:rPr>
          <w:t>.</w:t>
        </w:r>
      </w:ins>
    </w:p>
    <w:p w:rsidR="00F535A9" w:rsidRDefault="00F535A9">
      <w:pPr>
        <w:spacing w:after="0"/>
        <w:jc w:val="both"/>
        <w:rPr>
          <w:ins w:id="1245" w:author="Louise LEWONCZUK" w:date="2017-06-26T13:48:00Z"/>
          <w:rFonts w:ascii="Comic Sans MS" w:hAnsi="Comic Sans MS"/>
        </w:rPr>
        <w:pPrChange w:id="1246" w:author="Louise LEWONCZUK" w:date="2017-06-26T13:55:00Z">
          <w:pPr>
            <w:spacing w:after="0"/>
          </w:pPr>
        </w:pPrChange>
      </w:pPr>
      <w:ins w:id="1247" w:author="Louise LEWONCZUK" w:date="2017-06-26T10:48:00Z">
        <w:r>
          <w:rPr>
            <w:rFonts w:ascii="Comic Sans MS" w:hAnsi="Comic Sans MS"/>
          </w:rPr>
          <w:t>Nestor évoque alors longuement ses souvenirs de la guerre de Troie, le retour des chefs grecs, et avoue ignorer quel fut le so</w:t>
        </w:r>
      </w:ins>
      <w:ins w:id="1248" w:author="Louise LEWONCZUK" w:date="2017-06-26T13:48:00Z">
        <w:r w:rsidR="00D82DD5">
          <w:rPr>
            <w:rFonts w:ascii="Comic Sans MS" w:hAnsi="Comic Sans MS"/>
          </w:rPr>
          <w:t xml:space="preserve">rt d’Ulysse </w:t>
        </w:r>
        <w:r w:rsidR="00D82DD5" w:rsidRPr="00D82DD5">
          <w:rPr>
            <w:rFonts w:ascii="Comic Sans MS" w:hAnsi="Comic Sans MS"/>
            <w:color w:val="A6A6A6" w:themeColor="background1" w:themeShade="A6"/>
            <w:rPrChange w:id="1249" w:author="Louise LEWONCZUK" w:date="2017-06-26T13:51:00Z">
              <w:rPr>
                <w:rFonts w:ascii="Comic Sans MS" w:hAnsi="Comic Sans MS"/>
              </w:rPr>
            </w:rPrChange>
          </w:rPr>
          <w:t>/102-200/</w:t>
        </w:r>
        <w:r w:rsidR="00D82DD5">
          <w:rPr>
            <w:rFonts w:ascii="Comic Sans MS" w:hAnsi="Comic Sans MS"/>
          </w:rPr>
          <w:t>.</w:t>
        </w:r>
      </w:ins>
    </w:p>
    <w:p w:rsidR="00D82DD5" w:rsidRDefault="00D82DD5">
      <w:pPr>
        <w:spacing w:after="0"/>
        <w:jc w:val="both"/>
        <w:rPr>
          <w:ins w:id="1250" w:author="Louise LEWONCZUK" w:date="2017-06-26T13:49:00Z"/>
          <w:rFonts w:ascii="Comic Sans MS" w:hAnsi="Comic Sans MS"/>
        </w:rPr>
        <w:pPrChange w:id="1251" w:author="Louise LEWONCZUK" w:date="2017-06-26T13:55:00Z">
          <w:pPr>
            <w:spacing w:after="0"/>
          </w:pPr>
        </w:pPrChange>
      </w:pPr>
      <w:ins w:id="1252" w:author="Louise LEWONCZUK" w:date="2017-06-26T13:48:00Z">
        <w:r>
          <w:rPr>
            <w:rFonts w:ascii="Comic Sans MS" w:hAnsi="Comic Sans MS"/>
          </w:rPr>
          <w:lastRenderedPageBreak/>
          <w:t>Ayant conté à Télémaque, sur sa demande, la mort d</w:t>
        </w:r>
      </w:ins>
      <w:ins w:id="1253" w:author="Louise LEWONCZUK" w:date="2017-06-26T13:49:00Z">
        <w:r>
          <w:rPr>
            <w:rFonts w:ascii="Comic Sans MS" w:hAnsi="Comic Sans MS"/>
          </w:rPr>
          <w:t xml:space="preserve">’Agamemnon, Nestor lui conseille d’aller voir Ménélas </w:t>
        </w:r>
        <w:r w:rsidRPr="00D82DD5">
          <w:rPr>
            <w:rFonts w:ascii="Comic Sans MS" w:hAnsi="Comic Sans MS"/>
            <w:color w:val="A6A6A6" w:themeColor="background1" w:themeShade="A6"/>
            <w:rPrChange w:id="1254" w:author="Louise LEWONCZUK" w:date="2017-06-26T13:52:00Z">
              <w:rPr>
                <w:rFonts w:ascii="Comic Sans MS" w:hAnsi="Comic Sans MS"/>
              </w:rPr>
            </w:rPrChange>
          </w:rPr>
          <w:t>/201-328/</w:t>
        </w:r>
        <w:r>
          <w:rPr>
            <w:rFonts w:ascii="Comic Sans MS" w:hAnsi="Comic Sans MS"/>
          </w:rPr>
          <w:t>.</w:t>
        </w:r>
      </w:ins>
    </w:p>
    <w:p w:rsidR="00D82DD5" w:rsidRDefault="00D82DD5">
      <w:pPr>
        <w:spacing w:after="0"/>
        <w:jc w:val="both"/>
        <w:rPr>
          <w:ins w:id="1255" w:author="Louise LEWONCZUK" w:date="2017-06-26T13:49:00Z"/>
          <w:rFonts w:ascii="Comic Sans MS" w:hAnsi="Comic Sans MS"/>
        </w:rPr>
        <w:pPrChange w:id="1256" w:author="Louise LEWONCZUK" w:date="2017-06-26T13:55:00Z">
          <w:pPr>
            <w:spacing w:after="0"/>
          </w:pPr>
        </w:pPrChange>
      </w:pPr>
      <w:ins w:id="1257" w:author="Louise LEWONCZUK" w:date="2017-06-26T13:49:00Z">
        <w:r>
          <w:rPr>
            <w:rFonts w:ascii="Comic Sans MS" w:hAnsi="Comic Sans MS"/>
          </w:rPr>
          <w:t xml:space="preserve">Le soir entre-temps est venu. Athéna disparaît, sous l’aspect d’une orfraie. Nestor, bouleversé, lui promet une offrande de choix, et chacun va se coucher </w:t>
        </w:r>
        <w:r w:rsidRPr="00D82DD5">
          <w:rPr>
            <w:rFonts w:ascii="Comic Sans MS" w:hAnsi="Comic Sans MS"/>
            <w:color w:val="A6A6A6" w:themeColor="background1" w:themeShade="A6"/>
            <w:rPrChange w:id="1258" w:author="Louise LEWONCZUK" w:date="2017-06-26T13:52:00Z">
              <w:rPr>
                <w:rFonts w:ascii="Comic Sans MS" w:hAnsi="Comic Sans MS"/>
              </w:rPr>
            </w:rPrChange>
          </w:rPr>
          <w:t>/329-403/</w:t>
        </w:r>
        <w:r>
          <w:rPr>
            <w:rFonts w:ascii="Comic Sans MS" w:hAnsi="Comic Sans MS"/>
          </w:rPr>
          <w:t>.</w:t>
        </w:r>
      </w:ins>
    </w:p>
    <w:p w:rsidR="00D82DD5" w:rsidRDefault="00D82DD5">
      <w:pPr>
        <w:spacing w:after="0"/>
        <w:jc w:val="both"/>
        <w:rPr>
          <w:ins w:id="1259" w:author="Louise LEWONCZUK" w:date="2017-06-26T10:43:00Z"/>
          <w:rFonts w:ascii="Comic Sans MS" w:hAnsi="Comic Sans MS"/>
        </w:rPr>
        <w:pPrChange w:id="1260" w:author="Louise LEWONCZUK" w:date="2017-06-26T13:55:00Z">
          <w:pPr>
            <w:spacing w:after="0"/>
          </w:pPr>
        </w:pPrChange>
      </w:pPr>
      <w:ins w:id="1261" w:author="Louise LEWONCZUK" w:date="2017-06-26T13:50:00Z">
        <w:r>
          <w:rPr>
            <w:rFonts w:ascii="Comic Sans MS" w:hAnsi="Comic Sans MS"/>
          </w:rPr>
          <w:t>Le lendemain matin, selon sa promesse, Nestor fait à Athéna l’offrande d’une vache aux cornes peintes d’or, puis envoie Télémaque che</w:t>
        </w:r>
      </w:ins>
      <w:ins w:id="1262" w:author="Louise LEWONCZUK" w:date="2017-06-26T13:52:00Z">
        <w:r>
          <w:rPr>
            <w:rFonts w:ascii="Comic Sans MS" w:hAnsi="Comic Sans MS"/>
          </w:rPr>
          <w:t>z</w:t>
        </w:r>
      </w:ins>
      <w:ins w:id="1263" w:author="Louise LEWONCZUK" w:date="2017-06-26T13:50:00Z">
        <w:r>
          <w:rPr>
            <w:rFonts w:ascii="Comic Sans MS" w:hAnsi="Comic Sans MS"/>
          </w:rPr>
          <w:t xml:space="preserve"> Ménélas en compagnie de Pisistrate, son fils. </w:t>
        </w:r>
      </w:ins>
      <w:ins w:id="1264" w:author="Louise LEWONCZUK" w:date="2017-06-26T13:51:00Z">
        <w:r>
          <w:rPr>
            <w:rFonts w:ascii="Comic Sans MS" w:hAnsi="Comic Sans MS"/>
          </w:rPr>
          <w:t xml:space="preserve">Les deux jeunes princes montent sur le char et se mettent en route </w:t>
        </w:r>
        <w:r w:rsidRPr="00D82DD5">
          <w:rPr>
            <w:rFonts w:ascii="Comic Sans MS" w:hAnsi="Comic Sans MS"/>
            <w:color w:val="A6A6A6" w:themeColor="background1" w:themeShade="A6"/>
            <w:rPrChange w:id="1265" w:author="Louise LEWONCZUK" w:date="2017-06-26T13:52:00Z">
              <w:rPr>
                <w:rFonts w:ascii="Comic Sans MS" w:hAnsi="Comic Sans MS"/>
              </w:rPr>
            </w:rPrChange>
          </w:rPr>
          <w:t>/404-497/</w:t>
        </w:r>
        <w:r>
          <w:rPr>
            <w:rFonts w:ascii="Comic Sans MS" w:hAnsi="Comic Sans MS"/>
          </w:rPr>
          <w:t>.</w:t>
        </w:r>
      </w:ins>
    </w:p>
    <w:p w:rsidR="00296F74" w:rsidRDefault="00296F74">
      <w:pPr>
        <w:spacing w:after="0"/>
        <w:jc w:val="both"/>
        <w:rPr>
          <w:ins w:id="1266" w:author="Louise LEWONCZUK" w:date="2017-06-26T10:43:00Z"/>
          <w:rFonts w:ascii="Comic Sans MS" w:hAnsi="Comic Sans MS"/>
        </w:rPr>
        <w:pPrChange w:id="1267" w:author="Louise LEWONCZUK" w:date="2017-06-26T13:55:00Z">
          <w:pPr>
            <w:spacing w:after="0"/>
          </w:pPr>
        </w:pPrChange>
      </w:pPr>
    </w:p>
    <w:p w:rsidR="00296F74" w:rsidRDefault="00296F74">
      <w:pPr>
        <w:pStyle w:val="Paragraphedeliste"/>
        <w:numPr>
          <w:ilvl w:val="0"/>
          <w:numId w:val="9"/>
        </w:numPr>
        <w:spacing w:after="0"/>
        <w:jc w:val="both"/>
        <w:rPr>
          <w:ins w:id="1268" w:author="Louise LEWONCZUK" w:date="2017-06-26T10:43:00Z"/>
          <w:rFonts w:ascii="Comic Sans MS" w:hAnsi="Comic Sans MS"/>
          <w:b/>
          <w:color w:val="00B050"/>
          <w:sz w:val="28"/>
        </w:rPr>
        <w:pPrChange w:id="1269" w:author="Louise LEWONCZUK" w:date="2017-06-26T13:55:00Z">
          <w:pPr>
            <w:pStyle w:val="Paragraphedeliste"/>
            <w:numPr>
              <w:numId w:val="13"/>
            </w:numPr>
            <w:spacing w:after="0"/>
            <w:ind w:left="1080" w:hanging="720"/>
          </w:pPr>
        </w:pPrChange>
      </w:pPr>
      <w:ins w:id="1270" w:author="Louise LEWONCZUK" w:date="2017-06-26T10:43:00Z">
        <w:r>
          <w:rPr>
            <w:rFonts w:ascii="Comic Sans MS" w:hAnsi="Comic Sans MS"/>
            <w:b/>
            <w:color w:val="00B050"/>
            <w:sz w:val="28"/>
          </w:rPr>
          <w:t>Chant IV</w:t>
        </w:r>
      </w:ins>
    </w:p>
    <w:p w:rsidR="00296F74" w:rsidRDefault="00296F74">
      <w:pPr>
        <w:spacing w:after="0"/>
        <w:jc w:val="both"/>
        <w:rPr>
          <w:ins w:id="1271" w:author="Louise LEWONCZUK" w:date="2017-06-26T13:53:00Z"/>
          <w:rFonts w:ascii="Comic Sans MS" w:hAnsi="Comic Sans MS"/>
        </w:rPr>
        <w:pPrChange w:id="1272" w:author="Louise LEWONCZUK" w:date="2017-06-26T13:55:00Z">
          <w:pPr>
            <w:spacing w:after="0"/>
          </w:pPr>
        </w:pPrChange>
      </w:pPr>
      <w:ins w:id="1273" w:author="Louise LEWONCZUK" w:date="2017-06-26T10:43:00Z">
        <w:r>
          <w:rPr>
            <w:rFonts w:ascii="Comic Sans MS" w:hAnsi="Comic Sans MS"/>
          </w:rPr>
          <w:t>Télémaque</w:t>
        </w:r>
      </w:ins>
      <w:ins w:id="1274" w:author="Louise LEWONCZUK" w:date="2017-06-26T13:52:00Z">
        <w:r w:rsidR="00D82DD5">
          <w:rPr>
            <w:rFonts w:ascii="Comic Sans MS" w:hAnsi="Comic Sans MS"/>
          </w:rPr>
          <w:t xml:space="preserve"> et Pisistrate, après deux jours de voyages, arrivent chez Ménélas au moment où celui-ci f</w:t>
        </w:r>
      </w:ins>
      <w:ins w:id="1275" w:author="Louise LEWONCZUK" w:date="2017-06-26T13:53:00Z">
        <w:r w:rsidR="00D82DD5">
          <w:rPr>
            <w:rFonts w:ascii="Comic Sans MS" w:hAnsi="Comic Sans MS"/>
          </w:rPr>
          <w:t xml:space="preserve">ête le double mariage de son fils et de sa fille. Comme, dans les premiers propos qu’il adresse à ses jeunes hôtes, il fait allusion à Ulysse, Télémaque laisse échapper une larme et se trahit </w:t>
        </w:r>
        <w:r w:rsidR="00D82DD5" w:rsidRPr="00D82DD5">
          <w:rPr>
            <w:rFonts w:ascii="Comic Sans MS" w:hAnsi="Comic Sans MS"/>
            <w:color w:val="A6A6A6" w:themeColor="background1" w:themeShade="A6"/>
            <w:rPrChange w:id="1276" w:author="Louise LEWONCZUK" w:date="2017-06-26T13:55:00Z">
              <w:rPr>
                <w:rFonts w:ascii="Comic Sans MS" w:hAnsi="Comic Sans MS"/>
              </w:rPr>
            </w:rPrChange>
          </w:rPr>
          <w:t>/1-119/</w:t>
        </w:r>
        <w:r w:rsidR="00D82DD5">
          <w:rPr>
            <w:rFonts w:ascii="Comic Sans MS" w:hAnsi="Comic Sans MS"/>
          </w:rPr>
          <w:t>.</w:t>
        </w:r>
      </w:ins>
    </w:p>
    <w:p w:rsidR="00D82DD5" w:rsidRDefault="00D82DD5">
      <w:pPr>
        <w:spacing w:after="0"/>
        <w:jc w:val="both"/>
        <w:rPr>
          <w:ins w:id="1277" w:author="Louise LEWONCZUK" w:date="2017-06-26T13:55:00Z"/>
          <w:rFonts w:ascii="Comic Sans MS" w:hAnsi="Comic Sans MS"/>
        </w:rPr>
        <w:pPrChange w:id="1278" w:author="Louise LEWONCZUK" w:date="2017-06-26T13:55:00Z">
          <w:pPr>
            <w:spacing w:after="0"/>
          </w:pPr>
        </w:pPrChange>
      </w:pPr>
      <w:ins w:id="1279" w:author="Louise LEWONCZUK" w:date="2017-06-26T13:54:00Z">
        <w:r>
          <w:rPr>
            <w:rFonts w:ascii="Comic Sans MS" w:hAnsi="Comic Sans MS"/>
          </w:rPr>
          <w:t xml:space="preserve">Hélène survient alors et reconnaît à son tour en Télémaque les traits de son père. La tristesse s’empare des </w:t>
        </w:r>
      </w:ins>
      <w:ins w:id="1280" w:author="Louise LEWONCZUK" w:date="2017-06-26T13:55:00Z">
        <w:r>
          <w:rPr>
            <w:rFonts w:ascii="Comic Sans MS" w:hAnsi="Comic Sans MS"/>
          </w:rPr>
          <w:t>assistants</w:t>
        </w:r>
      </w:ins>
      <w:ins w:id="1281" w:author="Louise LEWONCZUK" w:date="2017-06-26T13:54:00Z">
        <w:r>
          <w:rPr>
            <w:rFonts w:ascii="Comic Sans MS" w:hAnsi="Comic Sans MS"/>
          </w:rPr>
          <w:t>, jusqu’à ce qu</w:t>
        </w:r>
      </w:ins>
      <w:ins w:id="1282" w:author="Louise LEWONCZUK" w:date="2017-06-26T13:55:00Z">
        <w:r>
          <w:rPr>
            <w:rFonts w:ascii="Comic Sans MS" w:hAnsi="Comic Sans MS"/>
          </w:rPr>
          <w:t xml:space="preserve">’Hélène, en versant un philtre dans le vin, endorme leur chagrin à tous </w:t>
        </w:r>
        <w:r w:rsidRPr="00D82DD5">
          <w:rPr>
            <w:rFonts w:ascii="Comic Sans MS" w:hAnsi="Comic Sans MS"/>
            <w:color w:val="A6A6A6" w:themeColor="background1" w:themeShade="A6"/>
            <w:rPrChange w:id="1283" w:author="Louise LEWONCZUK" w:date="2017-06-26T13:55:00Z">
              <w:rPr>
                <w:rFonts w:ascii="Comic Sans MS" w:hAnsi="Comic Sans MS"/>
              </w:rPr>
            </w:rPrChange>
          </w:rPr>
          <w:t>/120-232/</w:t>
        </w:r>
        <w:r>
          <w:rPr>
            <w:rFonts w:ascii="Comic Sans MS" w:hAnsi="Comic Sans MS"/>
          </w:rPr>
          <w:t>.</w:t>
        </w:r>
      </w:ins>
    </w:p>
    <w:p w:rsidR="00D82DD5" w:rsidRDefault="00D82DD5">
      <w:pPr>
        <w:spacing w:after="0"/>
        <w:jc w:val="both"/>
        <w:rPr>
          <w:ins w:id="1284" w:author="Louise LEWONCZUK" w:date="2017-06-26T13:56:00Z"/>
          <w:rFonts w:ascii="Comic Sans MS" w:hAnsi="Comic Sans MS"/>
        </w:rPr>
        <w:pPrChange w:id="1285" w:author="Louise LEWONCZUK" w:date="2017-06-26T13:55:00Z">
          <w:pPr>
            <w:spacing w:after="0"/>
          </w:pPr>
        </w:pPrChange>
      </w:pPr>
      <w:ins w:id="1286" w:author="Louise LEWONCZUK" w:date="2017-06-26T13:56:00Z">
        <w:r>
          <w:rPr>
            <w:rFonts w:ascii="Comic Sans MS" w:hAnsi="Comic Sans MS"/>
          </w:rPr>
          <w:t xml:space="preserve">Puis elle conte un des exploits d’Ulysse à Troie, et Ménélas poursuit sur le même thème </w:t>
        </w:r>
        <w:r w:rsidRPr="00C44CE2">
          <w:rPr>
            <w:rFonts w:ascii="Comic Sans MS" w:hAnsi="Comic Sans MS"/>
            <w:color w:val="A6A6A6" w:themeColor="background1" w:themeShade="A6"/>
            <w:rPrChange w:id="1287" w:author="Louise LEWONCZUK" w:date="2017-06-26T13:58:00Z">
              <w:rPr>
                <w:rFonts w:ascii="Comic Sans MS" w:hAnsi="Comic Sans MS"/>
              </w:rPr>
            </w:rPrChange>
          </w:rPr>
          <w:t>/233-289/</w:t>
        </w:r>
        <w:r>
          <w:rPr>
            <w:rFonts w:ascii="Comic Sans MS" w:hAnsi="Comic Sans MS"/>
          </w:rPr>
          <w:t>.</w:t>
        </w:r>
      </w:ins>
    </w:p>
    <w:p w:rsidR="00D82DD5" w:rsidRDefault="00D82DD5">
      <w:pPr>
        <w:spacing w:after="0"/>
        <w:jc w:val="both"/>
        <w:rPr>
          <w:ins w:id="1288" w:author="Louise LEWONCZUK" w:date="2017-06-26T13:56:00Z"/>
          <w:rFonts w:ascii="Comic Sans MS" w:hAnsi="Comic Sans MS"/>
        </w:rPr>
        <w:pPrChange w:id="1289" w:author="Louise LEWONCZUK" w:date="2017-06-26T13:55:00Z">
          <w:pPr>
            <w:spacing w:after="0"/>
          </w:pPr>
        </w:pPrChange>
      </w:pPr>
      <w:ins w:id="1290" w:author="Louise LEWONCZUK" w:date="2017-06-26T13:56:00Z">
        <w:r>
          <w:rPr>
            <w:rFonts w:ascii="Comic Sans MS" w:hAnsi="Comic Sans MS"/>
          </w:rPr>
          <w:t>Puis chacun gagne son lit </w:t>
        </w:r>
        <w:r w:rsidRPr="00C44CE2">
          <w:rPr>
            <w:rFonts w:ascii="Comic Sans MS" w:hAnsi="Comic Sans MS"/>
            <w:color w:val="A6A6A6" w:themeColor="background1" w:themeShade="A6"/>
            <w:rPrChange w:id="1291" w:author="Louise LEWONCZUK" w:date="2017-06-26T13:58:00Z">
              <w:rPr>
                <w:rFonts w:ascii="Comic Sans MS" w:hAnsi="Comic Sans MS"/>
              </w:rPr>
            </w:rPrChange>
          </w:rPr>
          <w:t>/290-305/</w:t>
        </w:r>
        <w:r>
          <w:rPr>
            <w:rFonts w:ascii="Comic Sans MS" w:hAnsi="Comic Sans MS"/>
          </w:rPr>
          <w:t>.</w:t>
        </w:r>
      </w:ins>
    </w:p>
    <w:p w:rsidR="00D82DD5" w:rsidRDefault="00D82DD5">
      <w:pPr>
        <w:spacing w:after="0"/>
        <w:jc w:val="both"/>
        <w:rPr>
          <w:ins w:id="1292" w:author="Louise LEWONCZUK" w:date="2017-06-26T13:59:00Z"/>
          <w:rFonts w:ascii="Comic Sans MS" w:hAnsi="Comic Sans MS"/>
        </w:rPr>
        <w:pPrChange w:id="1293" w:author="Louise LEWONCZUK" w:date="2017-06-26T13:55:00Z">
          <w:pPr>
            <w:spacing w:after="0"/>
          </w:pPr>
        </w:pPrChange>
      </w:pPr>
      <w:ins w:id="1294" w:author="Louise LEWONCZUK" w:date="2017-06-26T13:57:00Z">
        <w:r>
          <w:rPr>
            <w:rFonts w:ascii="Comic Sans MS" w:hAnsi="Comic Sans MS"/>
          </w:rPr>
          <w:t xml:space="preserve">Au matin, Ménélas rejoint Télémaque pour lui demander la raison de sa visite. A la prière du jeune prince, il lui conte alors longuement son </w:t>
        </w:r>
      </w:ins>
      <w:ins w:id="1295" w:author="Louise LEWONCZUK" w:date="2017-06-26T13:58:00Z">
        <w:r>
          <w:rPr>
            <w:rFonts w:ascii="Comic Sans MS" w:hAnsi="Comic Sans MS"/>
          </w:rPr>
          <w:t>voyage</w:t>
        </w:r>
      </w:ins>
      <w:ins w:id="1296" w:author="Louise LEWONCZUK" w:date="2017-06-26T13:57:00Z">
        <w:r>
          <w:rPr>
            <w:rFonts w:ascii="Comic Sans MS" w:hAnsi="Comic Sans MS"/>
          </w:rPr>
          <w:t xml:space="preserve"> en Egypte, et les révélations qu’il y extorque à Protée l</w:t>
        </w:r>
      </w:ins>
      <w:ins w:id="1297" w:author="Louise LEWONCZUK" w:date="2017-06-26T13:58:00Z">
        <w:r>
          <w:rPr>
            <w:rFonts w:ascii="Comic Sans MS" w:hAnsi="Comic Sans MS"/>
          </w:rPr>
          <w:t xml:space="preserve">’infaillible, en particulier sur le meurtre d’Agamemnon et sur le sort d’Ulysse </w:t>
        </w:r>
        <w:r w:rsidRPr="00C44CE2">
          <w:rPr>
            <w:rFonts w:ascii="Comic Sans MS" w:hAnsi="Comic Sans MS"/>
            <w:color w:val="A6A6A6" w:themeColor="background1" w:themeShade="A6"/>
            <w:rPrChange w:id="1298" w:author="Louise LEWONCZUK" w:date="2017-06-26T13:59:00Z">
              <w:rPr>
                <w:rFonts w:ascii="Comic Sans MS" w:hAnsi="Comic Sans MS"/>
              </w:rPr>
            </w:rPrChange>
          </w:rPr>
          <w:t>/306-586/</w:t>
        </w:r>
        <w:r>
          <w:rPr>
            <w:rFonts w:ascii="Comic Sans MS" w:hAnsi="Comic Sans MS"/>
          </w:rPr>
          <w:t>.</w:t>
        </w:r>
      </w:ins>
    </w:p>
    <w:p w:rsidR="00C44CE2" w:rsidRDefault="00C44CE2">
      <w:pPr>
        <w:spacing w:after="0"/>
        <w:jc w:val="both"/>
        <w:rPr>
          <w:ins w:id="1299" w:author="Louise LEWONCZUK" w:date="2017-06-26T13:59:00Z"/>
          <w:rFonts w:ascii="Comic Sans MS" w:hAnsi="Comic Sans MS"/>
        </w:rPr>
        <w:pPrChange w:id="1300" w:author="Louise LEWONCZUK" w:date="2017-06-26T13:55:00Z">
          <w:pPr>
            <w:spacing w:after="0"/>
          </w:pPr>
        </w:pPrChange>
      </w:pPr>
      <w:ins w:id="1301" w:author="Louise LEWONCZUK" w:date="2017-06-26T13:59:00Z">
        <w:r>
          <w:rPr>
            <w:rFonts w:ascii="Comic Sans MS" w:hAnsi="Comic Sans MS"/>
          </w:rPr>
          <w:t xml:space="preserve">Enfin, il offre à </w:t>
        </w:r>
      </w:ins>
      <w:ins w:id="1302" w:author="Louise LEWONCZUK" w:date="2017-06-26T14:03:00Z">
        <w:r>
          <w:rPr>
            <w:rFonts w:ascii="Comic Sans MS" w:hAnsi="Comic Sans MS"/>
          </w:rPr>
          <w:t>Télémaque</w:t>
        </w:r>
      </w:ins>
      <w:ins w:id="1303" w:author="Louise LEWONCZUK" w:date="2017-06-26T13:59:00Z">
        <w:r>
          <w:rPr>
            <w:rFonts w:ascii="Comic Sans MS" w:hAnsi="Comic Sans MS"/>
          </w:rPr>
          <w:t xml:space="preserve"> les </w:t>
        </w:r>
      </w:ins>
      <w:ins w:id="1304" w:author="Louise LEWONCZUK" w:date="2017-06-26T14:03:00Z">
        <w:r>
          <w:rPr>
            <w:rFonts w:ascii="Comic Sans MS" w:hAnsi="Comic Sans MS"/>
          </w:rPr>
          <w:t>présents</w:t>
        </w:r>
      </w:ins>
      <w:ins w:id="1305" w:author="Louise LEWONCZUK" w:date="2017-06-26T13:59:00Z">
        <w:r>
          <w:rPr>
            <w:rFonts w:ascii="Comic Sans MS" w:hAnsi="Comic Sans MS"/>
          </w:rPr>
          <w:t xml:space="preserve"> d’hospitalité </w:t>
        </w:r>
        <w:r w:rsidRPr="00C44CE2">
          <w:rPr>
            <w:rFonts w:ascii="Comic Sans MS" w:hAnsi="Comic Sans MS"/>
            <w:color w:val="A6A6A6" w:themeColor="background1" w:themeShade="A6"/>
            <w:rPrChange w:id="1306" w:author="Louise LEWONCZUK" w:date="2017-06-26T14:03:00Z">
              <w:rPr>
                <w:rFonts w:ascii="Comic Sans MS" w:hAnsi="Comic Sans MS"/>
              </w:rPr>
            </w:rPrChange>
          </w:rPr>
          <w:t>/587-624/</w:t>
        </w:r>
        <w:r>
          <w:rPr>
            <w:rFonts w:ascii="Comic Sans MS" w:hAnsi="Comic Sans MS"/>
          </w:rPr>
          <w:t>.</w:t>
        </w:r>
      </w:ins>
    </w:p>
    <w:p w:rsidR="00C44CE2" w:rsidRDefault="00C44CE2">
      <w:pPr>
        <w:spacing w:after="0"/>
        <w:jc w:val="both"/>
        <w:rPr>
          <w:ins w:id="1307" w:author="Louise LEWONCZUK" w:date="2017-06-26T13:59:00Z"/>
          <w:rFonts w:ascii="Comic Sans MS" w:hAnsi="Comic Sans MS"/>
        </w:rPr>
        <w:pPrChange w:id="1308" w:author="Louise LEWONCZUK" w:date="2017-06-26T13:55:00Z">
          <w:pPr>
            <w:spacing w:after="0"/>
          </w:pPr>
        </w:pPrChange>
      </w:pPr>
      <w:ins w:id="1309" w:author="Louise LEWONCZUK" w:date="2017-06-26T13:59:00Z">
        <w:r>
          <w:rPr>
            <w:rFonts w:ascii="Comic Sans MS" w:hAnsi="Comic Sans MS"/>
          </w:rPr>
          <w:t xml:space="preserve">A Ithaque, </w:t>
        </w:r>
      </w:ins>
      <w:ins w:id="1310" w:author="Louise LEWONCZUK" w:date="2017-06-26T14:03:00Z">
        <w:r>
          <w:rPr>
            <w:rFonts w:ascii="Comic Sans MS" w:hAnsi="Comic Sans MS"/>
          </w:rPr>
          <w:t>cependant</w:t>
        </w:r>
      </w:ins>
      <w:ins w:id="1311" w:author="Louise LEWONCZUK" w:date="2017-06-26T13:59:00Z">
        <w:r>
          <w:rPr>
            <w:rFonts w:ascii="Comic Sans MS" w:hAnsi="Comic Sans MS"/>
          </w:rPr>
          <w:t xml:space="preserve">, les prétendants apprennent par hasard le départ de Télémaque et décident de lui tendre un piège à son retour pour le faire mourir </w:t>
        </w:r>
        <w:r w:rsidRPr="00C44CE2">
          <w:rPr>
            <w:rFonts w:ascii="Comic Sans MS" w:hAnsi="Comic Sans MS"/>
            <w:color w:val="A6A6A6" w:themeColor="background1" w:themeShade="A6"/>
            <w:rPrChange w:id="1312" w:author="Louise LEWONCZUK" w:date="2017-06-26T14:03:00Z">
              <w:rPr>
                <w:rFonts w:ascii="Comic Sans MS" w:hAnsi="Comic Sans MS"/>
              </w:rPr>
            </w:rPrChange>
          </w:rPr>
          <w:t>/625-674/</w:t>
        </w:r>
        <w:r>
          <w:rPr>
            <w:rFonts w:ascii="Comic Sans MS" w:hAnsi="Comic Sans MS"/>
          </w:rPr>
          <w:t>.</w:t>
        </w:r>
      </w:ins>
    </w:p>
    <w:p w:rsidR="00C44CE2" w:rsidRDefault="00C44CE2">
      <w:pPr>
        <w:spacing w:after="0"/>
        <w:jc w:val="both"/>
        <w:rPr>
          <w:ins w:id="1313" w:author="Louise LEWONCZUK" w:date="2017-06-26T14:00:00Z"/>
          <w:rFonts w:ascii="Comic Sans MS" w:hAnsi="Comic Sans MS"/>
        </w:rPr>
        <w:pPrChange w:id="1314" w:author="Louise LEWONCZUK" w:date="2017-06-26T13:55:00Z">
          <w:pPr>
            <w:spacing w:after="0"/>
          </w:pPr>
        </w:pPrChange>
      </w:pPr>
      <w:ins w:id="1315" w:author="Louise LEWONCZUK" w:date="2017-06-26T14:00:00Z">
        <w:r>
          <w:rPr>
            <w:rFonts w:ascii="Comic Sans MS" w:hAnsi="Comic Sans MS"/>
          </w:rPr>
          <w:t xml:space="preserve">Par le héraut Médon, </w:t>
        </w:r>
      </w:ins>
      <w:ins w:id="1316" w:author="Louise LEWONCZUK" w:date="2017-06-26T14:03:00Z">
        <w:r>
          <w:rPr>
            <w:rFonts w:ascii="Comic Sans MS" w:hAnsi="Comic Sans MS"/>
          </w:rPr>
          <w:t>Pénélope</w:t>
        </w:r>
      </w:ins>
      <w:ins w:id="1317" w:author="Louise LEWONCZUK" w:date="2017-06-26T14:00:00Z">
        <w:r>
          <w:rPr>
            <w:rFonts w:ascii="Comic Sans MS" w:hAnsi="Comic Sans MS"/>
          </w:rPr>
          <w:t xml:space="preserve"> désespérée apprend coup sur coup le départ de son fils et </w:t>
        </w:r>
      </w:ins>
      <w:ins w:id="1318" w:author="Louise LEWONCZUK" w:date="2017-06-26T14:03:00Z">
        <w:r>
          <w:rPr>
            <w:rFonts w:ascii="Comic Sans MS" w:hAnsi="Comic Sans MS"/>
          </w:rPr>
          <w:t>les</w:t>
        </w:r>
      </w:ins>
      <w:ins w:id="1319" w:author="Louise LEWONCZUK" w:date="2017-06-26T14:00:00Z">
        <w:r>
          <w:rPr>
            <w:rFonts w:ascii="Comic Sans MS" w:hAnsi="Comic Sans MS"/>
          </w:rPr>
          <w:t xml:space="preserve"> desseins des prétendants sur lui </w:t>
        </w:r>
        <w:r w:rsidRPr="00C44CE2">
          <w:rPr>
            <w:rFonts w:ascii="Comic Sans MS" w:hAnsi="Comic Sans MS"/>
            <w:color w:val="A6A6A6" w:themeColor="background1" w:themeShade="A6"/>
            <w:rPrChange w:id="1320" w:author="Louise LEWONCZUK" w:date="2017-06-26T14:03:00Z">
              <w:rPr>
                <w:rFonts w:ascii="Comic Sans MS" w:hAnsi="Comic Sans MS"/>
              </w:rPr>
            </w:rPrChange>
          </w:rPr>
          <w:t>/675-741/</w:t>
        </w:r>
        <w:r>
          <w:rPr>
            <w:rFonts w:ascii="Comic Sans MS" w:hAnsi="Comic Sans MS"/>
          </w:rPr>
          <w:t>.</w:t>
        </w:r>
      </w:ins>
    </w:p>
    <w:p w:rsidR="00C44CE2" w:rsidRDefault="00C44CE2">
      <w:pPr>
        <w:spacing w:after="0"/>
        <w:jc w:val="both"/>
        <w:rPr>
          <w:ins w:id="1321" w:author="Louise LEWONCZUK" w:date="2017-06-26T14:02:00Z"/>
          <w:rFonts w:ascii="Comic Sans MS" w:hAnsi="Comic Sans MS"/>
        </w:rPr>
        <w:pPrChange w:id="1322" w:author="Louise LEWONCZUK" w:date="2017-06-26T13:55:00Z">
          <w:pPr>
            <w:spacing w:after="0"/>
          </w:pPr>
        </w:pPrChange>
      </w:pPr>
      <w:ins w:id="1323" w:author="Louise LEWONCZUK" w:date="2017-06-26T14:01:00Z">
        <w:r>
          <w:rPr>
            <w:rFonts w:ascii="Comic Sans MS" w:hAnsi="Comic Sans MS"/>
          </w:rPr>
          <w:t xml:space="preserve">Euryclée s’explique et l’invite à prier Athéna </w:t>
        </w:r>
        <w:r w:rsidRPr="00C44CE2">
          <w:rPr>
            <w:rFonts w:ascii="Comic Sans MS" w:hAnsi="Comic Sans MS"/>
            <w:color w:val="A6A6A6" w:themeColor="background1" w:themeShade="A6"/>
            <w:rPrChange w:id="1324" w:author="Louise LEWONCZUK" w:date="2017-06-26T14:03:00Z">
              <w:rPr>
                <w:rFonts w:ascii="Comic Sans MS" w:hAnsi="Comic Sans MS"/>
              </w:rPr>
            </w:rPrChange>
          </w:rPr>
          <w:t>/742-767/</w:t>
        </w:r>
        <w:r>
          <w:rPr>
            <w:rFonts w:ascii="Comic Sans MS" w:hAnsi="Comic Sans MS"/>
          </w:rPr>
          <w:t>.</w:t>
        </w:r>
      </w:ins>
    </w:p>
    <w:p w:rsidR="00C44CE2" w:rsidRDefault="00C44CE2">
      <w:pPr>
        <w:spacing w:after="0"/>
        <w:jc w:val="both"/>
        <w:rPr>
          <w:ins w:id="1325" w:author="Louise LEWONCZUK" w:date="2017-06-26T14:01:00Z"/>
          <w:rFonts w:ascii="Comic Sans MS" w:hAnsi="Comic Sans MS"/>
        </w:rPr>
        <w:pPrChange w:id="1326" w:author="Louise LEWONCZUK" w:date="2017-06-26T13:55:00Z">
          <w:pPr>
            <w:spacing w:after="0"/>
          </w:pPr>
        </w:pPrChange>
      </w:pPr>
      <w:ins w:id="1327" w:author="Louise LEWONCZUK" w:date="2017-06-26T14:01:00Z">
        <w:r>
          <w:rPr>
            <w:rFonts w:ascii="Comic Sans MS" w:hAnsi="Comic Sans MS"/>
          </w:rPr>
          <w:t xml:space="preserve">Les prétendants s’embarquent </w:t>
        </w:r>
        <w:r w:rsidRPr="00C44CE2">
          <w:rPr>
            <w:rFonts w:ascii="Comic Sans MS" w:hAnsi="Comic Sans MS"/>
            <w:color w:val="A6A6A6" w:themeColor="background1" w:themeShade="A6"/>
            <w:rPrChange w:id="1328" w:author="Louise LEWONCZUK" w:date="2017-06-26T14:03:00Z">
              <w:rPr>
                <w:rFonts w:ascii="Comic Sans MS" w:hAnsi="Comic Sans MS"/>
              </w:rPr>
            </w:rPrChange>
          </w:rPr>
          <w:t>/768-786/</w:t>
        </w:r>
        <w:r>
          <w:rPr>
            <w:rFonts w:ascii="Comic Sans MS" w:hAnsi="Comic Sans MS"/>
          </w:rPr>
          <w:t>.</w:t>
        </w:r>
      </w:ins>
    </w:p>
    <w:p w:rsidR="00C44CE2" w:rsidRDefault="00C44CE2">
      <w:pPr>
        <w:spacing w:after="0"/>
        <w:jc w:val="both"/>
        <w:rPr>
          <w:ins w:id="1329" w:author="Louise LEWONCZUK" w:date="2017-06-26T14:02:00Z"/>
          <w:rFonts w:ascii="Comic Sans MS" w:hAnsi="Comic Sans MS"/>
        </w:rPr>
        <w:pPrChange w:id="1330" w:author="Louise LEWONCZUK" w:date="2017-06-26T13:55:00Z">
          <w:pPr>
            <w:spacing w:after="0"/>
          </w:pPr>
        </w:pPrChange>
      </w:pPr>
      <w:ins w:id="1331" w:author="Louise LEWONCZUK" w:date="2017-06-26T14:02:00Z">
        <w:r>
          <w:rPr>
            <w:rFonts w:ascii="Comic Sans MS" w:hAnsi="Comic Sans MS"/>
          </w:rPr>
          <w:t>Pénélope</w:t>
        </w:r>
      </w:ins>
      <w:ins w:id="1332" w:author="Louise LEWONCZUK" w:date="2017-06-26T14:01:00Z">
        <w:r>
          <w:rPr>
            <w:rFonts w:ascii="Comic Sans MS" w:hAnsi="Comic Sans MS"/>
          </w:rPr>
          <w:t>, en songe, est rassurée par un fant</w:t>
        </w:r>
      </w:ins>
      <w:ins w:id="1333" w:author="Louise LEWONCZUK" w:date="2017-06-26T14:02:00Z">
        <w:r>
          <w:rPr>
            <w:rFonts w:ascii="Comic Sans MS" w:hAnsi="Comic Sans MS"/>
          </w:rPr>
          <w:t xml:space="preserve">ôme que lui envoie Athéna </w:t>
        </w:r>
        <w:r w:rsidRPr="00C44CE2">
          <w:rPr>
            <w:rFonts w:ascii="Comic Sans MS" w:hAnsi="Comic Sans MS"/>
            <w:color w:val="A6A6A6" w:themeColor="background1" w:themeShade="A6"/>
            <w:rPrChange w:id="1334" w:author="Louise LEWONCZUK" w:date="2017-06-26T14:03:00Z">
              <w:rPr>
                <w:rFonts w:ascii="Comic Sans MS" w:hAnsi="Comic Sans MS"/>
              </w:rPr>
            </w:rPrChange>
          </w:rPr>
          <w:t>/787-841/</w:t>
        </w:r>
        <w:r>
          <w:rPr>
            <w:rFonts w:ascii="Comic Sans MS" w:hAnsi="Comic Sans MS"/>
          </w:rPr>
          <w:t>.</w:t>
        </w:r>
      </w:ins>
    </w:p>
    <w:p w:rsidR="00C44CE2" w:rsidRDefault="00C44CE2">
      <w:pPr>
        <w:spacing w:after="0"/>
        <w:jc w:val="both"/>
        <w:rPr>
          <w:ins w:id="1335" w:author="Louise LEWONCZUK" w:date="2017-06-26T10:44:00Z"/>
          <w:rFonts w:ascii="Comic Sans MS" w:hAnsi="Comic Sans MS"/>
        </w:rPr>
        <w:pPrChange w:id="1336" w:author="Louise LEWONCZUK" w:date="2017-06-26T13:55:00Z">
          <w:pPr>
            <w:spacing w:after="0"/>
          </w:pPr>
        </w:pPrChange>
      </w:pPr>
      <w:ins w:id="1337" w:author="Louise LEWONCZUK" w:date="2017-06-26T14:02:00Z">
        <w:r>
          <w:rPr>
            <w:rFonts w:ascii="Comic Sans MS" w:hAnsi="Comic Sans MS"/>
          </w:rPr>
          <w:t xml:space="preserve">Les prétendants s’embusquent à Astéris, petite île entre Ithaque et Samé </w:t>
        </w:r>
        <w:r w:rsidRPr="00C44CE2">
          <w:rPr>
            <w:rFonts w:ascii="Comic Sans MS" w:hAnsi="Comic Sans MS"/>
            <w:color w:val="A6A6A6" w:themeColor="background1" w:themeShade="A6"/>
            <w:rPrChange w:id="1338" w:author="Louise LEWONCZUK" w:date="2017-06-26T14:04:00Z">
              <w:rPr>
                <w:rFonts w:ascii="Comic Sans MS" w:hAnsi="Comic Sans MS"/>
              </w:rPr>
            </w:rPrChange>
          </w:rPr>
          <w:t>/842-847/</w:t>
        </w:r>
        <w:r>
          <w:rPr>
            <w:rFonts w:ascii="Comic Sans MS" w:hAnsi="Comic Sans MS"/>
          </w:rPr>
          <w:t>.</w:t>
        </w:r>
      </w:ins>
    </w:p>
    <w:p w:rsidR="00296F74" w:rsidRDefault="00296F74">
      <w:pPr>
        <w:spacing w:after="0"/>
        <w:jc w:val="both"/>
        <w:rPr>
          <w:ins w:id="1339" w:author="Louise LEWONCZUK" w:date="2017-06-26T10:44:00Z"/>
          <w:rFonts w:ascii="Comic Sans MS" w:hAnsi="Comic Sans MS"/>
        </w:rPr>
        <w:pPrChange w:id="1340" w:author="Louise LEWONCZUK" w:date="2017-06-26T13:55:00Z">
          <w:pPr>
            <w:spacing w:after="0"/>
          </w:pPr>
        </w:pPrChange>
      </w:pPr>
    </w:p>
    <w:p w:rsidR="00296F74" w:rsidRDefault="00296F74">
      <w:pPr>
        <w:pStyle w:val="Paragraphedeliste"/>
        <w:numPr>
          <w:ilvl w:val="0"/>
          <w:numId w:val="9"/>
        </w:numPr>
        <w:spacing w:after="0"/>
        <w:jc w:val="both"/>
        <w:rPr>
          <w:ins w:id="1341" w:author="Louise LEWONCZUK" w:date="2017-06-26T10:44:00Z"/>
          <w:rFonts w:ascii="Comic Sans MS" w:hAnsi="Comic Sans MS"/>
          <w:b/>
          <w:color w:val="00B050"/>
          <w:sz w:val="28"/>
        </w:rPr>
        <w:pPrChange w:id="1342" w:author="Louise LEWONCZUK" w:date="2017-06-26T13:55:00Z">
          <w:pPr>
            <w:pStyle w:val="Paragraphedeliste"/>
            <w:numPr>
              <w:numId w:val="14"/>
            </w:numPr>
            <w:spacing w:after="0"/>
            <w:ind w:left="1080" w:hanging="720"/>
          </w:pPr>
        </w:pPrChange>
      </w:pPr>
      <w:ins w:id="1343" w:author="Louise LEWONCZUK" w:date="2017-06-26T10:44:00Z">
        <w:r>
          <w:rPr>
            <w:rFonts w:ascii="Comic Sans MS" w:hAnsi="Comic Sans MS"/>
            <w:b/>
            <w:color w:val="00B050"/>
            <w:sz w:val="28"/>
          </w:rPr>
          <w:t>Chant V</w:t>
        </w:r>
      </w:ins>
    </w:p>
    <w:p w:rsidR="00296F74" w:rsidRDefault="00C44CE2">
      <w:pPr>
        <w:spacing w:after="0"/>
        <w:jc w:val="both"/>
        <w:rPr>
          <w:ins w:id="1344" w:author="Louise LEWONCZUK" w:date="2017-06-26T14:04:00Z"/>
          <w:rFonts w:ascii="Comic Sans MS" w:hAnsi="Comic Sans MS"/>
        </w:rPr>
        <w:pPrChange w:id="1345" w:author="Louise LEWONCZUK" w:date="2017-06-26T13:55:00Z">
          <w:pPr>
            <w:spacing w:after="0"/>
          </w:pPr>
        </w:pPrChange>
      </w:pPr>
      <w:ins w:id="1346" w:author="Louise LEWONCZUK" w:date="2017-06-26T14:04:00Z">
        <w:r>
          <w:rPr>
            <w:rFonts w:ascii="Comic Sans MS" w:hAnsi="Comic Sans MS"/>
          </w:rPr>
          <w:t xml:space="preserve">Nouvelle assemblée des dieux : Hermès est délégué chez Calypso pour la décider à renvoyer Ulysse </w:t>
        </w:r>
        <w:r w:rsidRPr="00C44CE2">
          <w:rPr>
            <w:rFonts w:ascii="Comic Sans MS" w:hAnsi="Comic Sans MS"/>
            <w:color w:val="A6A6A6" w:themeColor="background1" w:themeShade="A6"/>
            <w:rPrChange w:id="1347" w:author="Louise LEWONCZUK" w:date="2017-06-26T14:07:00Z">
              <w:rPr>
                <w:rFonts w:ascii="Comic Sans MS" w:hAnsi="Comic Sans MS"/>
              </w:rPr>
            </w:rPrChange>
          </w:rPr>
          <w:t>/1-42/</w:t>
        </w:r>
        <w:r>
          <w:rPr>
            <w:rFonts w:ascii="Comic Sans MS" w:hAnsi="Comic Sans MS"/>
          </w:rPr>
          <w:t>.</w:t>
        </w:r>
      </w:ins>
    </w:p>
    <w:p w:rsidR="00C44CE2" w:rsidRDefault="00C44CE2">
      <w:pPr>
        <w:spacing w:after="0"/>
        <w:jc w:val="both"/>
        <w:rPr>
          <w:ins w:id="1348" w:author="Louise LEWONCZUK" w:date="2017-06-26T14:05:00Z"/>
          <w:rFonts w:ascii="Comic Sans MS" w:hAnsi="Comic Sans MS"/>
        </w:rPr>
        <w:pPrChange w:id="1349" w:author="Louise LEWONCZUK" w:date="2017-06-26T13:55:00Z">
          <w:pPr>
            <w:spacing w:after="0"/>
          </w:pPr>
        </w:pPrChange>
      </w:pPr>
      <w:ins w:id="1350" w:author="Louise LEWONCZUK" w:date="2017-06-26T14:05:00Z">
        <w:r>
          <w:rPr>
            <w:rFonts w:ascii="Comic Sans MS" w:hAnsi="Comic Sans MS"/>
          </w:rPr>
          <w:t xml:space="preserve">Le messager gagne l’île de la nymphe et lui transmet l’ordre de Zeus. Calypso laisse éclater son dépit mais ne se dérobe point </w:t>
        </w:r>
        <w:r w:rsidRPr="00C44CE2">
          <w:rPr>
            <w:rFonts w:ascii="Comic Sans MS" w:hAnsi="Comic Sans MS"/>
            <w:color w:val="A6A6A6" w:themeColor="background1" w:themeShade="A6"/>
            <w:rPrChange w:id="1351" w:author="Louise LEWONCZUK" w:date="2017-06-26T14:07:00Z">
              <w:rPr>
                <w:rFonts w:ascii="Comic Sans MS" w:hAnsi="Comic Sans MS"/>
              </w:rPr>
            </w:rPrChange>
          </w:rPr>
          <w:t>/43-147/</w:t>
        </w:r>
        <w:r>
          <w:rPr>
            <w:rFonts w:ascii="Comic Sans MS" w:hAnsi="Comic Sans MS"/>
          </w:rPr>
          <w:t>.</w:t>
        </w:r>
      </w:ins>
    </w:p>
    <w:p w:rsidR="00611E57" w:rsidRDefault="00C44CE2">
      <w:pPr>
        <w:spacing w:after="0"/>
        <w:jc w:val="both"/>
        <w:rPr>
          <w:ins w:id="1352" w:author="Louise LEWONCZUK" w:date="2017-08-15T19:07:00Z"/>
          <w:rFonts w:ascii="Comic Sans MS" w:hAnsi="Comic Sans MS"/>
        </w:rPr>
        <w:pPrChange w:id="1353" w:author="Louise LEWONCZUK" w:date="2017-06-26T13:55:00Z">
          <w:pPr>
            <w:spacing w:after="0"/>
          </w:pPr>
        </w:pPrChange>
      </w:pPr>
      <w:ins w:id="1354" w:author="Louise LEWONCZUK" w:date="2017-06-26T14:05:00Z">
        <w:r>
          <w:rPr>
            <w:rFonts w:ascii="Comic Sans MS" w:hAnsi="Comic Sans MS"/>
          </w:rPr>
          <w:t xml:space="preserve">Elle aide même Ulysse à préparer son départ. </w:t>
        </w:r>
      </w:ins>
      <w:ins w:id="1355" w:author="Louise LEWONCZUK" w:date="2017-06-26T14:06:00Z">
        <w:r>
          <w:rPr>
            <w:rFonts w:ascii="Comic Sans MS" w:hAnsi="Comic Sans MS"/>
          </w:rPr>
          <w:t xml:space="preserve">Ayant bâti son radeau, Ulysse quitte l’île d’Ogygie </w:t>
        </w:r>
      </w:ins>
    </w:p>
    <w:p w:rsidR="00C44CE2" w:rsidRDefault="00C44CE2">
      <w:pPr>
        <w:spacing w:after="0"/>
        <w:jc w:val="both"/>
        <w:rPr>
          <w:ins w:id="1356" w:author="Louise LEWONCZUK" w:date="2017-06-26T14:06:00Z"/>
          <w:rFonts w:ascii="Comic Sans MS" w:hAnsi="Comic Sans MS"/>
        </w:rPr>
        <w:pPrChange w:id="1357" w:author="Louise LEWONCZUK" w:date="2017-06-26T13:55:00Z">
          <w:pPr>
            <w:spacing w:after="0"/>
          </w:pPr>
        </w:pPrChange>
      </w:pPr>
      <w:ins w:id="1358" w:author="Louise LEWONCZUK" w:date="2017-06-26T14:06:00Z">
        <w:r w:rsidRPr="00C44CE2">
          <w:rPr>
            <w:rFonts w:ascii="Comic Sans MS" w:hAnsi="Comic Sans MS"/>
            <w:color w:val="A6A6A6" w:themeColor="background1" w:themeShade="A6"/>
            <w:rPrChange w:id="1359" w:author="Louise LEWONCZUK" w:date="2017-06-26T14:07:00Z">
              <w:rPr>
                <w:rFonts w:ascii="Comic Sans MS" w:hAnsi="Comic Sans MS"/>
              </w:rPr>
            </w:rPrChange>
          </w:rPr>
          <w:t>/148-268/</w:t>
        </w:r>
        <w:r>
          <w:rPr>
            <w:rFonts w:ascii="Comic Sans MS" w:hAnsi="Comic Sans MS"/>
          </w:rPr>
          <w:t>.</w:t>
        </w:r>
      </w:ins>
    </w:p>
    <w:p w:rsidR="00C44CE2" w:rsidRDefault="00C44CE2">
      <w:pPr>
        <w:spacing w:after="0"/>
        <w:jc w:val="both"/>
        <w:rPr>
          <w:ins w:id="1360" w:author="Louise LEWONCZUK" w:date="2017-06-26T14:07:00Z"/>
          <w:rFonts w:ascii="Comic Sans MS" w:hAnsi="Comic Sans MS"/>
        </w:rPr>
        <w:pPrChange w:id="1361" w:author="Louise LEWONCZUK" w:date="2017-06-26T13:55:00Z">
          <w:pPr>
            <w:spacing w:after="0"/>
          </w:pPr>
        </w:pPrChange>
      </w:pPr>
      <w:ins w:id="1362" w:author="Louise LEWONCZUK" w:date="2017-06-26T14:06:00Z">
        <w:r>
          <w:rPr>
            <w:rFonts w:ascii="Comic Sans MS" w:hAnsi="Comic Sans MS"/>
          </w:rPr>
          <w:t>Poséidon, qui revient de chez les Visages-noirs l’aperçoit et déchaine contre lui une temp</w:t>
        </w:r>
      </w:ins>
      <w:ins w:id="1363" w:author="Louise LEWONCZUK" w:date="2017-06-26T14:07:00Z">
        <w:r>
          <w:rPr>
            <w:rFonts w:ascii="Comic Sans MS" w:hAnsi="Comic Sans MS"/>
          </w:rPr>
          <w:t xml:space="preserve">ête épouvantable </w:t>
        </w:r>
        <w:r w:rsidRPr="00C44CE2">
          <w:rPr>
            <w:rFonts w:ascii="Comic Sans MS" w:hAnsi="Comic Sans MS"/>
            <w:color w:val="A6A6A6" w:themeColor="background1" w:themeShade="A6"/>
            <w:rPrChange w:id="1364" w:author="Louise LEWONCZUK" w:date="2017-06-26T14:07:00Z">
              <w:rPr>
                <w:rFonts w:ascii="Comic Sans MS" w:hAnsi="Comic Sans MS"/>
              </w:rPr>
            </w:rPrChange>
          </w:rPr>
          <w:t>/269-332/</w:t>
        </w:r>
        <w:r>
          <w:rPr>
            <w:rFonts w:ascii="Comic Sans MS" w:hAnsi="Comic Sans MS"/>
          </w:rPr>
          <w:t>.</w:t>
        </w:r>
      </w:ins>
    </w:p>
    <w:p w:rsidR="00C44CE2" w:rsidRDefault="00C44CE2">
      <w:pPr>
        <w:spacing w:after="0"/>
        <w:jc w:val="both"/>
        <w:rPr>
          <w:ins w:id="1365" w:author="Louise LEWONCZUK" w:date="2017-06-26T18:01:00Z"/>
          <w:rFonts w:ascii="Comic Sans MS" w:hAnsi="Comic Sans MS"/>
        </w:rPr>
        <w:pPrChange w:id="1366" w:author="Louise LEWONCZUK" w:date="2017-06-26T13:55:00Z">
          <w:pPr>
            <w:spacing w:after="0"/>
          </w:pPr>
        </w:pPrChange>
      </w:pPr>
      <w:ins w:id="1367" w:author="Louise LEWONCZUK" w:date="2017-06-26T14:07:00Z">
        <w:r>
          <w:rPr>
            <w:rFonts w:ascii="Comic Sans MS" w:hAnsi="Comic Sans MS"/>
          </w:rPr>
          <w:t xml:space="preserve">Leucothée </w:t>
        </w:r>
      </w:ins>
      <w:ins w:id="1368" w:author="Louise LEWONCZUK" w:date="2017-06-26T14:09:00Z">
        <w:r w:rsidR="00F52F48">
          <w:rPr>
            <w:rFonts w:ascii="Comic Sans MS" w:hAnsi="Comic Sans MS"/>
          </w:rPr>
          <w:t>heureusement</w:t>
        </w:r>
      </w:ins>
      <w:ins w:id="1369" w:author="Louise LEWONCZUK" w:date="2017-06-26T14:07:00Z">
        <w:r>
          <w:rPr>
            <w:rFonts w:ascii="Comic Sans MS" w:hAnsi="Comic Sans MS"/>
          </w:rPr>
          <w:t xml:space="preserve"> le prend en pitié et lui offre un voile magique qui le sauvera d</w:t>
        </w:r>
      </w:ins>
      <w:ins w:id="1370" w:author="Louise LEWONCZUK" w:date="2017-06-26T14:08:00Z">
        <w:r>
          <w:rPr>
            <w:rFonts w:ascii="Comic Sans MS" w:hAnsi="Comic Sans MS"/>
          </w:rPr>
          <w:t>’une mort certaine </w:t>
        </w:r>
        <w:r w:rsidRPr="00F52F48">
          <w:rPr>
            <w:rFonts w:ascii="Comic Sans MS" w:hAnsi="Comic Sans MS"/>
            <w:color w:val="A6A6A6" w:themeColor="background1" w:themeShade="A6"/>
            <w:rPrChange w:id="1371" w:author="Louise LEWONCZUK" w:date="2017-06-26T14:09:00Z">
              <w:rPr>
                <w:rFonts w:ascii="Comic Sans MS" w:hAnsi="Comic Sans MS"/>
              </w:rPr>
            </w:rPrChange>
          </w:rPr>
          <w:t>/333-364/</w:t>
        </w:r>
        <w:r>
          <w:rPr>
            <w:rFonts w:ascii="Comic Sans MS" w:hAnsi="Comic Sans MS"/>
          </w:rPr>
          <w:t>.</w:t>
        </w:r>
      </w:ins>
    </w:p>
    <w:p w:rsidR="00296F74" w:rsidRDefault="009D4049">
      <w:pPr>
        <w:spacing w:after="0"/>
        <w:jc w:val="both"/>
        <w:rPr>
          <w:ins w:id="1372" w:author="Louise LEWONCZUK" w:date="2017-06-26T10:44:00Z"/>
          <w:rFonts w:ascii="Comic Sans MS" w:hAnsi="Comic Sans MS"/>
        </w:rPr>
        <w:pPrChange w:id="1373" w:author="Louise LEWONCZUK" w:date="2017-06-26T13:55:00Z">
          <w:pPr>
            <w:spacing w:after="0"/>
          </w:pPr>
        </w:pPrChange>
      </w:pPr>
      <w:ins w:id="1374" w:author="Louise LEWONCZUK" w:date="2017-06-26T18:01:00Z">
        <w:r>
          <w:rPr>
            <w:rFonts w:ascii="Comic Sans MS" w:hAnsi="Comic Sans MS"/>
          </w:rPr>
          <w:t xml:space="preserve">La tempête redouble, le radeau est </w:t>
        </w:r>
      </w:ins>
      <w:ins w:id="1375" w:author="Louise LEWONCZUK" w:date="2017-06-26T18:03:00Z">
        <w:r>
          <w:rPr>
            <w:rFonts w:ascii="Comic Sans MS" w:hAnsi="Comic Sans MS"/>
          </w:rPr>
          <w:t>démembré</w:t>
        </w:r>
      </w:ins>
      <w:ins w:id="1376" w:author="Louise LEWONCZUK" w:date="2017-06-26T18:01:00Z">
        <w:r>
          <w:rPr>
            <w:rFonts w:ascii="Comic Sans MS" w:hAnsi="Comic Sans MS"/>
          </w:rPr>
          <w:t xml:space="preserve">, Ulysse dérive </w:t>
        </w:r>
      </w:ins>
      <w:ins w:id="1377" w:author="Louise LEWONCZUK" w:date="2017-06-26T18:03:00Z">
        <w:r>
          <w:rPr>
            <w:rFonts w:ascii="Comic Sans MS" w:hAnsi="Comic Sans MS"/>
          </w:rPr>
          <w:t>pendant</w:t>
        </w:r>
      </w:ins>
      <w:ins w:id="1378" w:author="Louise LEWONCZUK" w:date="2017-06-26T18:01:00Z">
        <w:r>
          <w:rPr>
            <w:rFonts w:ascii="Comic Sans MS" w:hAnsi="Comic Sans MS"/>
          </w:rPr>
          <w:t xml:space="preserve"> trois jours sur une poutre et arrive enfin en vue de la Phéacie</w:t>
        </w:r>
      </w:ins>
      <w:ins w:id="1379" w:author="Louise LEWONCZUK" w:date="2017-06-26T18:02:00Z">
        <w:r>
          <w:rPr>
            <w:rFonts w:ascii="Comic Sans MS" w:hAnsi="Comic Sans MS"/>
          </w:rPr>
          <w:t>. Après avoir failli être déchiqueté sur les écueils, il aborde à l’embouchure du fleuve qui l’</w:t>
        </w:r>
      </w:ins>
      <w:ins w:id="1380" w:author="Louise LEWONCZUK" w:date="2017-06-26T18:03:00Z">
        <w:r>
          <w:rPr>
            <w:rFonts w:ascii="Comic Sans MS" w:hAnsi="Comic Sans MS"/>
          </w:rPr>
          <w:t>accueille</w:t>
        </w:r>
      </w:ins>
      <w:ins w:id="1381" w:author="Louise LEWONCZUK" w:date="2017-06-26T18:02:00Z">
        <w:r>
          <w:rPr>
            <w:rFonts w:ascii="Comic Sans MS" w:hAnsi="Comic Sans MS"/>
          </w:rPr>
          <w:t>, et passe la nuit sou</w:t>
        </w:r>
      </w:ins>
      <w:ins w:id="1382" w:author="Louise LEWONCZUK" w:date="2017-06-26T18:03:00Z">
        <w:r>
          <w:rPr>
            <w:rFonts w:ascii="Comic Sans MS" w:hAnsi="Comic Sans MS"/>
          </w:rPr>
          <w:t xml:space="preserve">s </w:t>
        </w:r>
      </w:ins>
      <w:ins w:id="1383" w:author="Louise LEWONCZUK" w:date="2017-06-26T18:02:00Z">
        <w:r>
          <w:rPr>
            <w:rFonts w:ascii="Comic Sans MS" w:hAnsi="Comic Sans MS"/>
          </w:rPr>
          <w:t xml:space="preserve">le couvert des arbres, épuisé de fatigue </w:t>
        </w:r>
        <w:r w:rsidRPr="009D4049">
          <w:rPr>
            <w:rFonts w:ascii="Comic Sans MS" w:hAnsi="Comic Sans MS"/>
            <w:color w:val="A6A6A6" w:themeColor="background1" w:themeShade="A6"/>
            <w:rPrChange w:id="1384" w:author="Louise LEWONCZUK" w:date="2017-06-26T18:03:00Z">
              <w:rPr>
                <w:rFonts w:ascii="Comic Sans MS" w:hAnsi="Comic Sans MS"/>
              </w:rPr>
            </w:rPrChange>
          </w:rPr>
          <w:t>/365-493/</w:t>
        </w:r>
        <w:r>
          <w:rPr>
            <w:rFonts w:ascii="Comic Sans MS" w:hAnsi="Comic Sans MS"/>
          </w:rPr>
          <w:t>.</w:t>
        </w:r>
      </w:ins>
    </w:p>
    <w:p w:rsidR="00296F74" w:rsidRDefault="00296F74">
      <w:pPr>
        <w:pStyle w:val="Paragraphedeliste"/>
        <w:numPr>
          <w:ilvl w:val="0"/>
          <w:numId w:val="9"/>
        </w:numPr>
        <w:spacing w:after="0"/>
        <w:jc w:val="both"/>
        <w:rPr>
          <w:ins w:id="1385" w:author="Louise LEWONCZUK" w:date="2017-06-26T10:44:00Z"/>
          <w:rFonts w:ascii="Comic Sans MS" w:hAnsi="Comic Sans MS"/>
          <w:b/>
          <w:color w:val="00B050"/>
          <w:sz w:val="28"/>
        </w:rPr>
        <w:pPrChange w:id="1386" w:author="Louise LEWONCZUK" w:date="2017-06-26T13:55:00Z">
          <w:pPr>
            <w:pStyle w:val="Paragraphedeliste"/>
            <w:numPr>
              <w:numId w:val="14"/>
            </w:numPr>
            <w:spacing w:after="0"/>
            <w:ind w:left="1080" w:hanging="720"/>
          </w:pPr>
        </w:pPrChange>
      </w:pPr>
      <w:ins w:id="1387" w:author="Louise LEWONCZUK" w:date="2017-06-26T10:44:00Z">
        <w:r>
          <w:rPr>
            <w:rFonts w:ascii="Comic Sans MS" w:hAnsi="Comic Sans MS"/>
            <w:b/>
            <w:color w:val="00B050"/>
            <w:sz w:val="28"/>
          </w:rPr>
          <w:lastRenderedPageBreak/>
          <w:t>Chant VI</w:t>
        </w:r>
      </w:ins>
    </w:p>
    <w:p w:rsidR="00296F74" w:rsidRDefault="009D4049">
      <w:pPr>
        <w:spacing w:after="0"/>
        <w:jc w:val="both"/>
        <w:rPr>
          <w:ins w:id="1388" w:author="Louise LEWONCZUK" w:date="2017-06-26T18:04:00Z"/>
          <w:rFonts w:ascii="Comic Sans MS" w:hAnsi="Comic Sans MS"/>
        </w:rPr>
        <w:pPrChange w:id="1389" w:author="Louise LEWONCZUK" w:date="2017-06-26T13:55:00Z">
          <w:pPr>
            <w:spacing w:after="0"/>
          </w:pPr>
        </w:pPrChange>
      </w:pPr>
      <w:ins w:id="1390" w:author="Louise LEWONCZUK" w:date="2017-06-26T18:04:00Z">
        <w:r>
          <w:rPr>
            <w:rFonts w:ascii="Comic Sans MS" w:hAnsi="Comic Sans MS"/>
          </w:rPr>
          <w:t xml:space="preserve">Dans la même nuit, Athéna apparaît en songe à la fille du roi des Phéaciens, la jeune Nausicaa, et l’engage à se rendre dès l’aube à la rivière pour y laver son linge en prévision de son mariage </w:t>
        </w:r>
        <w:r w:rsidRPr="009D4049">
          <w:rPr>
            <w:rFonts w:ascii="Comic Sans MS" w:hAnsi="Comic Sans MS"/>
            <w:color w:val="A6A6A6" w:themeColor="background1" w:themeShade="A6"/>
            <w:rPrChange w:id="1391" w:author="Louise LEWONCZUK" w:date="2017-06-26T18:07:00Z">
              <w:rPr>
                <w:rFonts w:ascii="Comic Sans MS" w:hAnsi="Comic Sans MS"/>
              </w:rPr>
            </w:rPrChange>
          </w:rPr>
          <w:t>/1-47/</w:t>
        </w:r>
        <w:r>
          <w:rPr>
            <w:rFonts w:ascii="Comic Sans MS" w:hAnsi="Comic Sans MS"/>
          </w:rPr>
          <w:t>.</w:t>
        </w:r>
      </w:ins>
    </w:p>
    <w:p w:rsidR="009D4049" w:rsidRDefault="009D4049">
      <w:pPr>
        <w:spacing w:after="0"/>
        <w:jc w:val="both"/>
        <w:rPr>
          <w:ins w:id="1392" w:author="Louise LEWONCZUK" w:date="2017-06-26T18:05:00Z"/>
          <w:rFonts w:ascii="Comic Sans MS" w:hAnsi="Comic Sans MS"/>
        </w:rPr>
        <w:pPrChange w:id="1393" w:author="Louise LEWONCZUK" w:date="2017-06-26T13:55:00Z">
          <w:pPr>
            <w:spacing w:after="0"/>
          </w:pPr>
        </w:pPrChange>
      </w:pPr>
      <w:ins w:id="1394" w:author="Louise LEWONCZUK" w:date="2017-06-26T18:05:00Z">
        <w:r>
          <w:rPr>
            <w:rFonts w:ascii="Comic Sans MS" w:hAnsi="Comic Sans MS"/>
          </w:rPr>
          <w:t xml:space="preserve">Nausicaa se lève, obtient de son père un char et des mules, et se rend aux lavoirs avec ses suivantes </w:t>
        </w:r>
        <w:r w:rsidRPr="009D4049">
          <w:rPr>
            <w:rFonts w:ascii="Comic Sans MS" w:hAnsi="Comic Sans MS"/>
            <w:color w:val="A6A6A6" w:themeColor="background1" w:themeShade="A6"/>
            <w:rPrChange w:id="1395" w:author="Louise LEWONCZUK" w:date="2017-06-26T18:07:00Z">
              <w:rPr>
                <w:rFonts w:ascii="Comic Sans MS" w:hAnsi="Comic Sans MS"/>
              </w:rPr>
            </w:rPrChange>
          </w:rPr>
          <w:t>/48-84/</w:t>
        </w:r>
        <w:r>
          <w:rPr>
            <w:rFonts w:ascii="Comic Sans MS" w:hAnsi="Comic Sans MS"/>
          </w:rPr>
          <w:t>.</w:t>
        </w:r>
      </w:ins>
    </w:p>
    <w:p w:rsidR="009D4049" w:rsidRDefault="009D4049">
      <w:pPr>
        <w:spacing w:after="0"/>
        <w:jc w:val="both"/>
        <w:rPr>
          <w:ins w:id="1396" w:author="Louise LEWONCZUK" w:date="2017-06-26T18:06:00Z"/>
          <w:rFonts w:ascii="Comic Sans MS" w:hAnsi="Comic Sans MS"/>
        </w:rPr>
        <w:pPrChange w:id="1397" w:author="Louise LEWONCZUK" w:date="2017-06-26T13:55:00Z">
          <w:pPr>
            <w:spacing w:after="0"/>
          </w:pPr>
        </w:pPrChange>
      </w:pPr>
      <w:ins w:id="1398" w:author="Louise LEWONCZUK" w:date="2017-06-26T18:05:00Z">
        <w:r>
          <w:rPr>
            <w:rFonts w:ascii="Comic Sans MS" w:hAnsi="Comic Sans MS"/>
          </w:rPr>
          <w:t xml:space="preserve">Les femmes lavent le linge, </w:t>
        </w:r>
      </w:ins>
      <w:ins w:id="1399" w:author="Louise LEWONCZUK" w:date="2017-06-26T18:06:00Z">
        <w:r>
          <w:rPr>
            <w:rFonts w:ascii="Comic Sans MS" w:hAnsi="Comic Sans MS"/>
          </w:rPr>
          <w:t xml:space="preserve">l’étendent au soleil, mangent puis jouent à la balle. Athéna égare la balle dans la rivière et, aux cris des jeunes filles, Ulysse se réveille </w:t>
        </w:r>
        <w:r w:rsidRPr="009D4049">
          <w:rPr>
            <w:rFonts w:ascii="Comic Sans MS" w:hAnsi="Comic Sans MS"/>
            <w:color w:val="A6A6A6" w:themeColor="background1" w:themeShade="A6"/>
            <w:rPrChange w:id="1400" w:author="Louise LEWONCZUK" w:date="2017-06-26T18:07:00Z">
              <w:rPr>
                <w:rFonts w:ascii="Comic Sans MS" w:hAnsi="Comic Sans MS"/>
              </w:rPr>
            </w:rPrChange>
          </w:rPr>
          <w:t>/85-126/</w:t>
        </w:r>
        <w:r>
          <w:rPr>
            <w:rFonts w:ascii="Comic Sans MS" w:hAnsi="Comic Sans MS"/>
          </w:rPr>
          <w:t>.</w:t>
        </w:r>
      </w:ins>
    </w:p>
    <w:p w:rsidR="009D4049" w:rsidRDefault="009D4049">
      <w:pPr>
        <w:spacing w:after="0"/>
        <w:jc w:val="both"/>
        <w:rPr>
          <w:ins w:id="1401" w:author="Louise LEWONCZUK" w:date="2017-06-26T18:08:00Z"/>
          <w:rFonts w:ascii="Comic Sans MS" w:hAnsi="Comic Sans MS"/>
        </w:rPr>
        <w:pPrChange w:id="1402" w:author="Louise LEWONCZUK" w:date="2017-06-26T13:55:00Z">
          <w:pPr>
            <w:spacing w:after="0"/>
          </w:pPr>
        </w:pPrChange>
      </w:pPr>
      <w:ins w:id="1403" w:author="Louise LEWONCZUK" w:date="2017-06-26T18:06:00Z">
        <w:r>
          <w:rPr>
            <w:rFonts w:ascii="Comic Sans MS" w:hAnsi="Comic Sans MS"/>
          </w:rPr>
          <w:t>Vêtu de feuillage, il va au-devant des jeunes filles qui s</w:t>
        </w:r>
      </w:ins>
      <w:ins w:id="1404" w:author="Louise LEWONCZUK" w:date="2017-06-26T18:07:00Z">
        <w:r>
          <w:rPr>
            <w:rFonts w:ascii="Comic Sans MS" w:hAnsi="Comic Sans MS"/>
          </w:rPr>
          <w:t xml:space="preserve">’enfuient effrayées, hors Nausicaa, à laquelle il adresse un ingénieux discours, en la priant de lui prêter quelque vêtement et de le conduire à la ville </w:t>
        </w:r>
        <w:r w:rsidRPr="00DF521F">
          <w:rPr>
            <w:rFonts w:ascii="Comic Sans MS" w:hAnsi="Comic Sans MS"/>
            <w:color w:val="A6A6A6" w:themeColor="background1" w:themeShade="A6"/>
            <w:rPrChange w:id="1405" w:author="Louise LEWONCZUK" w:date="2017-06-26T18:37:00Z">
              <w:rPr>
                <w:rFonts w:ascii="Comic Sans MS" w:hAnsi="Comic Sans MS"/>
              </w:rPr>
            </w:rPrChange>
          </w:rPr>
          <w:t>/</w:t>
        </w:r>
      </w:ins>
      <w:ins w:id="1406" w:author="Louise LEWONCZUK" w:date="2017-06-26T18:08:00Z">
        <w:r w:rsidRPr="00DF521F">
          <w:rPr>
            <w:rFonts w:ascii="Comic Sans MS" w:hAnsi="Comic Sans MS"/>
            <w:color w:val="A6A6A6" w:themeColor="background1" w:themeShade="A6"/>
            <w:rPrChange w:id="1407" w:author="Louise LEWONCZUK" w:date="2017-06-26T18:37:00Z">
              <w:rPr>
                <w:rFonts w:ascii="Comic Sans MS" w:hAnsi="Comic Sans MS"/>
              </w:rPr>
            </w:rPrChange>
          </w:rPr>
          <w:t>127-185/</w:t>
        </w:r>
        <w:r>
          <w:rPr>
            <w:rFonts w:ascii="Comic Sans MS" w:hAnsi="Comic Sans MS"/>
          </w:rPr>
          <w:t>.</w:t>
        </w:r>
      </w:ins>
    </w:p>
    <w:p w:rsidR="009D4049" w:rsidRDefault="009D4049">
      <w:pPr>
        <w:spacing w:after="0"/>
        <w:jc w:val="both"/>
        <w:rPr>
          <w:ins w:id="1408" w:author="Louise LEWONCZUK" w:date="2017-06-26T18:38:00Z"/>
          <w:rFonts w:ascii="Comic Sans MS" w:hAnsi="Comic Sans MS"/>
        </w:rPr>
        <w:pPrChange w:id="1409" w:author="Louise LEWONCZUK" w:date="2017-06-26T13:55:00Z">
          <w:pPr>
            <w:spacing w:after="0"/>
          </w:pPr>
        </w:pPrChange>
      </w:pPr>
      <w:ins w:id="1410" w:author="Louise LEWONCZUK" w:date="2017-06-26T18:08:00Z">
        <w:r>
          <w:rPr>
            <w:rFonts w:ascii="Comic Sans MS" w:hAnsi="Comic Sans MS"/>
          </w:rPr>
          <w:t>Nausicaa lui répond avec grâce, le fait laver et restaurer ; puis le prie de la suivre avec les suivantes à quelque distance, de s</w:t>
        </w:r>
      </w:ins>
      <w:ins w:id="1411" w:author="Louise LEWONCZUK" w:date="2017-06-26T18:09:00Z">
        <w:r>
          <w:rPr>
            <w:rFonts w:ascii="Comic Sans MS" w:hAnsi="Comic Sans MS"/>
          </w:rPr>
          <w:t>’arrêter ensuite dans un bois qui domine la ville et d’attendre là qu’</w:t>
        </w:r>
      </w:ins>
      <w:ins w:id="1412" w:author="Louise LEWONCZUK" w:date="2017-06-26T18:37:00Z">
        <w:r w:rsidR="00DF521F">
          <w:rPr>
            <w:rFonts w:ascii="Comic Sans MS" w:hAnsi="Comic Sans MS"/>
          </w:rPr>
          <w:t>elles</w:t>
        </w:r>
      </w:ins>
      <w:ins w:id="1413" w:author="Louise LEWONCZUK" w:date="2017-06-26T18:09:00Z">
        <w:r w:rsidR="00DF521F">
          <w:rPr>
            <w:rFonts w:ascii="Comic Sans MS" w:hAnsi="Comic Sans MS"/>
          </w:rPr>
          <w:t xml:space="preserve"> aient regagné le palais, afin </w:t>
        </w:r>
      </w:ins>
      <w:ins w:id="1414" w:author="Louise LEWONCZUK" w:date="2017-06-26T18:38:00Z">
        <w:r w:rsidR="00DF521F">
          <w:rPr>
            <w:rFonts w:ascii="Comic Sans MS" w:hAnsi="Comic Sans MS"/>
          </w:rPr>
          <w:t xml:space="preserve">d’éviter les bavardages </w:t>
        </w:r>
        <w:r w:rsidR="00DF521F" w:rsidRPr="00DF521F">
          <w:rPr>
            <w:rFonts w:ascii="Comic Sans MS" w:hAnsi="Comic Sans MS"/>
            <w:color w:val="A6A6A6" w:themeColor="background1" w:themeShade="A6"/>
            <w:rPrChange w:id="1415" w:author="Louise LEWONCZUK" w:date="2017-06-26T18:39:00Z">
              <w:rPr>
                <w:rFonts w:ascii="Comic Sans MS" w:hAnsi="Comic Sans MS"/>
              </w:rPr>
            </w:rPrChange>
          </w:rPr>
          <w:t>/186-315/</w:t>
        </w:r>
        <w:r w:rsidR="00DF521F">
          <w:rPr>
            <w:rFonts w:ascii="Comic Sans MS" w:hAnsi="Comic Sans MS"/>
          </w:rPr>
          <w:t>.</w:t>
        </w:r>
      </w:ins>
    </w:p>
    <w:p w:rsidR="00DF521F" w:rsidRDefault="00DF521F">
      <w:pPr>
        <w:spacing w:after="0"/>
        <w:jc w:val="both"/>
        <w:rPr>
          <w:ins w:id="1416" w:author="Louise LEWONCZUK" w:date="2017-06-26T10:44:00Z"/>
          <w:rFonts w:ascii="Comic Sans MS" w:hAnsi="Comic Sans MS"/>
        </w:rPr>
        <w:pPrChange w:id="1417" w:author="Louise LEWONCZUK" w:date="2017-06-26T13:55:00Z">
          <w:pPr>
            <w:spacing w:after="0"/>
          </w:pPr>
        </w:pPrChange>
      </w:pPr>
      <w:ins w:id="1418" w:author="Louise LEWONCZUK" w:date="2017-06-26T18:38:00Z">
        <w:r>
          <w:rPr>
            <w:rFonts w:ascii="Comic Sans MS" w:hAnsi="Comic Sans MS"/>
          </w:rPr>
          <w:t xml:space="preserve">On s’en va, et Ulysse, demeuré dans le bois sacré, implore sa protectrice </w:t>
        </w:r>
        <w:r w:rsidRPr="00DF521F">
          <w:rPr>
            <w:rFonts w:ascii="Comic Sans MS" w:hAnsi="Comic Sans MS"/>
            <w:color w:val="A6A6A6" w:themeColor="background1" w:themeShade="A6"/>
            <w:rPrChange w:id="1419" w:author="Louise LEWONCZUK" w:date="2017-06-26T18:39:00Z">
              <w:rPr>
                <w:rFonts w:ascii="Comic Sans MS" w:hAnsi="Comic Sans MS"/>
              </w:rPr>
            </w:rPrChange>
          </w:rPr>
          <w:t>/316-331/</w:t>
        </w:r>
        <w:r>
          <w:rPr>
            <w:rFonts w:ascii="Comic Sans MS" w:hAnsi="Comic Sans MS"/>
          </w:rPr>
          <w:t>.</w:t>
        </w:r>
      </w:ins>
    </w:p>
    <w:p w:rsidR="00296F74" w:rsidRDefault="00296F74">
      <w:pPr>
        <w:spacing w:after="0"/>
        <w:jc w:val="both"/>
        <w:rPr>
          <w:ins w:id="1420" w:author="Louise LEWONCZUK" w:date="2017-06-26T10:44:00Z"/>
          <w:rFonts w:ascii="Comic Sans MS" w:hAnsi="Comic Sans MS"/>
        </w:rPr>
        <w:pPrChange w:id="1421" w:author="Louise LEWONCZUK" w:date="2017-06-26T13:55:00Z">
          <w:pPr>
            <w:spacing w:after="0"/>
          </w:pPr>
        </w:pPrChange>
      </w:pPr>
    </w:p>
    <w:p w:rsidR="00296F74" w:rsidRDefault="00296F74">
      <w:pPr>
        <w:pStyle w:val="Paragraphedeliste"/>
        <w:numPr>
          <w:ilvl w:val="0"/>
          <w:numId w:val="9"/>
        </w:numPr>
        <w:spacing w:after="0"/>
        <w:jc w:val="both"/>
        <w:rPr>
          <w:ins w:id="1422" w:author="Louise LEWONCZUK" w:date="2017-06-26T10:44:00Z"/>
          <w:rFonts w:ascii="Comic Sans MS" w:hAnsi="Comic Sans MS"/>
          <w:b/>
          <w:color w:val="00B050"/>
          <w:sz w:val="28"/>
        </w:rPr>
        <w:pPrChange w:id="1423" w:author="Louise LEWONCZUK" w:date="2017-06-26T13:55:00Z">
          <w:pPr>
            <w:pStyle w:val="Paragraphedeliste"/>
            <w:numPr>
              <w:numId w:val="15"/>
            </w:numPr>
            <w:spacing w:after="0"/>
            <w:ind w:left="1080" w:hanging="720"/>
          </w:pPr>
        </w:pPrChange>
      </w:pPr>
      <w:ins w:id="1424" w:author="Louise LEWONCZUK" w:date="2017-06-26T10:44:00Z">
        <w:r>
          <w:rPr>
            <w:rFonts w:ascii="Comic Sans MS" w:hAnsi="Comic Sans MS"/>
            <w:b/>
            <w:color w:val="00B050"/>
            <w:sz w:val="28"/>
          </w:rPr>
          <w:t>Chant VII</w:t>
        </w:r>
      </w:ins>
    </w:p>
    <w:p w:rsidR="00296F74" w:rsidRDefault="00DF521F">
      <w:pPr>
        <w:spacing w:after="0"/>
        <w:jc w:val="both"/>
        <w:rPr>
          <w:ins w:id="1425" w:author="Louise LEWONCZUK" w:date="2017-06-26T18:39:00Z"/>
          <w:rFonts w:ascii="Comic Sans MS" w:hAnsi="Comic Sans MS"/>
        </w:rPr>
        <w:pPrChange w:id="1426" w:author="Louise LEWONCZUK" w:date="2017-06-26T13:55:00Z">
          <w:pPr>
            <w:spacing w:after="0"/>
          </w:pPr>
        </w:pPrChange>
      </w:pPr>
      <w:ins w:id="1427" w:author="Louise LEWONCZUK" w:date="2017-06-26T18:39:00Z">
        <w:r>
          <w:rPr>
            <w:rFonts w:ascii="Comic Sans MS" w:hAnsi="Comic Sans MS"/>
          </w:rPr>
          <w:t xml:space="preserve">Nausicaa regagne le palais </w:t>
        </w:r>
        <w:r w:rsidRPr="00697F88">
          <w:rPr>
            <w:rFonts w:ascii="Comic Sans MS" w:hAnsi="Comic Sans MS"/>
            <w:color w:val="A6A6A6" w:themeColor="background1" w:themeShade="A6"/>
            <w:rPrChange w:id="1428" w:author="Louise LEWONCZUK" w:date="2017-06-27T10:33:00Z">
              <w:rPr>
                <w:rFonts w:ascii="Comic Sans MS" w:hAnsi="Comic Sans MS"/>
              </w:rPr>
            </w:rPrChange>
          </w:rPr>
          <w:t>/1-13/</w:t>
        </w:r>
        <w:r>
          <w:rPr>
            <w:rFonts w:ascii="Comic Sans MS" w:hAnsi="Comic Sans MS"/>
          </w:rPr>
          <w:t>.</w:t>
        </w:r>
      </w:ins>
    </w:p>
    <w:p w:rsidR="00DF521F" w:rsidRDefault="00DF521F">
      <w:pPr>
        <w:spacing w:after="0"/>
        <w:jc w:val="both"/>
        <w:rPr>
          <w:ins w:id="1429" w:author="Louise LEWONCZUK" w:date="2017-06-26T18:40:00Z"/>
          <w:rFonts w:ascii="Comic Sans MS" w:hAnsi="Comic Sans MS"/>
        </w:rPr>
        <w:pPrChange w:id="1430" w:author="Louise LEWONCZUK" w:date="2017-06-26T13:55:00Z">
          <w:pPr>
            <w:spacing w:after="0"/>
          </w:pPr>
        </w:pPrChange>
      </w:pPr>
      <w:ins w:id="1431" w:author="Louise LEWONCZUK" w:date="2017-06-26T18:39:00Z">
        <w:r>
          <w:rPr>
            <w:rFonts w:ascii="Comic Sans MS" w:hAnsi="Comic Sans MS"/>
          </w:rPr>
          <w:t>Cependant, Ulysse rencontre une petite fille qui n</w:t>
        </w:r>
      </w:ins>
      <w:ins w:id="1432" w:author="Louise LEWONCZUK" w:date="2017-06-26T18:40:00Z">
        <w:r>
          <w:rPr>
            <w:rFonts w:ascii="Comic Sans MS" w:hAnsi="Comic Sans MS"/>
          </w:rPr>
          <w:t xml:space="preserve">’est qu’autre que Athéna qui le conduit, sous le couvert d’une nuée magique, au palais d’Alcinoos, donc Ulysse admire les merveilles, et jusqu’aux pieds mêmes d’Arété, qu’il implore </w:t>
        </w:r>
        <w:r w:rsidRPr="00697F88">
          <w:rPr>
            <w:rFonts w:ascii="Comic Sans MS" w:hAnsi="Comic Sans MS"/>
            <w:color w:val="A6A6A6" w:themeColor="background1" w:themeShade="A6"/>
            <w:rPrChange w:id="1433" w:author="Louise LEWONCZUK" w:date="2017-06-27T10:34:00Z">
              <w:rPr>
                <w:rFonts w:ascii="Comic Sans MS" w:hAnsi="Comic Sans MS"/>
              </w:rPr>
            </w:rPrChange>
          </w:rPr>
          <w:t>/14-152/</w:t>
        </w:r>
        <w:r>
          <w:rPr>
            <w:rFonts w:ascii="Comic Sans MS" w:hAnsi="Comic Sans MS"/>
          </w:rPr>
          <w:t>.</w:t>
        </w:r>
      </w:ins>
    </w:p>
    <w:p w:rsidR="00DF521F" w:rsidRDefault="00DF521F">
      <w:pPr>
        <w:spacing w:after="0"/>
        <w:jc w:val="both"/>
        <w:rPr>
          <w:ins w:id="1434" w:author="Louise LEWONCZUK" w:date="2017-06-27T10:25:00Z"/>
          <w:rFonts w:ascii="Comic Sans MS" w:hAnsi="Comic Sans MS"/>
        </w:rPr>
        <w:pPrChange w:id="1435" w:author="Louise LEWONCZUK" w:date="2017-06-26T13:55:00Z">
          <w:pPr>
            <w:spacing w:after="0"/>
          </w:pPr>
        </w:pPrChange>
      </w:pPr>
      <w:ins w:id="1436" w:author="Louise LEWONCZUK" w:date="2017-06-26T18:41:00Z">
        <w:r>
          <w:rPr>
            <w:rFonts w:ascii="Comic Sans MS" w:hAnsi="Comic Sans MS"/>
          </w:rPr>
          <w:t xml:space="preserve">Un </w:t>
        </w:r>
      </w:ins>
      <w:ins w:id="1437" w:author="Louise LEWONCZUK" w:date="2017-06-27T10:33:00Z">
        <w:r w:rsidR="00697F88">
          <w:rPr>
            <w:rFonts w:ascii="Comic Sans MS" w:hAnsi="Comic Sans MS"/>
          </w:rPr>
          <w:t>vieillard</w:t>
        </w:r>
      </w:ins>
      <w:ins w:id="1438" w:author="Louise LEWONCZUK" w:date="2017-06-26T18:41:00Z">
        <w:r>
          <w:rPr>
            <w:rFonts w:ascii="Comic Sans MS" w:hAnsi="Comic Sans MS"/>
          </w:rPr>
          <w:t xml:space="preserve"> intervient en sa faveur, Alcinoos le </w:t>
        </w:r>
        <w:proofErr w:type="spellStart"/>
        <w:r>
          <w:rPr>
            <w:rFonts w:ascii="Comic Sans MS" w:hAnsi="Comic Sans MS"/>
          </w:rPr>
          <w:t>prie</w:t>
        </w:r>
        <w:proofErr w:type="spellEnd"/>
        <w:r>
          <w:rPr>
            <w:rFonts w:ascii="Comic Sans MS" w:hAnsi="Comic Sans MS"/>
          </w:rPr>
          <w:t xml:space="preserve"> de participer à la libation et l’assure qu’il </w:t>
        </w:r>
      </w:ins>
      <w:ins w:id="1439" w:author="Louise LEWONCZUK" w:date="2017-06-27T10:25:00Z">
        <w:r w:rsidR="00697F88">
          <w:rPr>
            <w:rFonts w:ascii="Comic Sans MS" w:hAnsi="Comic Sans MS"/>
          </w:rPr>
          <w:t>sera reconduit</w:t>
        </w:r>
      </w:ins>
      <w:ins w:id="1440" w:author="Louise LEWONCZUK" w:date="2017-06-27T10:24:00Z">
        <w:r w:rsidR="00697F88">
          <w:rPr>
            <w:rFonts w:ascii="Comic Sans MS" w:hAnsi="Comic Sans MS"/>
          </w:rPr>
          <w:t xml:space="preserve"> </w:t>
        </w:r>
      </w:ins>
      <w:ins w:id="1441" w:author="Louise LEWONCZUK" w:date="2017-06-27T10:25:00Z">
        <w:r w:rsidR="00697F88">
          <w:rPr>
            <w:rFonts w:ascii="Comic Sans MS" w:hAnsi="Comic Sans MS"/>
          </w:rPr>
          <w:t xml:space="preserve">dans sa patrie </w:t>
        </w:r>
        <w:r w:rsidR="00697F88" w:rsidRPr="00697F88">
          <w:rPr>
            <w:rFonts w:ascii="Comic Sans MS" w:hAnsi="Comic Sans MS"/>
            <w:color w:val="A6A6A6" w:themeColor="background1" w:themeShade="A6"/>
            <w:rPrChange w:id="1442" w:author="Louise LEWONCZUK" w:date="2017-06-27T10:34:00Z">
              <w:rPr>
                <w:rFonts w:ascii="Comic Sans MS" w:hAnsi="Comic Sans MS"/>
              </w:rPr>
            </w:rPrChange>
          </w:rPr>
          <w:t>/153-206/</w:t>
        </w:r>
        <w:r w:rsidR="00697F88">
          <w:rPr>
            <w:rFonts w:ascii="Comic Sans MS" w:hAnsi="Comic Sans MS"/>
          </w:rPr>
          <w:t>.</w:t>
        </w:r>
      </w:ins>
    </w:p>
    <w:p w:rsidR="00697F88" w:rsidRDefault="00697F88">
      <w:pPr>
        <w:spacing w:after="0"/>
        <w:jc w:val="both"/>
        <w:rPr>
          <w:ins w:id="1443" w:author="Louise LEWONCZUK" w:date="2017-06-26T10:44:00Z"/>
          <w:rFonts w:ascii="Comic Sans MS" w:hAnsi="Comic Sans MS"/>
        </w:rPr>
        <w:pPrChange w:id="1444" w:author="Louise LEWONCZUK" w:date="2017-06-26T13:55:00Z">
          <w:pPr>
            <w:spacing w:after="0"/>
          </w:pPr>
        </w:pPrChange>
      </w:pPr>
      <w:ins w:id="1445" w:author="Louise LEWONCZUK" w:date="2017-06-27T10:25:00Z">
        <w:r>
          <w:rPr>
            <w:rFonts w:ascii="Comic Sans MS" w:hAnsi="Comic Sans MS"/>
          </w:rPr>
          <w:t>A une question d’Arété qui a reconnu les vêtements prêtés par Nausicaa, Ulysse conte son arrivé en Phéacie et l’</w:t>
        </w:r>
      </w:ins>
      <w:ins w:id="1446" w:author="Louise LEWONCZUK" w:date="2017-06-27T10:33:00Z">
        <w:r>
          <w:rPr>
            <w:rFonts w:ascii="Comic Sans MS" w:hAnsi="Comic Sans MS"/>
          </w:rPr>
          <w:t>accueil</w:t>
        </w:r>
      </w:ins>
      <w:ins w:id="1447" w:author="Louise LEWONCZUK" w:date="2017-06-27T10:25:00Z">
        <w:r>
          <w:rPr>
            <w:rFonts w:ascii="Comic Sans MS" w:hAnsi="Comic Sans MS"/>
          </w:rPr>
          <w:t xml:space="preserve"> que lui fit la princesse. </w:t>
        </w:r>
      </w:ins>
      <w:ins w:id="1448" w:author="Louise LEWONCZUK" w:date="2017-06-27T10:26:00Z">
        <w:r>
          <w:rPr>
            <w:rFonts w:ascii="Comic Sans MS" w:hAnsi="Comic Sans MS"/>
          </w:rPr>
          <w:t xml:space="preserve">Après un échange de compliments entre le roi et l’étranger, Arété lui fait dresser un lit dans l’entrée, et l’on va se coucher </w:t>
        </w:r>
        <w:r w:rsidRPr="00697F88">
          <w:rPr>
            <w:rFonts w:ascii="Comic Sans MS" w:hAnsi="Comic Sans MS"/>
            <w:color w:val="A6A6A6" w:themeColor="background1" w:themeShade="A6"/>
            <w:rPrChange w:id="1449" w:author="Louise LEWONCZUK" w:date="2017-06-27T10:34:00Z">
              <w:rPr>
                <w:rFonts w:ascii="Comic Sans MS" w:hAnsi="Comic Sans MS"/>
              </w:rPr>
            </w:rPrChange>
          </w:rPr>
          <w:t>/207-347/</w:t>
        </w:r>
        <w:r>
          <w:rPr>
            <w:rFonts w:ascii="Comic Sans MS" w:hAnsi="Comic Sans MS"/>
          </w:rPr>
          <w:t>.</w:t>
        </w:r>
      </w:ins>
    </w:p>
    <w:p w:rsidR="00296F74" w:rsidRDefault="00296F74">
      <w:pPr>
        <w:spacing w:after="0"/>
        <w:jc w:val="both"/>
        <w:rPr>
          <w:ins w:id="1450" w:author="Louise LEWONCZUK" w:date="2017-06-26T10:44:00Z"/>
          <w:rFonts w:ascii="Comic Sans MS" w:hAnsi="Comic Sans MS"/>
        </w:rPr>
        <w:pPrChange w:id="1451" w:author="Louise LEWONCZUK" w:date="2017-06-26T13:55:00Z">
          <w:pPr>
            <w:spacing w:after="0"/>
          </w:pPr>
        </w:pPrChange>
      </w:pPr>
    </w:p>
    <w:p w:rsidR="00296F74" w:rsidRDefault="00296F74">
      <w:pPr>
        <w:pStyle w:val="Paragraphedeliste"/>
        <w:numPr>
          <w:ilvl w:val="0"/>
          <w:numId w:val="9"/>
        </w:numPr>
        <w:spacing w:after="0"/>
        <w:jc w:val="both"/>
        <w:rPr>
          <w:ins w:id="1452" w:author="Louise LEWONCZUK" w:date="2017-06-26T10:44:00Z"/>
          <w:rFonts w:ascii="Comic Sans MS" w:hAnsi="Comic Sans MS"/>
          <w:b/>
          <w:color w:val="00B050"/>
          <w:sz w:val="28"/>
        </w:rPr>
        <w:pPrChange w:id="1453" w:author="Louise LEWONCZUK" w:date="2017-06-26T13:55:00Z">
          <w:pPr>
            <w:pStyle w:val="Paragraphedeliste"/>
            <w:numPr>
              <w:numId w:val="15"/>
            </w:numPr>
            <w:spacing w:after="0"/>
            <w:ind w:left="1080" w:hanging="720"/>
          </w:pPr>
        </w:pPrChange>
      </w:pPr>
      <w:ins w:id="1454" w:author="Louise LEWONCZUK" w:date="2017-06-26T10:44:00Z">
        <w:r>
          <w:rPr>
            <w:rFonts w:ascii="Comic Sans MS" w:hAnsi="Comic Sans MS"/>
            <w:b/>
            <w:color w:val="00B050"/>
            <w:sz w:val="28"/>
          </w:rPr>
          <w:t>Chant VIII</w:t>
        </w:r>
      </w:ins>
    </w:p>
    <w:p w:rsidR="00296F74" w:rsidRDefault="00697F88">
      <w:pPr>
        <w:spacing w:after="0"/>
        <w:jc w:val="both"/>
        <w:rPr>
          <w:ins w:id="1455" w:author="Louise LEWONCZUK" w:date="2017-06-27T10:27:00Z"/>
          <w:rFonts w:ascii="Comic Sans MS" w:hAnsi="Comic Sans MS"/>
        </w:rPr>
        <w:pPrChange w:id="1456" w:author="Louise LEWONCZUK" w:date="2017-06-26T13:55:00Z">
          <w:pPr>
            <w:spacing w:after="0"/>
          </w:pPr>
        </w:pPrChange>
      </w:pPr>
      <w:ins w:id="1457" w:author="Louise LEWONCZUK" w:date="2017-06-26T10:44:00Z">
        <w:r>
          <w:rPr>
            <w:rFonts w:ascii="Comic Sans MS" w:hAnsi="Comic Sans MS"/>
          </w:rPr>
          <w:t xml:space="preserve">Dès </w:t>
        </w:r>
      </w:ins>
      <w:ins w:id="1458" w:author="Louise LEWONCZUK" w:date="2017-06-27T10:26:00Z">
        <w:r>
          <w:rPr>
            <w:rFonts w:ascii="Comic Sans MS" w:hAnsi="Comic Sans MS"/>
          </w:rPr>
          <w:t xml:space="preserve">le matin, les </w:t>
        </w:r>
      </w:ins>
      <w:ins w:id="1459" w:author="Louise LEWONCZUK" w:date="2017-06-27T10:34:00Z">
        <w:r>
          <w:rPr>
            <w:rFonts w:ascii="Comic Sans MS" w:hAnsi="Comic Sans MS"/>
          </w:rPr>
          <w:t>Phéaciens</w:t>
        </w:r>
      </w:ins>
      <w:ins w:id="1460" w:author="Louise LEWONCZUK" w:date="2017-06-27T10:26:00Z">
        <w:r>
          <w:rPr>
            <w:rFonts w:ascii="Comic Sans MS" w:hAnsi="Comic Sans MS"/>
          </w:rPr>
          <w:t xml:space="preserve"> se réunissent à l’agora pour voir le nouveau venu. </w:t>
        </w:r>
      </w:ins>
      <w:ins w:id="1461" w:author="Louise LEWONCZUK" w:date="2017-06-27T10:27:00Z">
        <w:r>
          <w:rPr>
            <w:rFonts w:ascii="Comic Sans MS" w:hAnsi="Comic Sans MS"/>
          </w:rPr>
          <w:t xml:space="preserve">Alcinoos ordonne aux jeunes gens de préparer le navire qui le </w:t>
        </w:r>
      </w:ins>
      <w:ins w:id="1462" w:author="Louise LEWONCZUK" w:date="2017-06-27T10:34:00Z">
        <w:r>
          <w:rPr>
            <w:rFonts w:ascii="Comic Sans MS" w:hAnsi="Comic Sans MS"/>
          </w:rPr>
          <w:t>reconduira</w:t>
        </w:r>
      </w:ins>
      <w:ins w:id="1463" w:author="Louise LEWONCZUK" w:date="2017-06-27T10:27:00Z">
        <w:r>
          <w:rPr>
            <w:rFonts w:ascii="Comic Sans MS" w:hAnsi="Comic Sans MS"/>
          </w:rPr>
          <w:t xml:space="preserve">, et invite les Anciens à venir en son palais pour le fêter </w:t>
        </w:r>
        <w:r w:rsidRPr="00697F88">
          <w:rPr>
            <w:rFonts w:ascii="Comic Sans MS" w:hAnsi="Comic Sans MS"/>
            <w:color w:val="A6A6A6" w:themeColor="background1" w:themeShade="A6"/>
            <w:rPrChange w:id="1464" w:author="Louise LEWONCZUK" w:date="2017-06-27T10:34:00Z">
              <w:rPr>
                <w:rFonts w:ascii="Comic Sans MS" w:hAnsi="Comic Sans MS"/>
              </w:rPr>
            </w:rPrChange>
          </w:rPr>
          <w:t>/1-45/</w:t>
        </w:r>
        <w:r>
          <w:rPr>
            <w:rFonts w:ascii="Comic Sans MS" w:hAnsi="Comic Sans MS"/>
          </w:rPr>
          <w:t>.</w:t>
        </w:r>
      </w:ins>
    </w:p>
    <w:p w:rsidR="00697F88" w:rsidRDefault="00697F88">
      <w:pPr>
        <w:spacing w:after="0"/>
        <w:jc w:val="both"/>
        <w:rPr>
          <w:ins w:id="1465" w:author="Louise LEWONCZUK" w:date="2017-06-27T10:28:00Z"/>
          <w:rFonts w:ascii="Comic Sans MS" w:hAnsi="Comic Sans MS"/>
        </w:rPr>
        <w:pPrChange w:id="1466" w:author="Louise LEWONCZUK" w:date="2017-06-26T13:55:00Z">
          <w:pPr>
            <w:spacing w:after="0"/>
          </w:pPr>
        </w:pPrChange>
      </w:pPr>
      <w:ins w:id="1467" w:author="Louise LEWONCZUK" w:date="2017-06-27T10:27:00Z">
        <w:r>
          <w:rPr>
            <w:rFonts w:ascii="Comic Sans MS" w:hAnsi="Comic Sans MS"/>
          </w:rPr>
          <w:t>La fête commence ; un aède chante la querelle d’Ulysse et d</w:t>
        </w:r>
      </w:ins>
      <w:ins w:id="1468" w:author="Louise LEWONCZUK" w:date="2017-06-27T10:28:00Z">
        <w:r>
          <w:rPr>
            <w:rFonts w:ascii="Comic Sans MS" w:hAnsi="Comic Sans MS"/>
          </w:rPr>
          <w:t xml:space="preserve">’Achille ; l’hôte trahit quelque émotion, Alcinoos met fin au chant de l’aède er annonce l’ouverture des jeux </w:t>
        </w:r>
        <w:r w:rsidRPr="00697F88">
          <w:rPr>
            <w:rFonts w:ascii="Comic Sans MS" w:hAnsi="Comic Sans MS"/>
            <w:color w:val="A6A6A6" w:themeColor="background1" w:themeShade="A6"/>
            <w:rPrChange w:id="1469" w:author="Louise LEWONCZUK" w:date="2017-06-27T10:34:00Z">
              <w:rPr>
                <w:rFonts w:ascii="Comic Sans MS" w:hAnsi="Comic Sans MS"/>
              </w:rPr>
            </w:rPrChange>
          </w:rPr>
          <w:t>/46-103/</w:t>
        </w:r>
        <w:r>
          <w:rPr>
            <w:rFonts w:ascii="Comic Sans MS" w:hAnsi="Comic Sans MS"/>
          </w:rPr>
          <w:t>.</w:t>
        </w:r>
      </w:ins>
    </w:p>
    <w:p w:rsidR="00697F88" w:rsidRDefault="00697F88">
      <w:pPr>
        <w:spacing w:after="0"/>
        <w:jc w:val="both"/>
        <w:rPr>
          <w:ins w:id="1470" w:author="Louise LEWONCZUK" w:date="2017-06-27T10:29:00Z"/>
          <w:rFonts w:ascii="Comic Sans MS" w:hAnsi="Comic Sans MS"/>
        </w:rPr>
        <w:pPrChange w:id="1471" w:author="Louise LEWONCZUK" w:date="2017-06-26T13:55:00Z">
          <w:pPr>
            <w:spacing w:after="0"/>
          </w:pPr>
        </w:pPrChange>
      </w:pPr>
      <w:ins w:id="1472" w:author="Louise LEWONCZUK" w:date="2017-06-27T10:28:00Z">
        <w:r>
          <w:rPr>
            <w:rFonts w:ascii="Comic Sans MS" w:hAnsi="Comic Sans MS"/>
          </w:rPr>
          <w:t>Les concours terminés, un des jeunes Phéaciens, Euryale, ayant mis en doute les qualités sportives d</w:t>
        </w:r>
      </w:ins>
      <w:ins w:id="1473" w:author="Louise LEWONCZUK" w:date="2017-06-27T10:29:00Z">
        <w:r>
          <w:rPr>
            <w:rFonts w:ascii="Comic Sans MS" w:hAnsi="Comic Sans MS"/>
          </w:rPr>
          <w:t xml:space="preserve">’Ulysse, celui-ci répond avec hauteur, s’empare d’un disque et le lance plus loin que tous les jeunes gens </w:t>
        </w:r>
        <w:r w:rsidRPr="00697F88">
          <w:rPr>
            <w:rFonts w:ascii="Comic Sans MS" w:hAnsi="Comic Sans MS"/>
            <w:color w:val="A6A6A6" w:themeColor="background1" w:themeShade="A6"/>
            <w:rPrChange w:id="1474" w:author="Louise LEWONCZUK" w:date="2017-06-27T10:34:00Z">
              <w:rPr>
                <w:rFonts w:ascii="Comic Sans MS" w:hAnsi="Comic Sans MS"/>
              </w:rPr>
            </w:rPrChange>
          </w:rPr>
          <w:t>/104-233/</w:t>
        </w:r>
        <w:r>
          <w:rPr>
            <w:rFonts w:ascii="Comic Sans MS" w:hAnsi="Comic Sans MS"/>
          </w:rPr>
          <w:t>.</w:t>
        </w:r>
      </w:ins>
    </w:p>
    <w:p w:rsidR="00697F88" w:rsidRDefault="00697F88">
      <w:pPr>
        <w:spacing w:after="0"/>
        <w:jc w:val="both"/>
        <w:rPr>
          <w:ins w:id="1475" w:author="Louise LEWONCZUK" w:date="2017-06-27T10:30:00Z"/>
          <w:rFonts w:ascii="Comic Sans MS" w:hAnsi="Comic Sans MS"/>
        </w:rPr>
        <w:pPrChange w:id="1476" w:author="Louise LEWONCZUK" w:date="2017-06-26T13:55:00Z">
          <w:pPr>
            <w:spacing w:after="0"/>
          </w:pPr>
        </w:pPrChange>
      </w:pPr>
      <w:ins w:id="1477" w:author="Louise LEWONCZUK" w:date="2017-06-27T10:29:00Z">
        <w:r>
          <w:rPr>
            <w:rFonts w:ascii="Comic Sans MS" w:hAnsi="Comic Sans MS"/>
          </w:rPr>
          <w:t>Alcinoos l’apaise, invite les danseurs à montrer leur art, et fait revenir l</w:t>
        </w:r>
      </w:ins>
      <w:ins w:id="1478" w:author="Louise LEWONCZUK" w:date="2017-06-27T10:30:00Z">
        <w:r>
          <w:rPr>
            <w:rFonts w:ascii="Comic Sans MS" w:hAnsi="Comic Sans MS"/>
          </w:rPr>
          <w:t xml:space="preserve">’aède </w:t>
        </w:r>
        <w:r w:rsidRPr="00697F88">
          <w:rPr>
            <w:rFonts w:ascii="Comic Sans MS" w:hAnsi="Comic Sans MS"/>
            <w:color w:val="A6A6A6" w:themeColor="background1" w:themeShade="A6"/>
            <w:rPrChange w:id="1479" w:author="Louise LEWONCZUK" w:date="2017-06-27T10:34:00Z">
              <w:rPr>
                <w:rFonts w:ascii="Comic Sans MS" w:hAnsi="Comic Sans MS"/>
              </w:rPr>
            </w:rPrChange>
          </w:rPr>
          <w:t>/234-265/</w:t>
        </w:r>
        <w:r>
          <w:rPr>
            <w:rFonts w:ascii="Comic Sans MS" w:hAnsi="Comic Sans MS"/>
          </w:rPr>
          <w:t>.</w:t>
        </w:r>
      </w:ins>
    </w:p>
    <w:p w:rsidR="00697F88" w:rsidRDefault="00697F88">
      <w:pPr>
        <w:spacing w:after="0"/>
        <w:jc w:val="both"/>
        <w:rPr>
          <w:ins w:id="1480" w:author="Louise LEWONCZUK" w:date="2017-06-27T10:30:00Z"/>
          <w:rFonts w:ascii="Comic Sans MS" w:hAnsi="Comic Sans MS"/>
        </w:rPr>
        <w:pPrChange w:id="1481" w:author="Louise LEWONCZUK" w:date="2017-06-26T13:55:00Z">
          <w:pPr>
            <w:spacing w:after="0"/>
          </w:pPr>
        </w:pPrChange>
      </w:pPr>
      <w:ins w:id="1482" w:author="Louise LEWONCZUK" w:date="2017-06-27T10:30:00Z">
        <w:r>
          <w:rPr>
            <w:rFonts w:ascii="Comic Sans MS" w:hAnsi="Comic Sans MS"/>
          </w:rPr>
          <w:t xml:space="preserve">Celui-ci chante les Amours d’Arès et d’Aphrodite </w:t>
        </w:r>
        <w:r w:rsidRPr="00697F88">
          <w:rPr>
            <w:rFonts w:ascii="Comic Sans MS" w:hAnsi="Comic Sans MS"/>
            <w:color w:val="A6A6A6" w:themeColor="background1" w:themeShade="A6"/>
            <w:rPrChange w:id="1483" w:author="Louise LEWONCZUK" w:date="2017-06-27T10:34:00Z">
              <w:rPr>
                <w:rFonts w:ascii="Comic Sans MS" w:hAnsi="Comic Sans MS"/>
              </w:rPr>
            </w:rPrChange>
          </w:rPr>
          <w:t>/266-366/</w:t>
        </w:r>
        <w:r>
          <w:rPr>
            <w:rFonts w:ascii="Comic Sans MS" w:hAnsi="Comic Sans MS"/>
          </w:rPr>
          <w:t>.</w:t>
        </w:r>
      </w:ins>
    </w:p>
    <w:p w:rsidR="00697F88" w:rsidRDefault="00697F88">
      <w:pPr>
        <w:spacing w:after="0"/>
        <w:jc w:val="both"/>
        <w:rPr>
          <w:ins w:id="1484" w:author="Louise LEWONCZUK" w:date="2017-06-27T10:31:00Z"/>
          <w:rFonts w:ascii="Comic Sans MS" w:hAnsi="Comic Sans MS"/>
        </w:rPr>
        <w:pPrChange w:id="1485" w:author="Louise LEWONCZUK" w:date="2017-06-26T13:55:00Z">
          <w:pPr>
            <w:spacing w:after="0"/>
          </w:pPr>
        </w:pPrChange>
      </w:pPr>
      <w:ins w:id="1486" w:author="Louise LEWONCZUK" w:date="2017-06-27T10:30:00Z">
        <w:r>
          <w:rPr>
            <w:rFonts w:ascii="Comic Sans MS" w:hAnsi="Comic Sans MS"/>
          </w:rPr>
          <w:t>Les danses reprennent. Alcinoos propose de nouveaux dons à l</w:t>
        </w:r>
      </w:ins>
      <w:ins w:id="1487" w:author="Louise LEWONCZUK" w:date="2017-06-27T10:31:00Z">
        <w:r>
          <w:rPr>
            <w:rFonts w:ascii="Comic Sans MS" w:hAnsi="Comic Sans MS"/>
          </w:rPr>
          <w:t xml:space="preserve">’étranger, et Euryale lui fait réparation. Le soir est venu, on s’en retourne au palais </w:t>
        </w:r>
        <w:r w:rsidRPr="00697F88">
          <w:rPr>
            <w:rFonts w:ascii="Comic Sans MS" w:hAnsi="Comic Sans MS"/>
            <w:color w:val="A6A6A6" w:themeColor="background1" w:themeShade="A6"/>
            <w:rPrChange w:id="1488" w:author="Louise LEWONCZUK" w:date="2017-06-27T10:34:00Z">
              <w:rPr>
                <w:rFonts w:ascii="Comic Sans MS" w:hAnsi="Comic Sans MS"/>
              </w:rPr>
            </w:rPrChange>
          </w:rPr>
          <w:t>/367-420/</w:t>
        </w:r>
        <w:r>
          <w:rPr>
            <w:rFonts w:ascii="Comic Sans MS" w:hAnsi="Comic Sans MS"/>
          </w:rPr>
          <w:t>.</w:t>
        </w:r>
      </w:ins>
    </w:p>
    <w:p w:rsidR="00697F88" w:rsidRDefault="00697F88">
      <w:pPr>
        <w:spacing w:after="0"/>
        <w:jc w:val="both"/>
        <w:rPr>
          <w:ins w:id="1489" w:author="Louise LEWONCZUK" w:date="2017-06-27T10:31:00Z"/>
          <w:rFonts w:ascii="Comic Sans MS" w:hAnsi="Comic Sans MS"/>
        </w:rPr>
        <w:pPrChange w:id="1490" w:author="Louise LEWONCZUK" w:date="2017-06-26T13:55:00Z">
          <w:pPr>
            <w:spacing w:after="0"/>
          </w:pPr>
        </w:pPrChange>
      </w:pPr>
      <w:ins w:id="1491" w:author="Louise LEWONCZUK" w:date="2017-06-27T10:31:00Z">
        <w:r>
          <w:rPr>
            <w:rFonts w:ascii="Comic Sans MS" w:hAnsi="Comic Sans MS"/>
          </w:rPr>
          <w:t xml:space="preserve">On prépare un bain, on entasse dans des coffres des cadeaux pour Ulysse </w:t>
        </w:r>
        <w:r w:rsidRPr="00697F88">
          <w:rPr>
            <w:rFonts w:ascii="Comic Sans MS" w:hAnsi="Comic Sans MS"/>
            <w:color w:val="A6A6A6" w:themeColor="background1" w:themeShade="A6"/>
            <w:rPrChange w:id="1492" w:author="Louise LEWONCZUK" w:date="2017-06-27T10:34:00Z">
              <w:rPr>
                <w:rFonts w:ascii="Comic Sans MS" w:hAnsi="Comic Sans MS"/>
              </w:rPr>
            </w:rPrChange>
          </w:rPr>
          <w:t>/421-456/</w:t>
        </w:r>
        <w:r>
          <w:rPr>
            <w:rFonts w:ascii="Comic Sans MS" w:hAnsi="Comic Sans MS"/>
          </w:rPr>
          <w:t>.</w:t>
        </w:r>
      </w:ins>
    </w:p>
    <w:p w:rsidR="00697F88" w:rsidRDefault="00697F88">
      <w:pPr>
        <w:spacing w:after="0"/>
        <w:jc w:val="both"/>
        <w:rPr>
          <w:ins w:id="1493" w:author="Louise LEWONCZUK" w:date="2017-06-27T10:32:00Z"/>
          <w:rFonts w:ascii="Comic Sans MS" w:hAnsi="Comic Sans MS"/>
        </w:rPr>
        <w:pPrChange w:id="1494" w:author="Louise LEWONCZUK" w:date="2017-06-26T13:55:00Z">
          <w:pPr>
            <w:spacing w:after="0"/>
          </w:pPr>
        </w:pPrChange>
      </w:pPr>
      <w:ins w:id="1495" w:author="Louise LEWONCZUK" w:date="2017-06-27T10:32:00Z">
        <w:r>
          <w:rPr>
            <w:rFonts w:ascii="Comic Sans MS" w:hAnsi="Comic Sans MS"/>
          </w:rPr>
          <w:t xml:space="preserve">Nausicaa prend brièvement congé de l’inconnu </w:t>
        </w:r>
        <w:r w:rsidRPr="00697F88">
          <w:rPr>
            <w:rFonts w:ascii="Comic Sans MS" w:hAnsi="Comic Sans MS"/>
            <w:color w:val="A6A6A6" w:themeColor="background1" w:themeShade="A6"/>
            <w:rPrChange w:id="1496" w:author="Louise LEWONCZUK" w:date="2017-06-27T10:34:00Z">
              <w:rPr>
                <w:rFonts w:ascii="Comic Sans MS" w:hAnsi="Comic Sans MS"/>
              </w:rPr>
            </w:rPrChange>
          </w:rPr>
          <w:t>/457-468/</w:t>
        </w:r>
        <w:r>
          <w:rPr>
            <w:rFonts w:ascii="Comic Sans MS" w:hAnsi="Comic Sans MS"/>
          </w:rPr>
          <w:t>.</w:t>
        </w:r>
      </w:ins>
    </w:p>
    <w:p w:rsidR="00697F88" w:rsidRDefault="00697F88">
      <w:pPr>
        <w:spacing w:after="0"/>
        <w:jc w:val="both"/>
        <w:rPr>
          <w:ins w:id="1497" w:author="Louise LEWONCZUK" w:date="2017-06-27T10:33:00Z"/>
          <w:rFonts w:ascii="Comic Sans MS" w:hAnsi="Comic Sans MS"/>
        </w:rPr>
        <w:pPrChange w:id="1498" w:author="Louise LEWONCZUK" w:date="2017-06-26T13:55:00Z">
          <w:pPr>
            <w:spacing w:after="0"/>
          </w:pPr>
        </w:pPrChange>
      </w:pPr>
      <w:ins w:id="1499" w:author="Louise LEWONCZUK" w:date="2017-06-27T10:32:00Z">
        <w:r>
          <w:rPr>
            <w:rFonts w:ascii="Comic Sans MS" w:hAnsi="Comic Sans MS"/>
          </w:rPr>
          <w:t>Commence le repas du soir. Ulysse demande à Démodocos de lui chanter l’histoire du cheval de bois. Cette fois, il ne peut plus cacher son émotion, et Alcinoos l</w:t>
        </w:r>
      </w:ins>
      <w:ins w:id="1500" w:author="Louise LEWONCZUK" w:date="2017-06-27T10:33:00Z">
        <w:r>
          <w:rPr>
            <w:rFonts w:ascii="Comic Sans MS" w:hAnsi="Comic Sans MS"/>
          </w:rPr>
          <w:t xml:space="preserve">’invite à se nommer, à leur conter ses aventures </w:t>
        </w:r>
        <w:r w:rsidRPr="00697F88">
          <w:rPr>
            <w:rFonts w:ascii="Comic Sans MS" w:hAnsi="Comic Sans MS"/>
            <w:color w:val="A6A6A6" w:themeColor="background1" w:themeShade="A6"/>
            <w:rPrChange w:id="1501" w:author="Louise LEWONCZUK" w:date="2017-06-27T10:34:00Z">
              <w:rPr>
                <w:rFonts w:ascii="Comic Sans MS" w:hAnsi="Comic Sans MS"/>
              </w:rPr>
            </w:rPrChange>
          </w:rPr>
          <w:t>/469-586/</w:t>
        </w:r>
        <w:r>
          <w:rPr>
            <w:rFonts w:ascii="Comic Sans MS" w:hAnsi="Comic Sans MS"/>
          </w:rPr>
          <w:t>.</w:t>
        </w:r>
      </w:ins>
    </w:p>
    <w:p w:rsidR="00296F74" w:rsidRDefault="00296F74">
      <w:pPr>
        <w:spacing w:after="0"/>
        <w:jc w:val="both"/>
        <w:rPr>
          <w:ins w:id="1502" w:author="Louise LEWONCZUK" w:date="2017-06-26T10:44:00Z"/>
          <w:rFonts w:ascii="Comic Sans MS" w:hAnsi="Comic Sans MS"/>
        </w:rPr>
        <w:pPrChange w:id="1503" w:author="Louise LEWONCZUK" w:date="2017-06-26T13:55:00Z">
          <w:pPr>
            <w:spacing w:after="0"/>
          </w:pPr>
        </w:pPrChange>
      </w:pPr>
    </w:p>
    <w:p w:rsidR="00296F74" w:rsidRDefault="00296F74">
      <w:pPr>
        <w:pStyle w:val="Paragraphedeliste"/>
        <w:numPr>
          <w:ilvl w:val="0"/>
          <w:numId w:val="9"/>
        </w:numPr>
        <w:spacing w:after="0"/>
        <w:jc w:val="both"/>
        <w:rPr>
          <w:ins w:id="1504" w:author="Louise LEWONCZUK" w:date="2017-06-26T10:44:00Z"/>
          <w:rFonts w:ascii="Comic Sans MS" w:hAnsi="Comic Sans MS"/>
          <w:b/>
          <w:color w:val="00B050"/>
          <w:sz w:val="28"/>
        </w:rPr>
        <w:pPrChange w:id="1505" w:author="Louise LEWONCZUK" w:date="2017-06-26T13:55:00Z">
          <w:pPr>
            <w:pStyle w:val="Paragraphedeliste"/>
            <w:numPr>
              <w:numId w:val="15"/>
            </w:numPr>
            <w:spacing w:after="0"/>
            <w:ind w:left="1080" w:hanging="720"/>
          </w:pPr>
        </w:pPrChange>
      </w:pPr>
      <w:ins w:id="1506" w:author="Louise LEWONCZUK" w:date="2017-06-26T10:44:00Z">
        <w:r>
          <w:rPr>
            <w:rFonts w:ascii="Comic Sans MS" w:hAnsi="Comic Sans MS"/>
            <w:b/>
            <w:color w:val="00B050"/>
            <w:sz w:val="28"/>
          </w:rPr>
          <w:lastRenderedPageBreak/>
          <w:t>Chant IX</w:t>
        </w:r>
      </w:ins>
    </w:p>
    <w:p w:rsidR="00296F74" w:rsidRDefault="006F1D6B">
      <w:pPr>
        <w:spacing w:after="0"/>
        <w:jc w:val="both"/>
        <w:rPr>
          <w:ins w:id="1507" w:author="Louise LEWONCZUK" w:date="2017-07-11T10:28:00Z"/>
          <w:rFonts w:ascii="Comic Sans MS" w:hAnsi="Comic Sans MS"/>
        </w:rPr>
        <w:pPrChange w:id="1508" w:author="Louise LEWONCZUK" w:date="2017-06-26T13:55:00Z">
          <w:pPr>
            <w:spacing w:after="0"/>
          </w:pPr>
        </w:pPrChange>
      </w:pPr>
      <w:ins w:id="1509" w:author="Louise LEWONCZUK" w:date="2017-07-11T10:28:00Z">
        <w:r>
          <w:rPr>
            <w:rFonts w:ascii="Comic Sans MS" w:hAnsi="Comic Sans MS"/>
          </w:rPr>
          <w:t xml:space="preserve">Ulysse se nomme enfin, et commence le récit de son retour de Troie. La première escale, chez les Cicones, ne s’achève pas sans massacre </w:t>
        </w:r>
        <w:r w:rsidRPr="00A716C9">
          <w:rPr>
            <w:rFonts w:ascii="Comic Sans MS" w:hAnsi="Comic Sans MS"/>
            <w:color w:val="A6A6A6" w:themeColor="background1" w:themeShade="A6"/>
            <w:rPrChange w:id="1510" w:author="Louise LEWONCZUK" w:date="2017-07-11T10:47:00Z">
              <w:rPr>
                <w:rFonts w:ascii="Comic Sans MS" w:hAnsi="Comic Sans MS"/>
              </w:rPr>
            </w:rPrChange>
          </w:rPr>
          <w:t>/1-61/</w:t>
        </w:r>
        <w:r>
          <w:rPr>
            <w:rFonts w:ascii="Comic Sans MS" w:hAnsi="Comic Sans MS"/>
          </w:rPr>
          <w:t>.</w:t>
        </w:r>
      </w:ins>
    </w:p>
    <w:p w:rsidR="006F1D6B" w:rsidRDefault="006F1D6B">
      <w:pPr>
        <w:spacing w:after="0"/>
        <w:jc w:val="both"/>
        <w:rPr>
          <w:ins w:id="1511" w:author="Louise LEWONCZUK" w:date="2017-07-11T10:29:00Z"/>
          <w:rFonts w:ascii="Comic Sans MS" w:hAnsi="Comic Sans MS"/>
        </w:rPr>
        <w:pPrChange w:id="1512" w:author="Louise LEWONCZUK" w:date="2017-06-26T13:55:00Z">
          <w:pPr>
            <w:spacing w:after="0"/>
          </w:pPr>
        </w:pPrChange>
      </w:pPr>
      <w:ins w:id="1513" w:author="Louise LEWONCZUK" w:date="2017-07-11T10:29:00Z">
        <w:r>
          <w:rPr>
            <w:rFonts w:ascii="Comic Sans MS" w:hAnsi="Comic Sans MS"/>
          </w:rPr>
          <w:t xml:space="preserve">Chez les Lotophages, la rencontre est moins cruelle </w:t>
        </w:r>
        <w:r w:rsidRPr="00A716C9">
          <w:rPr>
            <w:rFonts w:ascii="Comic Sans MS" w:hAnsi="Comic Sans MS"/>
            <w:color w:val="A6A6A6" w:themeColor="background1" w:themeShade="A6"/>
            <w:rPrChange w:id="1514" w:author="Louise LEWONCZUK" w:date="2017-07-11T10:47:00Z">
              <w:rPr>
                <w:rFonts w:ascii="Comic Sans MS" w:hAnsi="Comic Sans MS"/>
              </w:rPr>
            </w:rPrChange>
          </w:rPr>
          <w:t>/62-104/</w:t>
        </w:r>
        <w:r>
          <w:rPr>
            <w:rFonts w:ascii="Comic Sans MS" w:hAnsi="Comic Sans MS"/>
          </w:rPr>
          <w:t>.</w:t>
        </w:r>
      </w:ins>
    </w:p>
    <w:p w:rsidR="006F1D6B" w:rsidRDefault="006F1D6B">
      <w:pPr>
        <w:spacing w:after="0"/>
        <w:jc w:val="both"/>
        <w:rPr>
          <w:ins w:id="1515" w:author="Louise LEWONCZUK" w:date="2017-07-11T10:30:00Z"/>
          <w:rFonts w:ascii="Comic Sans MS" w:hAnsi="Comic Sans MS"/>
        </w:rPr>
        <w:pPrChange w:id="1516" w:author="Louise LEWONCZUK" w:date="2017-06-26T13:55:00Z">
          <w:pPr>
            <w:spacing w:after="0"/>
          </w:pPr>
        </w:pPrChange>
      </w:pPr>
      <w:ins w:id="1517" w:author="Louise LEWONCZUK" w:date="2017-07-11T10:29:00Z">
        <w:r>
          <w:rPr>
            <w:rFonts w:ascii="Comic Sans MS" w:hAnsi="Comic Sans MS"/>
          </w:rPr>
          <w:t>Enfin, les vaisseaux d’</w:t>
        </w:r>
      </w:ins>
      <w:ins w:id="1518" w:author="Louise LEWONCZUK" w:date="2017-07-11T10:35:00Z">
        <w:r>
          <w:rPr>
            <w:rFonts w:ascii="Comic Sans MS" w:hAnsi="Comic Sans MS"/>
          </w:rPr>
          <w:t>Ulysse</w:t>
        </w:r>
      </w:ins>
      <w:ins w:id="1519" w:author="Louise LEWONCZUK" w:date="2017-07-11T10:29:00Z">
        <w:r>
          <w:rPr>
            <w:rFonts w:ascii="Comic Sans MS" w:hAnsi="Comic Sans MS"/>
          </w:rPr>
          <w:t xml:space="preserve"> arrivent en vue du pays des Cyclopes ; ils abordent dans l</w:t>
        </w:r>
      </w:ins>
      <w:ins w:id="1520" w:author="Louise LEWONCZUK" w:date="2017-07-11T10:30:00Z">
        <w:r>
          <w:rPr>
            <w:rFonts w:ascii="Comic Sans MS" w:hAnsi="Comic Sans MS"/>
          </w:rPr>
          <w:t xml:space="preserve">’île qui lui fait face, et le premier jour se passe en </w:t>
        </w:r>
      </w:ins>
      <w:ins w:id="1521" w:author="Louise LEWONCZUK" w:date="2017-07-11T10:35:00Z">
        <w:r>
          <w:rPr>
            <w:rFonts w:ascii="Comic Sans MS" w:hAnsi="Comic Sans MS"/>
          </w:rPr>
          <w:t>vagabondage</w:t>
        </w:r>
      </w:ins>
      <w:ins w:id="1522" w:author="Louise LEWONCZUK" w:date="2017-07-11T10:30:00Z">
        <w:r>
          <w:rPr>
            <w:rFonts w:ascii="Comic Sans MS" w:hAnsi="Comic Sans MS"/>
          </w:rPr>
          <w:t xml:space="preserve">, chasses et </w:t>
        </w:r>
      </w:ins>
      <w:ins w:id="1523" w:author="Louise LEWONCZUK" w:date="2017-07-11T10:35:00Z">
        <w:r>
          <w:rPr>
            <w:rFonts w:ascii="Comic Sans MS" w:hAnsi="Comic Sans MS"/>
          </w:rPr>
          <w:t>festins</w:t>
        </w:r>
      </w:ins>
      <w:ins w:id="1524" w:author="Louise LEWONCZUK" w:date="2017-07-11T10:30:00Z">
        <w:r>
          <w:rPr>
            <w:rFonts w:ascii="Comic Sans MS" w:hAnsi="Comic Sans MS"/>
          </w:rPr>
          <w:t xml:space="preserve"> </w:t>
        </w:r>
        <w:r w:rsidRPr="00A716C9">
          <w:rPr>
            <w:rFonts w:ascii="Comic Sans MS" w:hAnsi="Comic Sans MS"/>
            <w:color w:val="A6A6A6" w:themeColor="background1" w:themeShade="A6"/>
            <w:rPrChange w:id="1525" w:author="Louise LEWONCZUK" w:date="2017-07-11T10:47:00Z">
              <w:rPr>
                <w:rFonts w:ascii="Comic Sans MS" w:hAnsi="Comic Sans MS"/>
              </w:rPr>
            </w:rPrChange>
          </w:rPr>
          <w:t>/105-169/</w:t>
        </w:r>
        <w:r>
          <w:rPr>
            <w:rFonts w:ascii="Comic Sans MS" w:hAnsi="Comic Sans MS"/>
          </w:rPr>
          <w:t>.</w:t>
        </w:r>
      </w:ins>
    </w:p>
    <w:p w:rsidR="006F1D6B" w:rsidRDefault="006F1D6B">
      <w:pPr>
        <w:spacing w:after="0"/>
        <w:jc w:val="both"/>
        <w:rPr>
          <w:ins w:id="1526" w:author="Louise LEWONCZUK" w:date="2017-07-11T10:30:00Z"/>
          <w:rFonts w:ascii="Comic Sans MS" w:hAnsi="Comic Sans MS"/>
        </w:rPr>
        <w:pPrChange w:id="1527" w:author="Louise LEWONCZUK" w:date="2017-06-26T13:55:00Z">
          <w:pPr>
            <w:spacing w:after="0"/>
          </w:pPr>
        </w:pPrChange>
      </w:pPr>
      <w:ins w:id="1528" w:author="Louise LEWONCZUK" w:date="2017-07-11T10:30:00Z">
        <w:r>
          <w:rPr>
            <w:rFonts w:ascii="Comic Sans MS" w:hAnsi="Comic Sans MS"/>
          </w:rPr>
          <w:t xml:space="preserve">Le lendemain matin, Ulysse décide de gagner le continent, et emmène à la grotte de Polyphème douze de ses plus </w:t>
        </w:r>
      </w:ins>
      <w:ins w:id="1529" w:author="Louise LEWONCZUK" w:date="2017-07-11T10:35:00Z">
        <w:r>
          <w:rPr>
            <w:rFonts w:ascii="Comic Sans MS" w:hAnsi="Comic Sans MS"/>
          </w:rPr>
          <w:t>braves</w:t>
        </w:r>
      </w:ins>
      <w:ins w:id="1530" w:author="Louise LEWONCZUK" w:date="2017-07-11T10:30:00Z">
        <w:r>
          <w:rPr>
            <w:rFonts w:ascii="Comic Sans MS" w:hAnsi="Comic Sans MS"/>
          </w:rPr>
          <w:t xml:space="preserve"> compagnons </w:t>
        </w:r>
        <w:r w:rsidRPr="00A716C9">
          <w:rPr>
            <w:rFonts w:ascii="Comic Sans MS" w:hAnsi="Comic Sans MS"/>
            <w:color w:val="A6A6A6" w:themeColor="background1" w:themeShade="A6"/>
            <w:rPrChange w:id="1531" w:author="Louise LEWONCZUK" w:date="2017-07-11T10:47:00Z">
              <w:rPr>
                <w:rFonts w:ascii="Comic Sans MS" w:hAnsi="Comic Sans MS"/>
              </w:rPr>
            </w:rPrChange>
          </w:rPr>
          <w:t>/170-215/</w:t>
        </w:r>
        <w:r>
          <w:rPr>
            <w:rFonts w:ascii="Comic Sans MS" w:hAnsi="Comic Sans MS"/>
          </w:rPr>
          <w:t>.</w:t>
        </w:r>
      </w:ins>
    </w:p>
    <w:p w:rsidR="006F1D6B" w:rsidRDefault="006F1D6B">
      <w:pPr>
        <w:spacing w:after="0"/>
        <w:jc w:val="both"/>
        <w:rPr>
          <w:ins w:id="1532" w:author="Louise LEWONCZUK" w:date="2017-07-11T10:31:00Z"/>
          <w:rFonts w:ascii="Comic Sans MS" w:hAnsi="Comic Sans MS"/>
        </w:rPr>
        <w:pPrChange w:id="1533" w:author="Louise LEWONCZUK" w:date="2017-06-26T13:55:00Z">
          <w:pPr>
            <w:spacing w:after="0"/>
          </w:pPr>
        </w:pPrChange>
      </w:pPr>
      <w:ins w:id="1534" w:author="Louise LEWONCZUK" w:date="2017-07-11T10:31:00Z">
        <w:r>
          <w:rPr>
            <w:rFonts w:ascii="Comic Sans MS" w:hAnsi="Comic Sans MS"/>
          </w:rPr>
          <w:t xml:space="preserve">Les Grecs entrent dans la grotte, où le Cyclope ne tarde pas à revenir. Il vaque aux travaux de la bergerie, aperçoit les héros et les interpelle avec une rudesse de mauvais augure </w:t>
        </w:r>
        <w:r w:rsidRPr="00A716C9">
          <w:rPr>
            <w:rFonts w:ascii="Comic Sans MS" w:hAnsi="Comic Sans MS"/>
            <w:color w:val="A6A6A6" w:themeColor="background1" w:themeShade="A6"/>
            <w:rPrChange w:id="1535" w:author="Louise LEWONCZUK" w:date="2017-07-11T10:47:00Z">
              <w:rPr>
                <w:rFonts w:ascii="Comic Sans MS" w:hAnsi="Comic Sans MS"/>
              </w:rPr>
            </w:rPrChange>
          </w:rPr>
          <w:t>/216-286/</w:t>
        </w:r>
        <w:r>
          <w:rPr>
            <w:rFonts w:ascii="Comic Sans MS" w:hAnsi="Comic Sans MS"/>
          </w:rPr>
          <w:t>.</w:t>
        </w:r>
      </w:ins>
    </w:p>
    <w:p w:rsidR="006F1D6B" w:rsidRDefault="006F1D6B">
      <w:pPr>
        <w:spacing w:after="0"/>
        <w:jc w:val="both"/>
        <w:rPr>
          <w:ins w:id="1536" w:author="Louise LEWONCZUK" w:date="2017-07-11T10:33:00Z"/>
          <w:rFonts w:ascii="Comic Sans MS" w:hAnsi="Comic Sans MS"/>
        </w:rPr>
        <w:pPrChange w:id="1537" w:author="Louise LEWONCZUK" w:date="2017-06-26T13:55:00Z">
          <w:pPr>
            <w:spacing w:after="0"/>
          </w:pPr>
        </w:pPrChange>
      </w:pPr>
      <w:ins w:id="1538" w:author="Louise LEWONCZUK" w:date="2017-07-11T10:32:00Z">
        <w:r>
          <w:rPr>
            <w:rFonts w:ascii="Comic Sans MS" w:hAnsi="Comic Sans MS"/>
          </w:rPr>
          <w:t>Après l’avoir vu à deux reprises dévorer deux de ses hommes, Ulysse, par l’entremise d’un pieu aiguisé au feu et d</w:t>
        </w:r>
      </w:ins>
      <w:ins w:id="1539" w:author="Louise LEWONCZUK" w:date="2017-07-11T10:33:00Z">
        <w:r>
          <w:rPr>
            <w:rFonts w:ascii="Comic Sans MS" w:hAnsi="Comic Sans MS"/>
          </w:rPr>
          <w:t xml:space="preserve">’une autre de vin pure, aveugle le Cyclope et le dupe d’un </w:t>
        </w:r>
      </w:ins>
      <w:ins w:id="1540" w:author="Louise LEWONCZUK" w:date="2017-07-11T10:35:00Z">
        <w:r>
          <w:rPr>
            <w:rFonts w:ascii="Comic Sans MS" w:hAnsi="Comic Sans MS"/>
          </w:rPr>
          <w:t>calembour</w:t>
        </w:r>
      </w:ins>
      <w:ins w:id="1541" w:author="Louise LEWONCZUK" w:date="2017-07-11T10:33:00Z">
        <w:r>
          <w:rPr>
            <w:rFonts w:ascii="Comic Sans MS" w:hAnsi="Comic Sans MS"/>
          </w:rPr>
          <w:t xml:space="preserve"> ; les </w:t>
        </w:r>
      </w:ins>
      <w:ins w:id="1542" w:author="Louise LEWONCZUK" w:date="2017-07-11T10:35:00Z">
        <w:r>
          <w:rPr>
            <w:rFonts w:ascii="Comic Sans MS" w:hAnsi="Comic Sans MS"/>
          </w:rPr>
          <w:t>survivants</w:t>
        </w:r>
      </w:ins>
      <w:ins w:id="1543" w:author="Louise LEWONCZUK" w:date="2017-07-11T10:33:00Z">
        <w:r>
          <w:rPr>
            <w:rFonts w:ascii="Comic Sans MS" w:hAnsi="Comic Sans MS"/>
          </w:rPr>
          <w:t xml:space="preserve"> sortent de la grotte cachés sous le ventre des béliers </w:t>
        </w:r>
        <w:r w:rsidRPr="00A716C9">
          <w:rPr>
            <w:rFonts w:ascii="Comic Sans MS" w:hAnsi="Comic Sans MS"/>
            <w:color w:val="A6A6A6" w:themeColor="background1" w:themeShade="A6"/>
            <w:rPrChange w:id="1544" w:author="Louise LEWONCZUK" w:date="2017-07-11T10:47:00Z">
              <w:rPr>
                <w:rFonts w:ascii="Comic Sans MS" w:hAnsi="Comic Sans MS"/>
              </w:rPr>
            </w:rPrChange>
          </w:rPr>
          <w:t>/287-460/</w:t>
        </w:r>
        <w:r>
          <w:rPr>
            <w:rFonts w:ascii="Comic Sans MS" w:hAnsi="Comic Sans MS"/>
          </w:rPr>
          <w:t>.</w:t>
        </w:r>
      </w:ins>
    </w:p>
    <w:p w:rsidR="006F1D6B" w:rsidRDefault="006F1D6B">
      <w:pPr>
        <w:spacing w:after="0"/>
        <w:jc w:val="both"/>
        <w:rPr>
          <w:ins w:id="1545" w:author="Louise LEWONCZUK" w:date="2017-06-26T10:44:00Z"/>
          <w:rFonts w:ascii="Comic Sans MS" w:hAnsi="Comic Sans MS"/>
        </w:rPr>
        <w:pPrChange w:id="1546" w:author="Louise LEWONCZUK" w:date="2017-06-26T13:55:00Z">
          <w:pPr>
            <w:spacing w:after="0"/>
          </w:pPr>
        </w:pPrChange>
      </w:pPr>
      <w:ins w:id="1547" w:author="Louise LEWONCZUK" w:date="2017-07-11T10:34:00Z">
        <w:r>
          <w:rPr>
            <w:rFonts w:ascii="Comic Sans MS" w:hAnsi="Comic Sans MS"/>
          </w:rPr>
          <w:t>Dès qu’ils ont repris la mer, Ulysse ne peut se tenir de railler le Cyclope et de lui dire son nom, au risque de faire sombrer son navire sous une pluie de rochers. Les compagnons rejoints, on pleure, on festoie et s</w:t>
        </w:r>
      </w:ins>
      <w:ins w:id="1548" w:author="Louise LEWONCZUK" w:date="2017-07-11T10:35:00Z">
        <w:r>
          <w:rPr>
            <w:rFonts w:ascii="Comic Sans MS" w:hAnsi="Comic Sans MS"/>
          </w:rPr>
          <w:t xml:space="preserve">’endort. Et l’on reprend la mer au matin suivant </w:t>
        </w:r>
        <w:r w:rsidRPr="00A716C9">
          <w:rPr>
            <w:rFonts w:ascii="Comic Sans MS" w:hAnsi="Comic Sans MS"/>
            <w:color w:val="A6A6A6" w:themeColor="background1" w:themeShade="A6"/>
            <w:rPrChange w:id="1549" w:author="Louise LEWONCZUK" w:date="2017-07-11T10:47:00Z">
              <w:rPr>
                <w:rFonts w:ascii="Comic Sans MS" w:hAnsi="Comic Sans MS"/>
              </w:rPr>
            </w:rPrChange>
          </w:rPr>
          <w:t>/461-566/</w:t>
        </w:r>
        <w:r>
          <w:rPr>
            <w:rFonts w:ascii="Comic Sans MS" w:hAnsi="Comic Sans MS"/>
          </w:rPr>
          <w:t>.</w:t>
        </w:r>
      </w:ins>
    </w:p>
    <w:p w:rsidR="00296F74" w:rsidRDefault="00296F74">
      <w:pPr>
        <w:spacing w:after="0"/>
        <w:jc w:val="both"/>
        <w:rPr>
          <w:ins w:id="1550" w:author="Louise LEWONCZUK" w:date="2017-06-26T10:44:00Z"/>
          <w:rFonts w:ascii="Comic Sans MS" w:hAnsi="Comic Sans MS"/>
        </w:rPr>
        <w:pPrChange w:id="1551" w:author="Louise LEWONCZUK" w:date="2017-06-26T13:55:00Z">
          <w:pPr>
            <w:spacing w:after="0"/>
          </w:pPr>
        </w:pPrChange>
      </w:pPr>
    </w:p>
    <w:p w:rsidR="00296F74" w:rsidRDefault="00296F74">
      <w:pPr>
        <w:pStyle w:val="Paragraphedeliste"/>
        <w:numPr>
          <w:ilvl w:val="0"/>
          <w:numId w:val="9"/>
        </w:numPr>
        <w:spacing w:after="0"/>
        <w:jc w:val="both"/>
        <w:rPr>
          <w:ins w:id="1552" w:author="Louise LEWONCZUK" w:date="2017-06-26T10:44:00Z"/>
          <w:rFonts w:ascii="Comic Sans MS" w:hAnsi="Comic Sans MS"/>
          <w:b/>
          <w:color w:val="00B050"/>
          <w:sz w:val="28"/>
        </w:rPr>
        <w:pPrChange w:id="1553" w:author="Louise LEWONCZUK" w:date="2017-06-26T13:55:00Z">
          <w:pPr>
            <w:pStyle w:val="Paragraphedeliste"/>
            <w:numPr>
              <w:numId w:val="15"/>
            </w:numPr>
            <w:spacing w:after="0"/>
            <w:ind w:left="1080" w:hanging="720"/>
          </w:pPr>
        </w:pPrChange>
      </w:pPr>
      <w:ins w:id="1554" w:author="Louise LEWONCZUK" w:date="2017-06-26T10:44:00Z">
        <w:r>
          <w:rPr>
            <w:rFonts w:ascii="Comic Sans MS" w:hAnsi="Comic Sans MS"/>
            <w:b/>
            <w:color w:val="00B050"/>
            <w:sz w:val="28"/>
          </w:rPr>
          <w:t>Chant X</w:t>
        </w:r>
      </w:ins>
    </w:p>
    <w:p w:rsidR="00296F74" w:rsidRDefault="006F1D6B">
      <w:pPr>
        <w:spacing w:after="0"/>
        <w:jc w:val="both"/>
        <w:rPr>
          <w:ins w:id="1555" w:author="Louise LEWONCZUK" w:date="2017-07-11T10:37:00Z"/>
          <w:rFonts w:ascii="Comic Sans MS" w:hAnsi="Comic Sans MS"/>
        </w:rPr>
        <w:pPrChange w:id="1556" w:author="Louise LEWONCZUK" w:date="2017-06-26T13:55:00Z">
          <w:pPr>
            <w:spacing w:after="0"/>
          </w:pPr>
        </w:pPrChange>
      </w:pPr>
      <w:ins w:id="1557" w:author="Louise LEWONCZUK" w:date="2017-07-11T10:36:00Z">
        <w:r>
          <w:rPr>
            <w:rFonts w:ascii="Comic Sans MS" w:hAnsi="Comic Sans MS"/>
          </w:rPr>
          <w:t>On débarque chez Eole, gardien des vents. Son généreux cadeau, cette outre où sont captifs les vents contraires, excite la curiosité de l</w:t>
        </w:r>
      </w:ins>
      <w:ins w:id="1558" w:author="Louise LEWONCZUK" w:date="2017-07-11T10:37:00Z">
        <w:r>
          <w:rPr>
            <w:rFonts w:ascii="Comic Sans MS" w:hAnsi="Comic Sans MS"/>
          </w:rPr>
          <w:t xml:space="preserve">’équipage qui l’ouvre, déchaînant une nouvelle tempête à peu de distance du but </w:t>
        </w:r>
        <w:r w:rsidRPr="00A716C9">
          <w:rPr>
            <w:rFonts w:ascii="Comic Sans MS" w:hAnsi="Comic Sans MS"/>
            <w:color w:val="A6A6A6" w:themeColor="background1" w:themeShade="A6"/>
            <w:rPrChange w:id="1559" w:author="Louise LEWONCZUK" w:date="2017-07-11T10:47:00Z">
              <w:rPr>
                <w:rFonts w:ascii="Comic Sans MS" w:hAnsi="Comic Sans MS"/>
              </w:rPr>
            </w:rPrChange>
          </w:rPr>
          <w:t>/1-79/</w:t>
        </w:r>
        <w:r>
          <w:rPr>
            <w:rFonts w:ascii="Comic Sans MS" w:hAnsi="Comic Sans MS"/>
          </w:rPr>
          <w:t>.</w:t>
        </w:r>
      </w:ins>
    </w:p>
    <w:p w:rsidR="006F1D6B" w:rsidRDefault="006F1D6B">
      <w:pPr>
        <w:spacing w:after="0"/>
        <w:jc w:val="both"/>
        <w:rPr>
          <w:ins w:id="1560" w:author="Louise LEWONCZUK" w:date="2017-07-11T10:38:00Z"/>
          <w:rFonts w:ascii="Comic Sans MS" w:hAnsi="Comic Sans MS"/>
        </w:rPr>
        <w:pPrChange w:id="1561" w:author="Louise LEWONCZUK" w:date="2017-06-26T13:55:00Z">
          <w:pPr>
            <w:spacing w:after="0"/>
          </w:pPr>
        </w:pPrChange>
      </w:pPr>
      <w:ins w:id="1562" w:author="Louise LEWONCZUK" w:date="2017-07-11T10:37:00Z">
        <w:r>
          <w:rPr>
            <w:rFonts w:ascii="Comic Sans MS" w:hAnsi="Comic Sans MS"/>
          </w:rPr>
          <w:t>Une brève escale chez les géants, les Lestrygons, s’achève en massacre</w:t>
        </w:r>
      </w:ins>
      <w:ins w:id="1563" w:author="Louise LEWONCZUK" w:date="2017-07-11T10:38:00Z">
        <w:r>
          <w:rPr>
            <w:rFonts w:ascii="Comic Sans MS" w:hAnsi="Comic Sans MS"/>
          </w:rPr>
          <w:t xml:space="preserve"> </w:t>
        </w:r>
        <w:r w:rsidRPr="00A716C9">
          <w:rPr>
            <w:rFonts w:ascii="Comic Sans MS" w:hAnsi="Comic Sans MS"/>
            <w:color w:val="A6A6A6" w:themeColor="background1" w:themeShade="A6"/>
            <w:rPrChange w:id="1564" w:author="Louise LEWONCZUK" w:date="2017-07-11T10:47:00Z">
              <w:rPr>
                <w:rFonts w:ascii="Comic Sans MS" w:hAnsi="Comic Sans MS"/>
              </w:rPr>
            </w:rPrChange>
          </w:rPr>
          <w:t>/80-132/</w:t>
        </w:r>
        <w:r>
          <w:rPr>
            <w:rFonts w:ascii="Comic Sans MS" w:hAnsi="Comic Sans MS"/>
          </w:rPr>
          <w:t>.</w:t>
        </w:r>
      </w:ins>
    </w:p>
    <w:p w:rsidR="006F1D6B" w:rsidRDefault="006F1D6B">
      <w:pPr>
        <w:spacing w:after="0"/>
        <w:jc w:val="both"/>
        <w:rPr>
          <w:ins w:id="1565" w:author="Louise LEWONCZUK" w:date="2017-07-11T10:38:00Z"/>
          <w:rFonts w:ascii="Comic Sans MS" w:hAnsi="Comic Sans MS"/>
        </w:rPr>
        <w:pPrChange w:id="1566" w:author="Louise LEWONCZUK" w:date="2017-06-26T13:55:00Z">
          <w:pPr>
            <w:spacing w:after="0"/>
          </w:pPr>
        </w:pPrChange>
      </w:pPr>
      <w:ins w:id="1567" w:author="Louise LEWONCZUK" w:date="2017-07-11T10:38:00Z">
        <w:r>
          <w:rPr>
            <w:rFonts w:ascii="Comic Sans MS" w:hAnsi="Comic Sans MS"/>
          </w:rPr>
          <w:t xml:space="preserve">Les survivants arrivent enfin en Aiaié, séjour de la magicienne Circé. Ulysse abat un cerf énorme, et la première journée est vouée aux festins </w:t>
        </w:r>
        <w:r w:rsidRPr="00A716C9">
          <w:rPr>
            <w:rFonts w:ascii="Comic Sans MS" w:hAnsi="Comic Sans MS"/>
            <w:color w:val="A6A6A6" w:themeColor="background1" w:themeShade="A6"/>
            <w:rPrChange w:id="1568" w:author="Louise LEWONCZUK" w:date="2017-07-11T10:48:00Z">
              <w:rPr>
                <w:rFonts w:ascii="Comic Sans MS" w:hAnsi="Comic Sans MS"/>
              </w:rPr>
            </w:rPrChange>
          </w:rPr>
          <w:t>/133-186/</w:t>
        </w:r>
        <w:r>
          <w:rPr>
            <w:rFonts w:ascii="Comic Sans MS" w:hAnsi="Comic Sans MS"/>
          </w:rPr>
          <w:t>.</w:t>
        </w:r>
      </w:ins>
    </w:p>
    <w:p w:rsidR="006F1D6B" w:rsidRDefault="006F1D6B">
      <w:pPr>
        <w:spacing w:after="0"/>
        <w:jc w:val="both"/>
        <w:rPr>
          <w:ins w:id="1569" w:author="Louise LEWONCZUK" w:date="2017-07-11T10:40:00Z"/>
          <w:rFonts w:ascii="Comic Sans MS" w:hAnsi="Comic Sans MS"/>
        </w:rPr>
        <w:pPrChange w:id="1570" w:author="Louise LEWONCZUK" w:date="2017-06-26T13:55:00Z">
          <w:pPr>
            <w:spacing w:after="0"/>
          </w:pPr>
        </w:pPrChange>
      </w:pPr>
      <w:ins w:id="1571" w:author="Louise LEWONCZUK" w:date="2017-07-11T10:39:00Z">
        <w:r>
          <w:rPr>
            <w:rFonts w:ascii="Comic Sans MS" w:hAnsi="Comic Sans MS"/>
          </w:rPr>
          <w:t xml:space="preserve">Le lendemain, Ulysse envoie des éclaireurs dans les terres : imprudemment entrés dans la demeure de la magicienne, ils sont transformés en porcs. Un seul n’est pas entré, et en rapporte à Ulysse la triste nouvelle </w:t>
        </w:r>
        <w:r w:rsidRPr="00A716C9">
          <w:rPr>
            <w:rFonts w:ascii="Comic Sans MS" w:hAnsi="Comic Sans MS"/>
            <w:color w:val="A6A6A6" w:themeColor="background1" w:themeShade="A6"/>
            <w:rPrChange w:id="1572" w:author="Louise LEWONCZUK" w:date="2017-07-11T10:48:00Z">
              <w:rPr>
                <w:rFonts w:ascii="Comic Sans MS" w:hAnsi="Comic Sans MS"/>
              </w:rPr>
            </w:rPrChange>
          </w:rPr>
          <w:t>/187</w:t>
        </w:r>
      </w:ins>
      <w:ins w:id="1573" w:author="Louise LEWONCZUK" w:date="2017-07-11T10:40:00Z">
        <w:r w:rsidRPr="00A716C9">
          <w:rPr>
            <w:rFonts w:ascii="Comic Sans MS" w:hAnsi="Comic Sans MS"/>
            <w:color w:val="A6A6A6" w:themeColor="background1" w:themeShade="A6"/>
            <w:rPrChange w:id="1574" w:author="Louise LEWONCZUK" w:date="2017-07-11T10:48:00Z">
              <w:rPr>
                <w:rFonts w:ascii="Comic Sans MS" w:hAnsi="Comic Sans MS"/>
              </w:rPr>
            </w:rPrChange>
          </w:rPr>
          <w:t>-260/</w:t>
        </w:r>
        <w:r>
          <w:rPr>
            <w:rFonts w:ascii="Comic Sans MS" w:hAnsi="Comic Sans MS"/>
          </w:rPr>
          <w:t>.</w:t>
        </w:r>
      </w:ins>
    </w:p>
    <w:p w:rsidR="006F1D6B" w:rsidRDefault="00A716C9">
      <w:pPr>
        <w:spacing w:after="0"/>
        <w:jc w:val="both"/>
        <w:rPr>
          <w:ins w:id="1575" w:author="Louise LEWONCZUK" w:date="2017-07-11T10:41:00Z"/>
          <w:rFonts w:ascii="Comic Sans MS" w:hAnsi="Comic Sans MS"/>
        </w:rPr>
        <w:pPrChange w:id="1576" w:author="Louise LEWONCZUK" w:date="2017-06-26T13:55:00Z">
          <w:pPr>
            <w:spacing w:after="0"/>
          </w:pPr>
        </w:pPrChange>
      </w:pPr>
      <w:ins w:id="1577" w:author="Louise LEWONCZUK" w:date="2017-07-11T10:40:00Z">
        <w:r>
          <w:rPr>
            <w:rFonts w:ascii="Comic Sans MS" w:hAnsi="Comic Sans MS"/>
          </w:rPr>
          <w:t>Celui-ci décide alors d’y aller lui-même ; en chemin, il rencontre Hermès qui lui prodigue ses conseils et le pourvoit d</w:t>
        </w:r>
      </w:ins>
      <w:ins w:id="1578" w:author="Louise LEWONCZUK" w:date="2017-07-11T10:41:00Z">
        <w:r>
          <w:rPr>
            <w:rFonts w:ascii="Comic Sans MS" w:hAnsi="Comic Sans MS"/>
          </w:rPr>
          <w:t xml:space="preserve">’un antidote </w:t>
        </w:r>
        <w:r w:rsidRPr="00A716C9">
          <w:rPr>
            <w:rFonts w:ascii="Comic Sans MS" w:hAnsi="Comic Sans MS"/>
            <w:color w:val="A6A6A6" w:themeColor="background1" w:themeShade="A6"/>
            <w:rPrChange w:id="1579" w:author="Louise LEWONCZUK" w:date="2017-07-11T10:48:00Z">
              <w:rPr>
                <w:rFonts w:ascii="Comic Sans MS" w:hAnsi="Comic Sans MS"/>
              </w:rPr>
            </w:rPrChange>
          </w:rPr>
          <w:t>/261-309/</w:t>
        </w:r>
        <w:r>
          <w:rPr>
            <w:rFonts w:ascii="Comic Sans MS" w:hAnsi="Comic Sans MS"/>
          </w:rPr>
          <w:t>.</w:t>
        </w:r>
      </w:ins>
    </w:p>
    <w:p w:rsidR="00A716C9" w:rsidRDefault="00A716C9">
      <w:pPr>
        <w:spacing w:after="0"/>
        <w:jc w:val="both"/>
        <w:rPr>
          <w:ins w:id="1580" w:author="Louise LEWONCZUK" w:date="2017-07-11T10:43:00Z"/>
          <w:rFonts w:ascii="Comic Sans MS" w:hAnsi="Comic Sans MS"/>
        </w:rPr>
        <w:pPrChange w:id="1581" w:author="Louise LEWONCZUK" w:date="2017-06-26T13:55:00Z">
          <w:pPr>
            <w:spacing w:after="0"/>
          </w:pPr>
        </w:pPrChange>
      </w:pPr>
      <w:ins w:id="1582" w:author="Louise LEWONCZUK" w:date="2017-07-11T10:41:00Z">
        <w:r>
          <w:rPr>
            <w:rFonts w:ascii="Comic Sans MS" w:hAnsi="Comic Sans MS"/>
          </w:rPr>
          <w:t>Circé échoue donc dans ses sorcelleries, reconnaît Ulysse à cet échec ; le héros refuse de manger avant d’avoir vu ses compagnon rendus à leur première forme</w:t>
        </w:r>
      </w:ins>
      <w:ins w:id="1583" w:author="Louise LEWONCZUK" w:date="2017-07-11T10:43:00Z">
        <w:r>
          <w:rPr>
            <w:rFonts w:ascii="Comic Sans MS" w:hAnsi="Comic Sans MS"/>
          </w:rPr>
          <w:t> </w:t>
        </w:r>
      </w:ins>
      <w:ins w:id="1584" w:author="Louise LEWONCZUK" w:date="2017-07-11T10:41:00Z">
        <w:r>
          <w:rPr>
            <w:rFonts w:ascii="Comic Sans MS" w:hAnsi="Comic Sans MS"/>
          </w:rPr>
          <w:t>;</w:t>
        </w:r>
      </w:ins>
      <w:ins w:id="1585" w:author="Louise LEWONCZUK" w:date="2017-07-11T10:43:00Z">
        <w:r>
          <w:rPr>
            <w:rFonts w:ascii="Comic Sans MS" w:hAnsi="Comic Sans MS"/>
          </w:rPr>
          <w:t xml:space="preserve"> Circé y consent, l’attendrissement est général </w:t>
        </w:r>
        <w:r w:rsidRPr="00A716C9">
          <w:rPr>
            <w:rFonts w:ascii="Comic Sans MS" w:hAnsi="Comic Sans MS"/>
            <w:color w:val="A6A6A6" w:themeColor="background1" w:themeShade="A6"/>
            <w:rPrChange w:id="1586" w:author="Louise LEWONCZUK" w:date="2017-07-11T10:48:00Z">
              <w:rPr>
                <w:rFonts w:ascii="Comic Sans MS" w:hAnsi="Comic Sans MS"/>
              </w:rPr>
            </w:rPrChange>
          </w:rPr>
          <w:t>/310-399/</w:t>
        </w:r>
        <w:r>
          <w:rPr>
            <w:rFonts w:ascii="Comic Sans MS" w:hAnsi="Comic Sans MS"/>
          </w:rPr>
          <w:t>.</w:t>
        </w:r>
      </w:ins>
    </w:p>
    <w:p w:rsidR="00A716C9" w:rsidRDefault="00A716C9">
      <w:pPr>
        <w:spacing w:after="0"/>
        <w:jc w:val="both"/>
        <w:rPr>
          <w:ins w:id="1587" w:author="Louise LEWONCZUK" w:date="2017-07-11T10:43:00Z"/>
          <w:rFonts w:ascii="Comic Sans MS" w:hAnsi="Comic Sans MS"/>
        </w:rPr>
        <w:pPrChange w:id="1588" w:author="Louise LEWONCZUK" w:date="2017-06-26T13:55:00Z">
          <w:pPr>
            <w:spacing w:after="0"/>
          </w:pPr>
        </w:pPrChange>
      </w:pPr>
      <w:ins w:id="1589" w:author="Louise LEWONCZUK" w:date="2017-07-11T10:43:00Z">
        <w:r>
          <w:rPr>
            <w:rFonts w:ascii="Comic Sans MS" w:hAnsi="Comic Sans MS"/>
          </w:rPr>
          <w:t xml:space="preserve">Une année </w:t>
        </w:r>
      </w:ins>
      <w:ins w:id="1590" w:author="Louise LEWONCZUK" w:date="2017-07-11T10:44:00Z">
        <w:r>
          <w:rPr>
            <w:rFonts w:ascii="Comic Sans MS" w:hAnsi="Comic Sans MS"/>
          </w:rPr>
          <w:t>s’écoule</w:t>
        </w:r>
      </w:ins>
      <w:ins w:id="1591" w:author="Louise LEWONCZUK" w:date="2017-07-11T10:43:00Z">
        <w:r>
          <w:rPr>
            <w:rFonts w:ascii="Comic Sans MS" w:hAnsi="Comic Sans MS"/>
          </w:rPr>
          <w:t xml:space="preserve"> alors dans le repos et l’abondance </w:t>
        </w:r>
        <w:r w:rsidRPr="00A716C9">
          <w:rPr>
            <w:rFonts w:ascii="Comic Sans MS" w:hAnsi="Comic Sans MS"/>
            <w:color w:val="A6A6A6" w:themeColor="background1" w:themeShade="A6"/>
            <w:rPrChange w:id="1592" w:author="Louise LEWONCZUK" w:date="2017-07-11T10:48:00Z">
              <w:rPr>
                <w:rFonts w:ascii="Comic Sans MS" w:hAnsi="Comic Sans MS"/>
              </w:rPr>
            </w:rPrChange>
          </w:rPr>
          <w:t>/400-468/</w:t>
        </w:r>
        <w:r>
          <w:rPr>
            <w:rFonts w:ascii="Comic Sans MS" w:hAnsi="Comic Sans MS"/>
          </w:rPr>
          <w:t>.</w:t>
        </w:r>
      </w:ins>
    </w:p>
    <w:p w:rsidR="00A716C9" w:rsidRDefault="00A716C9">
      <w:pPr>
        <w:spacing w:after="0"/>
        <w:jc w:val="both"/>
        <w:rPr>
          <w:ins w:id="1593" w:author="Louise LEWONCZUK" w:date="2017-07-11T10:45:00Z"/>
          <w:rFonts w:ascii="Comic Sans MS" w:hAnsi="Comic Sans MS"/>
        </w:rPr>
        <w:pPrChange w:id="1594" w:author="Louise LEWONCZUK" w:date="2017-06-26T13:55:00Z">
          <w:pPr>
            <w:spacing w:after="0"/>
          </w:pPr>
        </w:pPrChange>
      </w:pPr>
      <w:ins w:id="1595" w:author="Louise LEWONCZUK" w:date="2017-07-11T10:44:00Z">
        <w:r>
          <w:rPr>
            <w:rFonts w:ascii="Comic Sans MS" w:hAnsi="Comic Sans MS"/>
          </w:rPr>
          <w:t>Au printemps suivant, on resonge au départ. Circé révèle à Ulysse qu’il lui faut encore descendre chez les morts pour y interroger le devin Tirésias sur son avenir</w:t>
        </w:r>
      </w:ins>
      <w:ins w:id="1596" w:author="Louise LEWONCZUK" w:date="2017-07-11T10:45:00Z">
        <w:r>
          <w:rPr>
            <w:rFonts w:ascii="Comic Sans MS" w:hAnsi="Comic Sans MS"/>
          </w:rPr>
          <w:t> </w:t>
        </w:r>
      </w:ins>
      <w:ins w:id="1597" w:author="Louise LEWONCZUK" w:date="2017-07-11T10:44:00Z">
        <w:r>
          <w:rPr>
            <w:rFonts w:ascii="Comic Sans MS" w:hAnsi="Comic Sans MS"/>
          </w:rPr>
          <w:t>;</w:t>
        </w:r>
      </w:ins>
      <w:ins w:id="1598" w:author="Louise LEWONCZUK" w:date="2017-07-11T10:45:00Z">
        <w:r>
          <w:rPr>
            <w:rFonts w:ascii="Comic Sans MS" w:hAnsi="Comic Sans MS"/>
          </w:rPr>
          <w:t xml:space="preserve"> elle lui donne toutes les indications que requiert cette périlleuse entreprise </w:t>
        </w:r>
        <w:r w:rsidRPr="00A716C9">
          <w:rPr>
            <w:rFonts w:ascii="Comic Sans MS" w:hAnsi="Comic Sans MS"/>
            <w:color w:val="A6A6A6" w:themeColor="background1" w:themeShade="A6"/>
            <w:rPrChange w:id="1599" w:author="Louise LEWONCZUK" w:date="2017-07-11T10:48:00Z">
              <w:rPr>
                <w:rFonts w:ascii="Comic Sans MS" w:hAnsi="Comic Sans MS"/>
              </w:rPr>
            </w:rPrChange>
          </w:rPr>
          <w:t>/469-540/</w:t>
        </w:r>
        <w:r>
          <w:rPr>
            <w:rFonts w:ascii="Comic Sans MS" w:hAnsi="Comic Sans MS"/>
          </w:rPr>
          <w:t>.</w:t>
        </w:r>
      </w:ins>
    </w:p>
    <w:p w:rsidR="00A716C9" w:rsidRDefault="00A716C9">
      <w:pPr>
        <w:spacing w:after="0"/>
        <w:jc w:val="both"/>
        <w:rPr>
          <w:ins w:id="1600" w:author="Louise LEWONCZUK" w:date="2017-06-26T10:44:00Z"/>
          <w:rFonts w:ascii="Comic Sans MS" w:hAnsi="Comic Sans MS"/>
        </w:rPr>
        <w:pPrChange w:id="1601" w:author="Louise LEWONCZUK" w:date="2017-06-26T13:55:00Z">
          <w:pPr>
            <w:spacing w:after="0"/>
          </w:pPr>
        </w:pPrChange>
      </w:pPr>
      <w:ins w:id="1602" w:author="Louise LEWONCZUK" w:date="2017-07-11T10:45:00Z">
        <w:r>
          <w:rPr>
            <w:rFonts w:ascii="Comic Sans MS" w:hAnsi="Comic Sans MS"/>
          </w:rPr>
          <w:t>Dans la tristesse, on s’apprête à ce nouveau départ, cependant qu’Elpénor, à l</w:t>
        </w:r>
      </w:ins>
      <w:ins w:id="1603" w:author="Louise LEWONCZUK" w:date="2017-07-11T10:46:00Z">
        <w:r>
          <w:rPr>
            <w:rFonts w:ascii="Comic Sans MS" w:hAnsi="Comic Sans MS"/>
          </w:rPr>
          <w:t xml:space="preserve">’insu de tous, se tue stupidement en tombant du toit </w:t>
        </w:r>
        <w:r w:rsidRPr="00A716C9">
          <w:rPr>
            <w:rFonts w:ascii="Comic Sans MS" w:hAnsi="Comic Sans MS"/>
            <w:color w:val="A6A6A6" w:themeColor="background1" w:themeShade="A6"/>
            <w:rPrChange w:id="1604" w:author="Louise LEWONCZUK" w:date="2017-07-11T10:48:00Z">
              <w:rPr>
                <w:rFonts w:ascii="Comic Sans MS" w:hAnsi="Comic Sans MS"/>
              </w:rPr>
            </w:rPrChange>
          </w:rPr>
          <w:t>/541-574/</w:t>
        </w:r>
        <w:r>
          <w:rPr>
            <w:rFonts w:ascii="Comic Sans MS" w:hAnsi="Comic Sans MS"/>
          </w:rPr>
          <w:t>.</w:t>
        </w:r>
      </w:ins>
    </w:p>
    <w:p w:rsidR="006F1D6B" w:rsidRDefault="006F1D6B">
      <w:pPr>
        <w:spacing w:after="0"/>
        <w:jc w:val="both"/>
        <w:rPr>
          <w:ins w:id="1605" w:author="Louise LEWONCZUK" w:date="2017-06-26T10:44:00Z"/>
          <w:rFonts w:ascii="Comic Sans MS" w:hAnsi="Comic Sans MS"/>
        </w:rPr>
        <w:pPrChange w:id="1606" w:author="Louise LEWONCZUK" w:date="2017-06-26T13:55:00Z">
          <w:pPr>
            <w:spacing w:after="0"/>
          </w:pPr>
        </w:pPrChange>
      </w:pPr>
    </w:p>
    <w:p w:rsidR="00296F74" w:rsidRDefault="00296F74">
      <w:pPr>
        <w:pStyle w:val="Paragraphedeliste"/>
        <w:numPr>
          <w:ilvl w:val="0"/>
          <w:numId w:val="9"/>
        </w:numPr>
        <w:spacing w:after="0"/>
        <w:jc w:val="both"/>
        <w:rPr>
          <w:ins w:id="1607" w:author="Louise LEWONCZUK" w:date="2017-06-26T10:44:00Z"/>
          <w:rFonts w:ascii="Comic Sans MS" w:hAnsi="Comic Sans MS"/>
          <w:b/>
          <w:color w:val="00B050"/>
          <w:sz w:val="28"/>
        </w:rPr>
        <w:pPrChange w:id="1608" w:author="Louise LEWONCZUK" w:date="2017-06-26T13:55:00Z">
          <w:pPr>
            <w:pStyle w:val="Paragraphedeliste"/>
            <w:numPr>
              <w:numId w:val="16"/>
            </w:numPr>
            <w:spacing w:after="0"/>
            <w:ind w:left="1080" w:hanging="720"/>
          </w:pPr>
        </w:pPrChange>
      </w:pPr>
      <w:ins w:id="1609" w:author="Louise LEWONCZUK" w:date="2017-06-26T10:44:00Z">
        <w:r>
          <w:rPr>
            <w:rFonts w:ascii="Comic Sans MS" w:hAnsi="Comic Sans MS"/>
            <w:b/>
            <w:color w:val="00B050"/>
            <w:sz w:val="28"/>
          </w:rPr>
          <w:t xml:space="preserve">Chant </w:t>
        </w:r>
      </w:ins>
      <w:ins w:id="1610" w:author="Louise LEWONCZUK" w:date="2017-06-26T10:45:00Z">
        <w:r>
          <w:rPr>
            <w:rFonts w:ascii="Comic Sans MS" w:hAnsi="Comic Sans MS"/>
            <w:b/>
            <w:color w:val="00B050"/>
            <w:sz w:val="28"/>
          </w:rPr>
          <w:t>X</w:t>
        </w:r>
      </w:ins>
      <w:ins w:id="1611" w:author="Louise LEWONCZUK" w:date="2017-06-26T10:44:00Z">
        <w:r>
          <w:rPr>
            <w:rFonts w:ascii="Comic Sans MS" w:hAnsi="Comic Sans MS"/>
            <w:b/>
            <w:color w:val="00B050"/>
            <w:sz w:val="28"/>
          </w:rPr>
          <w:t>I</w:t>
        </w:r>
      </w:ins>
    </w:p>
    <w:p w:rsidR="00296F74" w:rsidRDefault="00BE5269">
      <w:pPr>
        <w:spacing w:after="0"/>
        <w:jc w:val="both"/>
        <w:rPr>
          <w:ins w:id="1612" w:author="Louise LEWONCZUK" w:date="2017-07-11T10:57:00Z"/>
          <w:rFonts w:ascii="Comic Sans MS" w:hAnsi="Comic Sans MS"/>
        </w:rPr>
        <w:pPrChange w:id="1613" w:author="Louise LEWONCZUK" w:date="2017-06-26T13:55:00Z">
          <w:pPr>
            <w:spacing w:after="0"/>
          </w:pPr>
        </w:pPrChange>
      </w:pPr>
      <w:ins w:id="1614" w:author="Louise LEWONCZUK" w:date="2017-06-26T10:44:00Z">
        <w:r>
          <w:rPr>
            <w:rFonts w:ascii="Comic Sans MS" w:hAnsi="Comic Sans MS"/>
          </w:rPr>
          <w:t xml:space="preserve">Après </w:t>
        </w:r>
      </w:ins>
      <w:ins w:id="1615" w:author="Louise LEWONCZUK" w:date="2017-07-11T10:57:00Z">
        <w:r>
          <w:rPr>
            <w:rFonts w:ascii="Comic Sans MS" w:hAnsi="Comic Sans MS"/>
          </w:rPr>
          <w:t xml:space="preserve">une journée de navigation, le bateau d’Ulysse arrive en pays cimmérien. Ulysse procède alors au sacrifice selon les indications de Circé </w:t>
        </w:r>
        <w:r w:rsidRPr="00275421">
          <w:rPr>
            <w:rFonts w:ascii="Comic Sans MS" w:hAnsi="Comic Sans MS"/>
            <w:color w:val="A6A6A6" w:themeColor="background1" w:themeShade="A6"/>
            <w:rPrChange w:id="1616" w:author="Louise LEWONCZUK" w:date="2017-07-11T11:06:00Z">
              <w:rPr>
                <w:rFonts w:ascii="Comic Sans MS" w:hAnsi="Comic Sans MS"/>
              </w:rPr>
            </w:rPrChange>
          </w:rPr>
          <w:t>/1-50/</w:t>
        </w:r>
        <w:r>
          <w:rPr>
            <w:rFonts w:ascii="Comic Sans MS" w:hAnsi="Comic Sans MS"/>
          </w:rPr>
          <w:t>.</w:t>
        </w:r>
      </w:ins>
    </w:p>
    <w:p w:rsidR="00BE5269" w:rsidRDefault="00BE5269">
      <w:pPr>
        <w:spacing w:after="0"/>
        <w:jc w:val="both"/>
        <w:rPr>
          <w:ins w:id="1617" w:author="Louise LEWONCZUK" w:date="2017-07-11T10:58:00Z"/>
          <w:rFonts w:ascii="Comic Sans MS" w:hAnsi="Comic Sans MS"/>
        </w:rPr>
        <w:pPrChange w:id="1618" w:author="Louise LEWONCZUK" w:date="2017-06-26T13:55:00Z">
          <w:pPr>
            <w:spacing w:after="0"/>
          </w:pPr>
        </w:pPrChange>
      </w:pPr>
      <w:ins w:id="1619" w:author="Louise LEWONCZUK" w:date="2017-07-11T10:58:00Z">
        <w:r>
          <w:rPr>
            <w:rFonts w:ascii="Comic Sans MS" w:hAnsi="Comic Sans MS"/>
          </w:rPr>
          <w:t xml:space="preserve">La première âme qui vienne lui parler est celle d’Elpénor, dont la mort est passée inaperçue, et qui demande à être enterré selon le rite </w:t>
        </w:r>
        <w:r w:rsidRPr="00275421">
          <w:rPr>
            <w:rFonts w:ascii="Comic Sans MS" w:hAnsi="Comic Sans MS"/>
            <w:color w:val="A6A6A6" w:themeColor="background1" w:themeShade="A6"/>
            <w:rPrChange w:id="1620" w:author="Louise LEWONCZUK" w:date="2017-07-11T11:06:00Z">
              <w:rPr>
                <w:rFonts w:ascii="Comic Sans MS" w:hAnsi="Comic Sans MS"/>
              </w:rPr>
            </w:rPrChange>
          </w:rPr>
          <w:t>/51-80/</w:t>
        </w:r>
        <w:r>
          <w:rPr>
            <w:rFonts w:ascii="Comic Sans MS" w:hAnsi="Comic Sans MS"/>
          </w:rPr>
          <w:t>.</w:t>
        </w:r>
      </w:ins>
    </w:p>
    <w:p w:rsidR="00BE5269" w:rsidRDefault="00BE5269">
      <w:pPr>
        <w:spacing w:after="0"/>
        <w:jc w:val="both"/>
        <w:rPr>
          <w:ins w:id="1621" w:author="Louise LEWONCZUK" w:date="2017-07-11T10:59:00Z"/>
          <w:rFonts w:ascii="Comic Sans MS" w:hAnsi="Comic Sans MS"/>
        </w:rPr>
        <w:pPrChange w:id="1622" w:author="Louise LEWONCZUK" w:date="2017-06-26T13:55:00Z">
          <w:pPr>
            <w:spacing w:after="0"/>
          </w:pPr>
        </w:pPrChange>
      </w:pPr>
      <w:ins w:id="1623" w:author="Louise LEWONCZUK" w:date="2017-07-11T10:59:00Z">
        <w:r>
          <w:rPr>
            <w:rFonts w:ascii="Comic Sans MS" w:hAnsi="Comic Sans MS"/>
          </w:rPr>
          <w:lastRenderedPageBreak/>
          <w:t xml:space="preserve">Puis Ulysse voit venir sa mère Anticlée, et Tirésias, qui lui précise les conditions de son retour, et le voyage qu’il lui </w:t>
        </w:r>
      </w:ins>
      <w:ins w:id="1624" w:author="Louise LEWONCZUK" w:date="2017-07-11T11:00:00Z">
        <w:r>
          <w:rPr>
            <w:rFonts w:ascii="Comic Sans MS" w:hAnsi="Comic Sans MS"/>
          </w:rPr>
          <w:t>faudra</w:t>
        </w:r>
      </w:ins>
      <w:ins w:id="1625" w:author="Louise LEWONCZUK" w:date="2017-07-11T10:59:00Z">
        <w:r>
          <w:rPr>
            <w:rFonts w:ascii="Comic Sans MS" w:hAnsi="Comic Sans MS"/>
          </w:rPr>
          <w:t xml:space="preserve"> encore entreprendre plus tard pour être tenu quitte </w:t>
        </w:r>
        <w:r w:rsidRPr="00275421">
          <w:rPr>
            <w:rFonts w:ascii="Comic Sans MS" w:hAnsi="Comic Sans MS"/>
            <w:color w:val="A6A6A6" w:themeColor="background1" w:themeShade="A6"/>
            <w:rPrChange w:id="1626" w:author="Louise LEWONCZUK" w:date="2017-07-11T11:06:00Z">
              <w:rPr>
                <w:rFonts w:ascii="Comic Sans MS" w:hAnsi="Comic Sans MS"/>
              </w:rPr>
            </w:rPrChange>
          </w:rPr>
          <w:t>/81-151/</w:t>
        </w:r>
        <w:r>
          <w:rPr>
            <w:rFonts w:ascii="Comic Sans MS" w:hAnsi="Comic Sans MS"/>
          </w:rPr>
          <w:t>.</w:t>
        </w:r>
      </w:ins>
    </w:p>
    <w:p w:rsidR="00BE5269" w:rsidRDefault="00BE5269">
      <w:pPr>
        <w:spacing w:after="0"/>
        <w:jc w:val="both"/>
        <w:rPr>
          <w:ins w:id="1627" w:author="Louise LEWONCZUK" w:date="2017-07-11T11:00:00Z"/>
          <w:rFonts w:ascii="Comic Sans MS" w:hAnsi="Comic Sans MS"/>
        </w:rPr>
        <w:pPrChange w:id="1628" w:author="Louise LEWONCZUK" w:date="2017-06-26T13:55:00Z">
          <w:pPr>
            <w:spacing w:after="0"/>
          </w:pPr>
        </w:pPrChange>
      </w:pPr>
      <w:ins w:id="1629" w:author="Louise LEWONCZUK" w:date="2017-07-11T11:00:00Z">
        <w:r>
          <w:rPr>
            <w:rFonts w:ascii="Comic Sans MS" w:hAnsi="Comic Sans MS"/>
          </w:rPr>
          <w:t xml:space="preserve">Ulysse, après le départ du devin, s’entretient avec sa mère </w:t>
        </w:r>
        <w:r w:rsidRPr="00275421">
          <w:rPr>
            <w:rFonts w:ascii="Comic Sans MS" w:hAnsi="Comic Sans MS"/>
            <w:color w:val="A6A6A6" w:themeColor="background1" w:themeShade="A6"/>
            <w:rPrChange w:id="1630" w:author="Louise LEWONCZUK" w:date="2017-07-11T11:07:00Z">
              <w:rPr>
                <w:rFonts w:ascii="Comic Sans MS" w:hAnsi="Comic Sans MS"/>
              </w:rPr>
            </w:rPrChange>
          </w:rPr>
          <w:t>/152-224/</w:t>
        </w:r>
        <w:r>
          <w:rPr>
            <w:rFonts w:ascii="Comic Sans MS" w:hAnsi="Comic Sans MS"/>
          </w:rPr>
          <w:t>.</w:t>
        </w:r>
      </w:ins>
    </w:p>
    <w:p w:rsidR="00611E57" w:rsidRDefault="00275421">
      <w:pPr>
        <w:spacing w:after="0"/>
        <w:jc w:val="both"/>
        <w:rPr>
          <w:ins w:id="1631" w:author="Louise LEWONCZUK" w:date="2017-08-15T19:07:00Z"/>
          <w:rFonts w:ascii="Comic Sans MS" w:hAnsi="Comic Sans MS"/>
        </w:rPr>
        <w:pPrChange w:id="1632" w:author="Louise LEWONCZUK" w:date="2017-06-26T13:55:00Z">
          <w:pPr>
            <w:spacing w:after="0"/>
          </w:pPr>
        </w:pPrChange>
      </w:pPr>
      <w:ins w:id="1633" w:author="Louise LEWONCZUK" w:date="2017-07-11T11:00:00Z">
        <w:r>
          <w:rPr>
            <w:rFonts w:ascii="Comic Sans MS" w:hAnsi="Comic Sans MS"/>
          </w:rPr>
          <w:t>Puis viennent en cortège des princesses d’autrefois, contant l</w:t>
        </w:r>
      </w:ins>
      <w:ins w:id="1634" w:author="Louise LEWONCZUK" w:date="2017-07-11T11:01:00Z">
        <w:r>
          <w:rPr>
            <w:rFonts w:ascii="Comic Sans MS" w:hAnsi="Comic Sans MS"/>
          </w:rPr>
          <w:t xml:space="preserve">’une après l’autre leurs malheurs </w:t>
        </w:r>
      </w:ins>
    </w:p>
    <w:p w:rsidR="00BE5269" w:rsidRDefault="00275421">
      <w:pPr>
        <w:spacing w:after="0"/>
        <w:jc w:val="both"/>
        <w:rPr>
          <w:ins w:id="1635" w:author="Louise LEWONCZUK" w:date="2017-07-11T11:01:00Z"/>
          <w:rFonts w:ascii="Comic Sans MS" w:hAnsi="Comic Sans MS"/>
        </w:rPr>
        <w:pPrChange w:id="1636" w:author="Louise LEWONCZUK" w:date="2017-06-26T13:55:00Z">
          <w:pPr>
            <w:spacing w:after="0"/>
          </w:pPr>
        </w:pPrChange>
      </w:pPr>
      <w:ins w:id="1637" w:author="Louise LEWONCZUK" w:date="2017-07-11T11:01:00Z">
        <w:r w:rsidRPr="00275421">
          <w:rPr>
            <w:rFonts w:ascii="Comic Sans MS" w:hAnsi="Comic Sans MS"/>
            <w:color w:val="A6A6A6" w:themeColor="background1" w:themeShade="A6"/>
            <w:rPrChange w:id="1638" w:author="Louise LEWONCZUK" w:date="2017-07-11T11:07:00Z">
              <w:rPr>
                <w:rFonts w:ascii="Comic Sans MS" w:hAnsi="Comic Sans MS"/>
              </w:rPr>
            </w:rPrChange>
          </w:rPr>
          <w:t>/225-332/</w:t>
        </w:r>
        <w:r>
          <w:rPr>
            <w:rFonts w:ascii="Comic Sans MS" w:hAnsi="Comic Sans MS"/>
          </w:rPr>
          <w:t>.</w:t>
        </w:r>
      </w:ins>
    </w:p>
    <w:p w:rsidR="00275421" w:rsidRDefault="00275421">
      <w:pPr>
        <w:spacing w:after="0"/>
        <w:jc w:val="both"/>
        <w:rPr>
          <w:ins w:id="1639" w:author="Louise LEWONCZUK" w:date="2017-07-11T11:02:00Z"/>
          <w:rFonts w:ascii="Comic Sans MS" w:hAnsi="Comic Sans MS"/>
        </w:rPr>
        <w:pPrChange w:id="1640" w:author="Louise LEWONCZUK" w:date="2017-06-26T13:55:00Z">
          <w:pPr>
            <w:spacing w:after="0"/>
          </w:pPr>
        </w:pPrChange>
      </w:pPr>
      <w:ins w:id="1641" w:author="Louise LEWONCZUK" w:date="2017-07-11T11:01:00Z">
        <w:r>
          <w:rPr>
            <w:rFonts w:ascii="Comic Sans MS" w:hAnsi="Comic Sans MS"/>
          </w:rPr>
          <w:t xml:space="preserve">Ulysse veut alors interrompre son récit, car la nuit est venue. </w:t>
        </w:r>
      </w:ins>
      <w:ins w:id="1642" w:author="Louise LEWONCZUK" w:date="2017-07-11T11:02:00Z">
        <w:r>
          <w:rPr>
            <w:rFonts w:ascii="Comic Sans MS" w:hAnsi="Comic Sans MS"/>
          </w:rPr>
          <w:t xml:space="preserve">Mais Alcinoos l’engage à différer d’un jour son départ et à continuer de parler, ce qu’il fait </w:t>
        </w:r>
        <w:r w:rsidRPr="00275421">
          <w:rPr>
            <w:rFonts w:ascii="Comic Sans MS" w:hAnsi="Comic Sans MS"/>
            <w:color w:val="A6A6A6" w:themeColor="background1" w:themeShade="A6"/>
            <w:rPrChange w:id="1643" w:author="Louise LEWONCZUK" w:date="2017-07-11T11:07:00Z">
              <w:rPr>
                <w:rFonts w:ascii="Comic Sans MS" w:hAnsi="Comic Sans MS"/>
              </w:rPr>
            </w:rPrChange>
          </w:rPr>
          <w:t>/333-384/</w:t>
        </w:r>
        <w:r>
          <w:rPr>
            <w:rFonts w:ascii="Comic Sans MS" w:hAnsi="Comic Sans MS"/>
          </w:rPr>
          <w:t>.</w:t>
        </w:r>
      </w:ins>
    </w:p>
    <w:p w:rsidR="00275421" w:rsidRDefault="00275421">
      <w:pPr>
        <w:spacing w:after="0"/>
        <w:jc w:val="both"/>
        <w:rPr>
          <w:ins w:id="1644" w:author="Louise LEWONCZUK" w:date="2017-07-11T11:03:00Z"/>
          <w:rFonts w:ascii="Comic Sans MS" w:hAnsi="Comic Sans MS"/>
        </w:rPr>
        <w:pPrChange w:id="1645" w:author="Louise LEWONCZUK" w:date="2017-06-26T13:55:00Z">
          <w:pPr>
            <w:spacing w:after="0"/>
          </w:pPr>
        </w:pPrChange>
      </w:pPr>
      <w:ins w:id="1646" w:author="Louise LEWONCZUK" w:date="2017-07-11T11:02:00Z">
        <w:r>
          <w:rPr>
            <w:rFonts w:ascii="Comic Sans MS" w:hAnsi="Comic Sans MS"/>
          </w:rPr>
          <w:t>Les ombres des princesses dispersées, les héros s</w:t>
        </w:r>
      </w:ins>
      <w:ins w:id="1647" w:author="Louise LEWONCZUK" w:date="2017-07-11T11:03:00Z">
        <w:r>
          <w:rPr>
            <w:rFonts w:ascii="Comic Sans MS" w:hAnsi="Comic Sans MS"/>
          </w:rPr>
          <w:t xml:space="preserve">’avancent, et d’abord Agamemnon, qui évoque pour Ulysse sa mort brutale </w:t>
        </w:r>
        <w:r w:rsidRPr="00275421">
          <w:rPr>
            <w:rFonts w:ascii="Comic Sans MS" w:hAnsi="Comic Sans MS"/>
            <w:color w:val="A6A6A6" w:themeColor="background1" w:themeShade="A6"/>
            <w:rPrChange w:id="1648" w:author="Louise LEWONCZUK" w:date="2017-07-11T11:07:00Z">
              <w:rPr>
                <w:rFonts w:ascii="Comic Sans MS" w:hAnsi="Comic Sans MS"/>
              </w:rPr>
            </w:rPrChange>
          </w:rPr>
          <w:t>/385-464/</w:t>
        </w:r>
        <w:r>
          <w:rPr>
            <w:rFonts w:ascii="Comic Sans MS" w:hAnsi="Comic Sans MS"/>
          </w:rPr>
          <w:t>.</w:t>
        </w:r>
      </w:ins>
    </w:p>
    <w:p w:rsidR="00275421" w:rsidRDefault="00275421">
      <w:pPr>
        <w:spacing w:after="0"/>
        <w:jc w:val="both"/>
        <w:rPr>
          <w:ins w:id="1649" w:author="Louise LEWONCZUK" w:date="2017-07-11T11:04:00Z"/>
          <w:rFonts w:ascii="Comic Sans MS" w:hAnsi="Comic Sans MS"/>
        </w:rPr>
        <w:pPrChange w:id="1650" w:author="Louise LEWONCZUK" w:date="2017-06-26T13:55:00Z">
          <w:pPr>
            <w:spacing w:after="0"/>
          </w:pPr>
        </w:pPrChange>
      </w:pPr>
      <w:ins w:id="1651" w:author="Louise LEWONCZUK" w:date="2017-07-11T11:03:00Z">
        <w:r>
          <w:rPr>
            <w:rFonts w:ascii="Comic Sans MS" w:hAnsi="Comic Sans MS"/>
          </w:rPr>
          <w:t>Voici après lui venir Achille, Pairocle, Antiloque et Ajax. Achille avoue son regret de la vie et s</w:t>
        </w:r>
      </w:ins>
      <w:ins w:id="1652" w:author="Louise LEWONCZUK" w:date="2017-07-11T11:04:00Z">
        <w:r>
          <w:rPr>
            <w:rFonts w:ascii="Comic Sans MS" w:hAnsi="Comic Sans MS"/>
          </w:rPr>
          <w:t xml:space="preserve">’enquiert du sort de son fils </w:t>
        </w:r>
        <w:r w:rsidRPr="00275421">
          <w:rPr>
            <w:rFonts w:ascii="Comic Sans MS" w:hAnsi="Comic Sans MS"/>
            <w:color w:val="A6A6A6" w:themeColor="background1" w:themeShade="A6"/>
            <w:rPrChange w:id="1653" w:author="Louise LEWONCZUK" w:date="2017-07-11T11:07:00Z">
              <w:rPr>
                <w:rFonts w:ascii="Comic Sans MS" w:hAnsi="Comic Sans MS"/>
              </w:rPr>
            </w:rPrChange>
          </w:rPr>
          <w:t>/465-540/</w:t>
        </w:r>
        <w:r>
          <w:rPr>
            <w:rFonts w:ascii="Comic Sans MS" w:hAnsi="Comic Sans MS"/>
          </w:rPr>
          <w:t>.</w:t>
        </w:r>
      </w:ins>
    </w:p>
    <w:p w:rsidR="00275421" w:rsidRDefault="00275421">
      <w:pPr>
        <w:spacing w:after="0"/>
        <w:jc w:val="both"/>
        <w:rPr>
          <w:ins w:id="1654" w:author="Louise LEWONCZUK" w:date="2017-07-11T11:04:00Z"/>
          <w:rFonts w:ascii="Comic Sans MS" w:hAnsi="Comic Sans MS"/>
        </w:rPr>
        <w:pPrChange w:id="1655" w:author="Louise LEWONCZUK" w:date="2017-06-26T13:55:00Z">
          <w:pPr>
            <w:spacing w:after="0"/>
          </w:pPr>
        </w:pPrChange>
      </w:pPr>
      <w:ins w:id="1656" w:author="Louise LEWONCZUK" w:date="2017-07-11T11:04:00Z">
        <w:r>
          <w:rPr>
            <w:rFonts w:ascii="Comic Sans MS" w:hAnsi="Comic Sans MS"/>
          </w:rPr>
          <w:t xml:space="preserve">Ajax, par rancune, refuse de répondre à Ulysse </w:t>
        </w:r>
        <w:r w:rsidRPr="00275421">
          <w:rPr>
            <w:rFonts w:ascii="Comic Sans MS" w:hAnsi="Comic Sans MS"/>
            <w:color w:val="A6A6A6" w:themeColor="background1" w:themeShade="A6"/>
            <w:rPrChange w:id="1657" w:author="Louise LEWONCZUK" w:date="2017-07-11T11:07:00Z">
              <w:rPr>
                <w:rFonts w:ascii="Comic Sans MS" w:hAnsi="Comic Sans MS"/>
              </w:rPr>
            </w:rPrChange>
          </w:rPr>
          <w:t>/541-567/</w:t>
        </w:r>
        <w:r>
          <w:rPr>
            <w:rFonts w:ascii="Comic Sans MS" w:hAnsi="Comic Sans MS"/>
          </w:rPr>
          <w:t>.</w:t>
        </w:r>
      </w:ins>
    </w:p>
    <w:p w:rsidR="00275421" w:rsidRDefault="00275421">
      <w:pPr>
        <w:spacing w:after="0"/>
        <w:jc w:val="both"/>
        <w:rPr>
          <w:ins w:id="1658" w:author="Louise LEWONCZUK" w:date="2017-07-11T11:05:00Z"/>
          <w:rFonts w:ascii="Comic Sans MS" w:hAnsi="Comic Sans MS"/>
        </w:rPr>
        <w:pPrChange w:id="1659" w:author="Louise LEWONCZUK" w:date="2017-06-26T13:55:00Z">
          <w:pPr>
            <w:spacing w:after="0"/>
          </w:pPr>
        </w:pPrChange>
      </w:pPr>
      <w:ins w:id="1660" w:author="Louise LEWONCZUK" w:date="2017-07-11T11:05:00Z">
        <w:r>
          <w:rPr>
            <w:rFonts w:ascii="Comic Sans MS" w:hAnsi="Comic Sans MS"/>
          </w:rPr>
          <w:t xml:space="preserve">Celui-ci, maintenant, voit apparaître des damnés, Tityos, Tantale, Sisyphe, d’autre encore </w:t>
        </w:r>
        <w:r w:rsidRPr="00275421">
          <w:rPr>
            <w:rFonts w:ascii="Comic Sans MS" w:hAnsi="Comic Sans MS"/>
            <w:color w:val="A6A6A6" w:themeColor="background1" w:themeShade="A6"/>
            <w:rPrChange w:id="1661" w:author="Louise LEWONCZUK" w:date="2017-07-11T11:07:00Z">
              <w:rPr>
                <w:rFonts w:ascii="Comic Sans MS" w:hAnsi="Comic Sans MS"/>
              </w:rPr>
            </w:rPrChange>
          </w:rPr>
          <w:t>/568-627/</w:t>
        </w:r>
        <w:r>
          <w:rPr>
            <w:rFonts w:ascii="Comic Sans MS" w:hAnsi="Comic Sans MS"/>
          </w:rPr>
          <w:t>.</w:t>
        </w:r>
      </w:ins>
    </w:p>
    <w:p w:rsidR="00275421" w:rsidRDefault="00275421">
      <w:pPr>
        <w:spacing w:after="0"/>
        <w:jc w:val="both"/>
        <w:rPr>
          <w:ins w:id="1662" w:author="Louise LEWONCZUK" w:date="2017-06-26T10:44:00Z"/>
          <w:rFonts w:ascii="Comic Sans MS" w:hAnsi="Comic Sans MS"/>
        </w:rPr>
        <w:pPrChange w:id="1663" w:author="Louise LEWONCZUK" w:date="2017-06-26T13:55:00Z">
          <w:pPr>
            <w:spacing w:after="0"/>
          </w:pPr>
        </w:pPrChange>
      </w:pPr>
      <w:ins w:id="1664" w:author="Louise LEWONCZUK" w:date="2017-07-11T11:05:00Z">
        <w:r>
          <w:rPr>
            <w:rFonts w:ascii="Comic Sans MS" w:hAnsi="Comic Sans MS"/>
          </w:rPr>
          <w:t>Une telle foule d’âmes se presse autour du sang qu</w:t>
        </w:r>
      </w:ins>
      <w:ins w:id="1665" w:author="Louise LEWONCZUK" w:date="2017-07-11T11:06:00Z">
        <w:r>
          <w:rPr>
            <w:rFonts w:ascii="Comic Sans MS" w:hAnsi="Comic Sans MS"/>
          </w:rPr>
          <w:t xml:space="preserve">’Ulysse prend peur, regagne en hâte son bateau, et commande le départ </w:t>
        </w:r>
        <w:r w:rsidRPr="00275421">
          <w:rPr>
            <w:rFonts w:ascii="Comic Sans MS" w:hAnsi="Comic Sans MS"/>
            <w:color w:val="A6A6A6" w:themeColor="background1" w:themeShade="A6"/>
            <w:rPrChange w:id="1666" w:author="Louise LEWONCZUK" w:date="2017-07-11T11:07:00Z">
              <w:rPr>
                <w:rFonts w:ascii="Comic Sans MS" w:hAnsi="Comic Sans MS"/>
              </w:rPr>
            </w:rPrChange>
          </w:rPr>
          <w:t>/628-640/</w:t>
        </w:r>
        <w:r>
          <w:rPr>
            <w:rFonts w:ascii="Comic Sans MS" w:hAnsi="Comic Sans MS"/>
          </w:rPr>
          <w:t>.</w:t>
        </w:r>
      </w:ins>
    </w:p>
    <w:p w:rsidR="00AD54CE" w:rsidRDefault="00AD54CE">
      <w:pPr>
        <w:spacing w:after="0"/>
        <w:jc w:val="both"/>
        <w:rPr>
          <w:ins w:id="1667" w:author="Louise LEWONCZUK" w:date="2017-06-26T10:44:00Z"/>
          <w:rFonts w:ascii="Comic Sans MS" w:hAnsi="Comic Sans MS"/>
        </w:rPr>
        <w:pPrChange w:id="1668" w:author="Louise LEWONCZUK" w:date="2017-06-26T13:55:00Z">
          <w:pPr>
            <w:spacing w:after="0"/>
          </w:pPr>
        </w:pPrChange>
      </w:pPr>
    </w:p>
    <w:p w:rsidR="00296F74" w:rsidRDefault="00296F74">
      <w:pPr>
        <w:pStyle w:val="Paragraphedeliste"/>
        <w:numPr>
          <w:ilvl w:val="0"/>
          <w:numId w:val="9"/>
        </w:numPr>
        <w:spacing w:after="0"/>
        <w:jc w:val="both"/>
        <w:rPr>
          <w:ins w:id="1669" w:author="Louise LEWONCZUK" w:date="2017-06-26T10:44:00Z"/>
          <w:rFonts w:ascii="Comic Sans MS" w:hAnsi="Comic Sans MS"/>
          <w:b/>
          <w:color w:val="00B050"/>
          <w:sz w:val="28"/>
        </w:rPr>
        <w:pPrChange w:id="1670" w:author="Louise LEWONCZUK" w:date="2017-06-26T13:55:00Z">
          <w:pPr>
            <w:pStyle w:val="Paragraphedeliste"/>
            <w:numPr>
              <w:numId w:val="16"/>
            </w:numPr>
            <w:spacing w:after="0"/>
            <w:ind w:left="1080" w:hanging="720"/>
          </w:pPr>
        </w:pPrChange>
      </w:pPr>
      <w:ins w:id="1671" w:author="Louise LEWONCZUK" w:date="2017-06-26T10:44:00Z">
        <w:r>
          <w:rPr>
            <w:rFonts w:ascii="Comic Sans MS" w:hAnsi="Comic Sans MS"/>
            <w:b/>
            <w:color w:val="00B050"/>
            <w:sz w:val="28"/>
          </w:rPr>
          <w:t xml:space="preserve">Chant </w:t>
        </w:r>
      </w:ins>
      <w:ins w:id="1672" w:author="Louise LEWONCZUK" w:date="2017-06-26T10:45:00Z">
        <w:r>
          <w:rPr>
            <w:rFonts w:ascii="Comic Sans MS" w:hAnsi="Comic Sans MS"/>
            <w:b/>
            <w:color w:val="00B050"/>
            <w:sz w:val="28"/>
          </w:rPr>
          <w:t>X</w:t>
        </w:r>
      </w:ins>
      <w:ins w:id="1673" w:author="Louise LEWONCZUK" w:date="2017-06-26T10:44:00Z">
        <w:r>
          <w:rPr>
            <w:rFonts w:ascii="Comic Sans MS" w:hAnsi="Comic Sans MS"/>
            <w:b/>
            <w:color w:val="00B050"/>
            <w:sz w:val="28"/>
          </w:rPr>
          <w:t>II</w:t>
        </w:r>
      </w:ins>
    </w:p>
    <w:p w:rsidR="00296F74" w:rsidRDefault="0062563F">
      <w:pPr>
        <w:spacing w:after="0"/>
        <w:jc w:val="both"/>
        <w:rPr>
          <w:ins w:id="1674" w:author="Louise LEWONCZUK" w:date="2017-07-11T11:12:00Z"/>
          <w:rFonts w:ascii="Comic Sans MS" w:hAnsi="Comic Sans MS"/>
        </w:rPr>
        <w:pPrChange w:id="1675" w:author="Louise LEWONCZUK" w:date="2017-06-26T13:55:00Z">
          <w:pPr>
            <w:spacing w:after="0"/>
          </w:pPr>
        </w:pPrChange>
      </w:pPr>
      <w:ins w:id="1676" w:author="Louise LEWONCZUK" w:date="2017-06-26T10:44:00Z">
        <w:r>
          <w:rPr>
            <w:rFonts w:ascii="Comic Sans MS" w:hAnsi="Comic Sans MS"/>
          </w:rPr>
          <w:t xml:space="preserve">Retour </w:t>
        </w:r>
      </w:ins>
      <w:ins w:id="1677" w:author="Louise LEWONCZUK" w:date="2017-07-11T11:12:00Z">
        <w:r>
          <w:rPr>
            <w:rFonts w:ascii="Comic Sans MS" w:hAnsi="Comic Sans MS"/>
          </w:rPr>
          <w:t xml:space="preserve">chez Circé </w:t>
        </w:r>
        <w:r w:rsidRPr="0077743D">
          <w:rPr>
            <w:rFonts w:ascii="Comic Sans MS" w:hAnsi="Comic Sans MS"/>
            <w:color w:val="A6A6A6" w:themeColor="background1" w:themeShade="A6"/>
            <w:rPrChange w:id="1678" w:author="Louise LEWONCZUK" w:date="2017-07-11T11:19:00Z">
              <w:rPr>
                <w:rFonts w:ascii="Comic Sans MS" w:hAnsi="Comic Sans MS"/>
              </w:rPr>
            </w:rPrChange>
          </w:rPr>
          <w:t>/1-7/</w:t>
        </w:r>
        <w:r>
          <w:rPr>
            <w:rFonts w:ascii="Comic Sans MS" w:hAnsi="Comic Sans MS"/>
          </w:rPr>
          <w:t>.</w:t>
        </w:r>
      </w:ins>
    </w:p>
    <w:p w:rsidR="0062563F" w:rsidRDefault="0062563F">
      <w:pPr>
        <w:spacing w:after="0"/>
        <w:jc w:val="both"/>
        <w:rPr>
          <w:ins w:id="1679" w:author="Louise LEWONCZUK" w:date="2017-07-11T11:13:00Z"/>
          <w:rFonts w:ascii="Comic Sans MS" w:hAnsi="Comic Sans MS"/>
        </w:rPr>
        <w:pPrChange w:id="1680" w:author="Louise LEWONCZUK" w:date="2017-06-26T13:55:00Z">
          <w:pPr>
            <w:spacing w:after="0"/>
          </w:pPr>
        </w:pPrChange>
      </w:pPr>
      <w:ins w:id="1681" w:author="Louise LEWONCZUK" w:date="2017-07-11T11:13:00Z">
        <w:r>
          <w:rPr>
            <w:rFonts w:ascii="Comic Sans MS" w:hAnsi="Comic Sans MS"/>
          </w:rPr>
          <w:t xml:space="preserve">Au matin suivant, on incinère Elpénor. Circé avertit Ulysse des épreuves qui l’attendent </w:t>
        </w:r>
        <w:r w:rsidRPr="0077743D">
          <w:rPr>
            <w:rFonts w:ascii="Comic Sans MS" w:hAnsi="Comic Sans MS"/>
            <w:color w:val="A6A6A6" w:themeColor="background1" w:themeShade="A6"/>
            <w:rPrChange w:id="1682" w:author="Louise LEWONCZUK" w:date="2017-07-11T11:19:00Z">
              <w:rPr>
                <w:rFonts w:ascii="Comic Sans MS" w:hAnsi="Comic Sans MS"/>
              </w:rPr>
            </w:rPrChange>
          </w:rPr>
          <w:t>/8-139/</w:t>
        </w:r>
        <w:r>
          <w:rPr>
            <w:rFonts w:ascii="Comic Sans MS" w:hAnsi="Comic Sans MS"/>
          </w:rPr>
          <w:t>.</w:t>
        </w:r>
      </w:ins>
    </w:p>
    <w:p w:rsidR="0062563F" w:rsidRDefault="0062563F">
      <w:pPr>
        <w:spacing w:after="0"/>
        <w:jc w:val="both"/>
        <w:rPr>
          <w:ins w:id="1683" w:author="Louise LEWONCZUK" w:date="2017-07-11T11:13:00Z"/>
          <w:rFonts w:ascii="Comic Sans MS" w:hAnsi="Comic Sans MS"/>
        </w:rPr>
        <w:pPrChange w:id="1684" w:author="Louise LEWONCZUK" w:date="2017-06-26T13:55:00Z">
          <w:pPr>
            <w:spacing w:after="0"/>
          </w:pPr>
        </w:pPrChange>
      </w:pPr>
      <w:ins w:id="1685" w:author="Louise LEWONCZUK" w:date="2017-07-11T11:13:00Z">
        <w:r>
          <w:rPr>
            <w:rFonts w:ascii="Comic Sans MS" w:hAnsi="Comic Sans MS"/>
          </w:rPr>
          <w:t xml:space="preserve">On s’embarque le lendemain à l’aube </w:t>
        </w:r>
        <w:r w:rsidRPr="0077743D">
          <w:rPr>
            <w:rFonts w:ascii="Comic Sans MS" w:hAnsi="Comic Sans MS"/>
            <w:color w:val="A6A6A6" w:themeColor="background1" w:themeShade="A6"/>
            <w:rPrChange w:id="1686" w:author="Louise LEWONCZUK" w:date="2017-07-11T11:19:00Z">
              <w:rPr>
                <w:rFonts w:ascii="Comic Sans MS" w:hAnsi="Comic Sans MS"/>
              </w:rPr>
            </w:rPrChange>
          </w:rPr>
          <w:t>/140-164/</w:t>
        </w:r>
        <w:r>
          <w:rPr>
            <w:rFonts w:ascii="Comic Sans MS" w:hAnsi="Comic Sans MS"/>
          </w:rPr>
          <w:t>.</w:t>
        </w:r>
      </w:ins>
    </w:p>
    <w:p w:rsidR="0062563F" w:rsidRDefault="0062563F">
      <w:pPr>
        <w:spacing w:after="0"/>
        <w:jc w:val="both"/>
        <w:rPr>
          <w:ins w:id="1687" w:author="Louise LEWONCZUK" w:date="2017-07-11T11:14:00Z"/>
          <w:rFonts w:ascii="Comic Sans MS" w:hAnsi="Comic Sans MS"/>
        </w:rPr>
        <w:pPrChange w:id="1688" w:author="Louise LEWONCZUK" w:date="2017-06-26T13:55:00Z">
          <w:pPr>
            <w:spacing w:after="0"/>
          </w:pPr>
        </w:pPrChange>
      </w:pPr>
      <w:ins w:id="1689" w:author="Louise LEWONCZUK" w:date="2017-07-11T11:13:00Z">
        <w:r>
          <w:rPr>
            <w:rFonts w:ascii="Comic Sans MS" w:hAnsi="Comic Sans MS"/>
          </w:rPr>
          <w:t>Le navire atteint les parages des Sirènes</w:t>
        </w:r>
      </w:ins>
      <w:ins w:id="1690" w:author="Louise LEWONCZUK" w:date="2017-07-11T11:14:00Z">
        <w:r>
          <w:rPr>
            <w:rFonts w:ascii="Comic Sans MS" w:hAnsi="Comic Sans MS"/>
          </w:rPr>
          <w:t> </w:t>
        </w:r>
      </w:ins>
      <w:ins w:id="1691" w:author="Louise LEWONCZUK" w:date="2017-07-11T11:13:00Z">
        <w:r>
          <w:rPr>
            <w:rFonts w:ascii="Comic Sans MS" w:hAnsi="Comic Sans MS"/>
          </w:rPr>
          <w:t>;</w:t>
        </w:r>
      </w:ins>
      <w:ins w:id="1692" w:author="Louise LEWONCZUK" w:date="2017-07-11T11:14:00Z">
        <w:r>
          <w:rPr>
            <w:rFonts w:ascii="Comic Sans MS" w:hAnsi="Comic Sans MS"/>
          </w:rPr>
          <w:t xml:space="preserve"> elles chantent, mais Ulysse est attaché au mât et les écoute impunément </w:t>
        </w:r>
        <w:r w:rsidRPr="0077743D">
          <w:rPr>
            <w:rFonts w:ascii="Comic Sans MS" w:hAnsi="Comic Sans MS"/>
            <w:color w:val="A6A6A6" w:themeColor="background1" w:themeShade="A6"/>
            <w:rPrChange w:id="1693" w:author="Louise LEWONCZUK" w:date="2017-07-11T11:19:00Z">
              <w:rPr>
                <w:rFonts w:ascii="Comic Sans MS" w:hAnsi="Comic Sans MS"/>
              </w:rPr>
            </w:rPrChange>
          </w:rPr>
          <w:t>/165-200/</w:t>
        </w:r>
        <w:r>
          <w:rPr>
            <w:rFonts w:ascii="Comic Sans MS" w:hAnsi="Comic Sans MS"/>
          </w:rPr>
          <w:t>.</w:t>
        </w:r>
      </w:ins>
    </w:p>
    <w:p w:rsidR="0062563F" w:rsidRDefault="0062563F">
      <w:pPr>
        <w:spacing w:after="0"/>
        <w:jc w:val="both"/>
        <w:rPr>
          <w:ins w:id="1694" w:author="Louise LEWONCZUK" w:date="2017-07-11T11:15:00Z"/>
          <w:rFonts w:ascii="Comic Sans MS" w:hAnsi="Comic Sans MS"/>
        </w:rPr>
        <w:pPrChange w:id="1695" w:author="Louise LEWONCZUK" w:date="2017-06-26T13:55:00Z">
          <w:pPr>
            <w:spacing w:after="0"/>
          </w:pPr>
        </w:pPrChange>
      </w:pPr>
      <w:ins w:id="1696" w:author="Louise LEWONCZUK" w:date="2017-07-11T11:14:00Z">
        <w:r>
          <w:rPr>
            <w:rFonts w:ascii="Comic Sans MS" w:hAnsi="Comic Sans MS"/>
          </w:rPr>
          <w:t>Bientôt, voici Charybde et Scylla ; six des marins d</w:t>
        </w:r>
      </w:ins>
      <w:ins w:id="1697" w:author="Louise LEWONCZUK" w:date="2017-07-11T11:15:00Z">
        <w:r>
          <w:rPr>
            <w:rFonts w:ascii="Comic Sans MS" w:hAnsi="Comic Sans MS"/>
          </w:rPr>
          <w:t xml:space="preserve">’Ulysse sont enlevés par ce monstre </w:t>
        </w:r>
        <w:r w:rsidRPr="0077743D">
          <w:rPr>
            <w:rFonts w:ascii="Comic Sans MS" w:hAnsi="Comic Sans MS"/>
            <w:color w:val="A6A6A6" w:themeColor="background1" w:themeShade="A6"/>
            <w:rPrChange w:id="1698" w:author="Louise LEWONCZUK" w:date="2017-07-11T11:19:00Z">
              <w:rPr>
                <w:rFonts w:ascii="Comic Sans MS" w:hAnsi="Comic Sans MS"/>
              </w:rPr>
            </w:rPrChange>
          </w:rPr>
          <w:t>/201-259/</w:t>
        </w:r>
        <w:r>
          <w:rPr>
            <w:rFonts w:ascii="Comic Sans MS" w:hAnsi="Comic Sans MS"/>
          </w:rPr>
          <w:t>.</w:t>
        </w:r>
      </w:ins>
    </w:p>
    <w:p w:rsidR="0062563F" w:rsidRDefault="0062563F">
      <w:pPr>
        <w:spacing w:after="0"/>
        <w:jc w:val="both"/>
        <w:rPr>
          <w:ins w:id="1699" w:author="Louise LEWONCZUK" w:date="2017-07-11T11:16:00Z"/>
          <w:rFonts w:ascii="Comic Sans MS" w:hAnsi="Comic Sans MS"/>
        </w:rPr>
        <w:pPrChange w:id="1700" w:author="Louise LEWONCZUK" w:date="2017-06-26T13:55:00Z">
          <w:pPr>
            <w:spacing w:after="0"/>
          </w:pPr>
        </w:pPrChange>
      </w:pPr>
      <w:ins w:id="1701" w:author="Louise LEWONCZUK" w:date="2017-07-11T11:15:00Z">
        <w:r>
          <w:rPr>
            <w:rFonts w:ascii="Comic Sans MS" w:hAnsi="Comic Sans MS"/>
          </w:rPr>
          <w:t>Enfin, les survivants approchent de l’île du Soleil ; Ulysse voudrait l’éviter mais son équipage le contraint à y faire rel</w:t>
        </w:r>
      </w:ins>
      <w:ins w:id="1702" w:author="Louise LEWONCZUK" w:date="2017-07-11T11:16:00Z">
        <w:r>
          <w:rPr>
            <w:rFonts w:ascii="Comic Sans MS" w:hAnsi="Comic Sans MS"/>
          </w:rPr>
          <w:t xml:space="preserve">âche ; il lui transmet alors la mise en garde de Circé </w:t>
        </w:r>
        <w:r w:rsidRPr="0077743D">
          <w:rPr>
            <w:rFonts w:ascii="Comic Sans MS" w:hAnsi="Comic Sans MS"/>
            <w:color w:val="A6A6A6" w:themeColor="background1" w:themeShade="A6"/>
            <w:rPrChange w:id="1703" w:author="Louise LEWONCZUK" w:date="2017-07-11T11:19:00Z">
              <w:rPr>
                <w:rFonts w:ascii="Comic Sans MS" w:hAnsi="Comic Sans MS"/>
              </w:rPr>
            </w:rPrChange>
          </w:rPr>
          <w:t>/260-304/</w:t>
        </w:r>
        <w:r>
          <w:rPr>
            <w:rFonts w:ascii="Comic Sans MS" w:hAnsi="Comic Sans MS"/>
          </w:rPr>
          <w:t>.</w:t>
        </w:r>
      </w:ins>
    </w:p>
    <w:p w:rsidR="0062563F" w:rsidRDefault="0062563F">
      <w:pPr>
        <w:spacing w:after="0"/>
        <w:jc w:val="both"/>
        <w:rPr>
          <w:ins w:id="1704" w:author="Louise LEWONCZUK" w:date="2017-07-11T11:17:00Z"/>
          <w:rFonts w:ascii="Comic Sans MS" w:hAnsi="Comic Sans MS"/>
        </w:rPr>
        <w:pPrChange w:id="1705" w:author="Louise LEWONCZUK" w:date="2017-06-26T13:55:00Z">
          <w:pPr>
            <w:spacing w:after="0"/>
          </w:pPr>
        </w:pPrChange>
      </w:pPr>
      <w:ins w:id="1706" w:author="Louise LEWONCZUK" w:date="2017-07-11T11:16:00Z">
        <w:r>
          <w:rPr>
            <w:rFonts w:ascii="Comic Sans MS" w:hAnsi="Comic Sans MS"/>
          </w:rPr>
          <w:t>On aborde, mais des vents contraires prolongeant l’escale, les vivres du bateau s’épuisent ; et, profitant d’un sommeil malencontreux d</w:t>
        </w:r>
      </w:ins>
      <w:ins w:id="1707" w:author="Louise LEWONCZUK" w:date="2017-07-11T11:17:00Z">
        <w:r>
          <w:rPr>
            <w:rFonts w:ascii="Comic Sans MS" w:hAnsi="Comic Sans MS"/>
          </w:rPr>
          <w:t xml:space="preserve">’Ulysse, ses hommes font main basse sur les troupeaux sacrés </w:t>
        </w:r>
        <w:r w:rsidRPr="0077743D">
          <w:rPr>
            <w:rFonts w:ascii="Comic Sans MS" w:hAnsi="Comic Sans MS"/>
            <w:color w:val="A6A6A6" w:themeColor="background1" w:themeShade="A6"/>
            <w:rPrChange w:id="1708" w:author="Louise LEWONCZUK" w:date="2017-07-11T11:19:00Z">
              <w:rPr>
                <w:rFonts w:ascii="Comic Sans MS" w:hAnsi="Comic Sans MS"/>
              </w:rPr>
            </w:rPrChange>
          </w:rPr>
          <w:t>/305-373/</w:t>
        </w:r>
        <w:r>
          <w:rPr>
            <w:rFonts w:ascii="Comic Sans MS" w:hAnsi="Comic Sans MS"/>
          </w:rPr>
          <w:t>.</w:t>
        </w:r>
      </w:ins>
    </w:p>
    <w:p w:rsidR="0062563F" w:rsidRDefault="0062563F">
      <w:pPr>
        <w:spacing w:after="0"/>
        <w:jc w:val="both"/>
        <w:rPr>
          <w:ins w:id="1709" w:author="Louise LEWONCZUK" w:date="2017-07-11T11:17:00Z"/>
          <w:rFonts w:ascii="Comic Sans MS" w:hAnsi="Comic Sans MS"/>
        </w:rPr>
        <w:pPrChange w:id="1710" w:author="Louise LEWONCZUK" w:date="2017-06-26T13:55:00Z">
          <w:pPr>
            <w:spacing w:after="0"/>
          </w:pPr>
        </w:pPrChange>
      </w:pPr>
      <w:ins w:id="1711" w:author="Louise LEWONCZUK" w:date="2017-07-11T11:17:00Z">
        <w:r>
          <w:rPr>
            <w:rFonts w:ascii="Comic Sans MS" w:hAnsi="Comic Sans MS"/>
          </w:rPr>
          <w:t xml:space="preserve">Le dieu l’apprend et s’en irrite </w:t>
        </w:r>
        <w:r w:rsidRPr="0077743D">
          <w:rPr>
            <w:rFonts w:ascii="Comic Sans MS" w:hAnsi="Comic Sans MS"/>
            <w:color w:val="A6A6A6" w:themeColor="background1" w:themeShade="A6"/>
            <w:rPrChange w:id="1712" w:author="Louise LEWONCZUK" w:date="2017-07-11T11:19:00Z">
              <w:rPr>
                <w:rFonts w:ascii="Comic Sans MS" w:hAnsi="Comic Sans MS"/>
              </w:rPr>
            </w:rPrChange>
          </w:rPr>
          <w:t>/374-390/</w:t>
        </w:r>
        <w:r>
          <w:rPr>
            <w:rFonts w:ascii="Comic Sans MS" w:hAnsi="Comic Sans MS"/>
          </w:rPr>
          <w:t>.</w:t>
        </w:r>
      </w:ins>
    </w:p>
    <w:p w:rsidR="0062563F" w:rsidRDefault="0062563F">
      <w:pPr>
        <w:spacing w:after="0"/>
        <w:jc w:val="both"/>
        <w:rPr>
          <w:ins w:id="1713" w:author="Louise LEWONCZUK" w:date="2017-06-26T10:44:00Z"/>
          <w:rFonts w:ascii="Comic Sans MS" w:hAnsi="Comic Sans MS"/>
        </w:rPr>
        <w:pPrChange w:id="1714" w:author="Louise LEWONCZUK" w:date="2017-06-26T13:55:00Z">
          <w:pPr>
            <w:spacing w:after="0"/>
          </w:pPr>
        </w:pPrChange>
      </w:pPr>
      <w:ins w:id="1715" w:author="Louise LEWONCZUK" w:date="2017-07-11T11:17:00Z">
        <w:r>
          <w:rPr>
            <w:rFonts w:ascii="Comic Sans MS" w:hAnsi="Comic Sans MS"/>
          </w:rPr>
          <w:t>Les vents sont tombés, on s’enfuit, une brusque temp</w:t>
        </w:r>
      </w:ins>
      <w:ins w:id="1716" w:author="Louise LEWONCZUK" w:date="2017-07-11T11:18:00Z">
        <w:r>
          <w:rPr>
            <w:rFonts w:ascii="Comic Sans MS" w:hAnsi="Comic Sans MS"/>
          </w:rPr>
          <w:t xml:space="preserve">ête entraîne la perte du navire et de l’équipage ; seul Ulysse en réchappe ; dix jours plus tard, il arrive chez Calypso. Les récits chez Alcinoos sont achevés </w:t>
        </w:r>
        <w:r w:rsidRPr="0077743D">
          <w:rPr>
            <w:rFonts w:ascii="Comic Sans MS" w:hAnsi="Comic Sans MS"/>
            <w:color w:val="A6A6A6" w:themeColor="background1" w:themeShade="A6"/>
            <w:rPrChange w:id="1717" w:author="Louise LEWONCZUK" w:date="2017-07-11T11:19:00Z">
              <w:rPr>
                <w:rFonts w:ascii="Comic Sans MS" w:hAnsi="Comic Sans MS"/>
              </w:rPr>
            </w:rPrChange>
          </w:rPr>
          <w:t>/391-453/</w:t>
        </w:r>
        <w:r>
          <w:rPr>
            <w:rFonts w:ascii="Comic Sans MS" w:hAnsi="Comic Sans MS"/>
          </w:rPr>
          <w:t>.</w:t>
        </w:r>
      </w:ins>
    </w:p>
    <w:p w:rsidR="00296F74" w:rsidRDefault="00296F74">
      <w:pPr>
        <w:spacing w:after="0"/>
        <w:jc w:val="both"/>
        <w:rPr>
          <w:ins w:id="1718" w:author="Louise LEWONCZUK" w:date="2017-06-26T10:44:00Z"/>
          <w:rFonts w:ascii="Comic Sans MS" w:hAnsi="Comic Sans MS"/>
        </w:rPr>
        <w:pPrChange w:id="1719" w:author="Louise LEWONCZUK" w:date="2017-06-26T13:55:00Z">
          <w:pPr>
            <w:spacing w:after="0"/>
          </w:pPr>
        </w:pPrChange>
      </w:pPr>
    </w:p>
    <w:p w:rsidR="00296F74" w:rsidRDefault="00296F74">
      <w:pPr>
        <w:pStyle w:val="Paragraphedeliste"/>
        <w:numPr>
          <w:ilvl w:val="0"/>
          <w:numId w:val="9"/>
        </w:numPr>
        <w:spacing w:after="0"/>
        <w:jc w:val="both"/>
        <w:rPr>
          <w:ins w:id="1720" w:author="Louise LEWONCZUK" w:date="2017-06-26T10:44:00Z"/>
          <w:rFonts w:ascii="Comic Sans MS" w:hAnsi="Comic Sans MS"/>
          <w:b/>
          <w:color w:val="00B050"/>
          <w:sz w:val="28"/>
        </w:rPr>
        <w:pPrChange w:id="1721" w:author="Louise LEWONCZUK" w:date="2017-06-26T13:55:00Z">
          <w:pPr>
            <w:pStyle w:val="Paragraphedeliste"/>
            <w:numPr>
              <w:numId w:val="16"/>
            </w:numPr>
            <w:spacing w:after="0"/>
            <w:ind w:left="1080" w:hanging="720"/>
          </w:pPr>
        </w:pPrChange>
      </w:pPr>
      <w:ins w:id="1722" w:author="Louise LEWONCZUK" w:date="2017-06-26T10:44:00Z">
        <w:r>
          <w:rPr>
            <w:rFonts w:ascii="Comic Sans MS" w:hAnsi="Comic Sans MS"/>
            <w:b/>
            <w:color w:val="00B050"/>
            <w:sz w:val="28"/>
          </w:rPr>
          <w:t xml:space="preserve">Chant </w:t>
        </w:r>
      </w:ins>
      <w:ins w:id="1723" w:author="Louise LEWONCZUK" w:date="2017-06-26T10:45:00Z">
        <w:r>
          <w:rPr>
            <w:rFonts w:ascii="Comic Sans MS" w:hAnsi="Comic Sans MS"/>
            <w:b/>
            <w:color w:val="00B050"/>
            <w:sz w:val="28"/>
          </w:rPr>
          <w:t>X</w:t>
        </w:r>
      </w:ins>
      <w:ins w:id="1724" w:author="Louise LEWONCZUK" w:date="2017-06-26T10:44:00Z">
        <w:r>
          <w:rPr>
            <w:rFonts w:ascii="Comic Sans MS" w:hAnsi="Comic Sans MS"/>
            <w:b/>
            <w:color w:val="00B050"/>
            <w:sz w:val="28"/>
          </w:rPr>
          <w:t>III</w:t>
        </w:r>
      </w:ins>
    </w:p>
    <w:p w:rsidR="00296F74" w:rsidRDefault="00AA76DB">
      <w:pPr>
        <w:spacing w:after="0"/>
        <w:jc w:val="both"/>
        <w:rPr>
          <w:ins w:id="1725" w:author="Louise LEWONCZUK" w:date="2017-08-14T16:01:00Z"/>
          <w:rFonts w:ascii="Comic Sans MS" w:hAnsi="Comic Sans MS"/>
        </w:rPr>
        <w:pPrChange w:id="1726" w:author="Louise LEWONCZUK" w:date="2017-06-26T13:55:00Z">
          <w:pPr>
            <w:spacing w:after="0"/>
          </w:pPr>
        </w:pPrChange>
      </w:pPr>
      <w:ins w:id="1727" w:author="Louise LEWONCZUK" w:date="2017-08-14T16:01:00Z">
        <w:r>
          <w:rPr>
            <w:rFonts w:ascii="Comic Sans MS" w:hAnsi="Comic Sans MS"/>
          </w:rPr>
          <w:t xml:space="preserve">Charmé par les récits d’Ulysse, Alcinoos lui fait offrir de nouveaux présents, qu’il va lui-même ranger dans le navire </w:t>
        </w:r>
        <w:r w:rsidRPr="00AA76DB">
          <w:rPr>
            <w:rFonts w:ascii="Comic Sans MS" w:hAnsi="Comic Sans MS"/>
            <w:color w:val="A6A6A6" w:themeColor="background1" w:themeShade="A6"/>
            <w:rPrChange w:id="1728" w:author="Louise LEWONCZUK" w:date="2017-08-14T16:08:00Z">
              <w:rPr>
                <w:rFonts w:ascii="Comic Sans MS" w:hAnsi="Comic Sans MS"/>
              </w:rPr>
            </w:rPrChange>
          </w:rPr>
          <w:t>/1-23/</w:t>
        </w:r>
        <w:r>
          <w:rPr>
            <w:rFonts w:ascii="Comic Sans MS" w:hAnsi="Comic Sans MS"/>
          </w:rPr>
          <w:t>.</w:t>
        </w:r>
      </w:ins>
    </w:p>
    <w:p w:rsidR="00AA76DB" w:rsidRDefault="00AA76DB">
      <w:pPr>
        <w:spacing w:after="0"/>
        <w:jc w:val="both"/>
        <w:rPr>
          <w:ins w:id="1729" w:author="Louise LEWONCZUK" w:date="2017-08-14T16:02:00Z"/>
          <w:rFonts w:ascii="Comic Sans MS" w:hAnsi="Comic Sans MS"/>
        </w:rPr>
        <w:pPrChange w:id="1730" w:author="Louise LEWONCZUK" w:date="2017-06-26T13:55:00Z">
          <w:pPr>
            <w:spacing w:after="0"/>
          </w:pPr>
        </w:pPrChange>
      </w:pPr>
      <w:ins w:id="1731" w:author="Louise LEWONCZUK" w:date="2017-08-14T16:01:00Z">
        <w:r>
          <w:rPr>
            <w:rFonts w:ascii="Comic Sans MS" w:hAnsi="Comic Sans MS"/>
          </w:rPr>
          <w:t>Pendant le festin d’adieu, Ulysse ne songe plus qu</w:t>
        </w:r>
      </w:ins>
      <w:ins w:id="1732" w:author="Louise LEWONCZUK" w:date="2017-08-14T16:02:00Z">
        <w:r>
          <w:rPr>
            <w:rFonts w:ascii="Comic Sans MS" w:hAnsi="Comic Sans MS"/>
          </w:rPr>
          <w:t xml:space="preserve">’au départ ; après l’échange des vœux, la nuit étant venue, le navire emporte Ulysse endormi </w:t>
        </w:r>
        <w:r w:rsidRPr="00AA76DB">
          <w:rPr>
            <w:rFonts w:ascii="Comic Sans MS" w:hAnsi="Comic Sans MS"/>
            <w:color w:val="A6A6A6" w:themeColor="background1" w:themeShade="A6"/>
            <w:rPrChange w:id="1733" w:author="Louise LEWONCZUK" w:date="2017-08-14T16:09:00Z">
              <w:rPr>
                <w:rFonts w:ascii="Comic Sans MS" w:hAnsi="Comic Sans MS"/>
              </w:rPr>
            </w:rPrChange>
          </w:rPr>
          <w:t>/24-92/</w:t>
        </w:r>
        <w:r>
          <w:rPr>
            <w:rFonts w:ascii="Comic Sans MS" w:hAnsi="Comic Sans MS"/>
          </w:rPr>
          <w:t>.</w:t>
        </w:r>
      </w:ins>
    </w:p>
    <w:p w:rsidR="00AA76DB" w:rsidRDefault="00AA76DB">
      <w:pPr>
        <w:spacing w:after="0"/>
        <w:jc w:val="both"/>
        <w:rPr>
          <w:ins w:id="1734" w:author="Louise LEWONCZUK" w:date="2017-08-14T16:02:00Z"/>
          <w:rFonts w:ascii="Comic Sans MS" w:hAnsi="Comic Sans MS"/>
        </w:rPr>
        <w:pPrChange w:id="1735" w:author="Louise LEWONCZUK" w:date="2017-06-26T13:55:00Z">
          <w:pPr>
            <w:spacing w:after="0"/>
          </w:pPr>
        </w:pPrChange>
      </w:pPr>
      <w:ins w:id="1736" w:author="Louise LEWONCZUK" w:date="2017-08-14T16:02:00Z">
        <w:r>
          <w:rPr>
            <w:rFonts w:ascii="Comic Sans MS" w:hAnsi="Comic Sans MS"/>
          </w:rPr>
          <w:t xml:space="preserve">Au matin, il aborde au port de Phorcys, en Ithaque ; Ulysse est déposé, toujours endormi, sur la grève, auprès de ses cadeaux </w:t>
        </w:r>
        <w:r w:rsidRPr="00AA76DB">
          <w:rPr>
            <w:rFonts w:ascii="Comic Sans MS" w:hAnsi="Comic Sans MS"/>
            <w:color w:val="A6A6A6" w:themeColor="background1" w:themeShade="A6"/>
            <w:rPrChange w:id="1737" w:author="Louise LEWONCZUK" w:date="2017-08-14T16:09:00Z">
              <w:rPr>
                <w:rFonts w:ascii="Comic Sans MS" w:hAnsi="Comic Sans MS"/>
              </w:rPr>
            </w:rPrChange>
          </w:rPr>
          <w:t>/93-124/</w:t>
        </w:r>
        <w:r>
          <w:rPr>
            <w:rFonts w:ascii="Comic Sans MS" w:hAnsi="Comic Sans MS"/>
          </w:rPr>
          <w:t>.</w:t>
        </w:r>
      </w:ins>
    </w:p>
    <w:p w:rsidR="00AA76DB" w:rsidRDefault="00AA76DB">
      <w:pPr>
        <w:spacing w:after="0"/>
        <w:jc w:val="both"/>
        <w:rPr>
          <w:ins w:id="1738" w:author="Louise LEWONCZUK" w:date="2017-08-14T16:03:00Z"/>
          <w:rFonts w:ascii="Comic Sans MS" w:hAnsi="Comic Sans MS"/>
        </w:rPr>
        <w:pPrChange w:id="1739" w:author="Louise LEWONCZUK" w:date="2017-06-26T13:55:00Z">
          <w:pPr>
            <w:spacing w:after="0"/>
          </w:pPr>
        </w:pPrChange>
      </w:pPr>
      <w:ins w:id="1740" w:author="Louise LEWONCZUK" w:date="2017-08-14T16:03:00Z">
        <w:r>
          <w:rPr>
            <w:rFonts w:ascii="Comic Sans MS" w:hAnsi="Comic Sans MS"/>
          </w:rPr>
          <w:t xml:space="preserve">Poséidon, irrité contre les Phéaciens, réalise l’ancienne prédiction et transforme leur navire en rocher au moment où il allait revenir au port, sous les yeux des Phéaciens interloqués </w:t>
        </w:r>
        <w:r w:rsidRPr="00AA76DB">
          <w:rPr>
            <w:rFonts w:ascii="Comic Sans MS" w:hAnsi="Comic Sans MS"/>
            <w:color w:val="A6A6A6" w:themeColor="background1" w:themeShade="A6"/>
            <w:rPrChange w:id="1741" w:author="Louise LEWONCZUK" w:date="2017-08-14T16:09:00Z">
              <w:rPr>
                <w:rFonts w:ascii="Comic Sans MS" w:hAnsi="Comic Sans MS"/>
              </w:rPr>
            </w:rPrChange>
          </w:rPr>
          <w:t>/125-187/</w:t>
        </w:r>
        <w:r>
          <w:rPr>
            <w:rFonts w:ascii="Comic Sans MS" w:hAnsi="Comic Sans MS"/>
          </w:rPr>
          <w:t>.</w:t>
        </w:r>
      </w:ins>
    </w:p>
    <w:p w:rsidR="00AA76DB" w:rsidRDefault="00AA76DB">
      <w:pPr>
        <w:spacing w:after="0"/>
        <w:jc w:val="both"/>
        <w:rPr>
          <w:ins w:id="1742" w:author="Louise LEWONCZUK" w:date="2017-08-14T16:05:00Z"/>
          <w:rFonts w:ascii="Comic Sans MS" w:hAnsi="Comic Sans MS"/>
        </w:rPr>
        <w:pPrChange w:id="1743" w:author="Louise LEWONCZUK" w:date="2017-06-26T13:55:00Z">
          <w:pPr>
            <w:spacing w:after="0"/>
          </w:pPr>
        </w:pPrChange>
      </w:pPr>
      <w:ins w:id="1744" w:author="Louise LEWONCZUK" w:date="2017-08-14T16:04:00Z">
        <w:r>
          <w:rPr>
            <w:rFonts w:ascii="Comic Sans MS" w:hAnsi="Comic Sans MS"/>
          </w:rPr>
          <w:t>Cependant, Ulysse s’éveille ; l’esprit ennuagé par Athéna, il ne reconna</w:t>
        </w:r>
      </w:ins>
      <w:ins w:id="1745" w:author="Louise LEWONCZUK" w:date="2017-08-14T16:05:00Z">
        <w:r>
          <w:rPr>
            <w:rFonts w:ascii="Comic Sans MS" w:hAnsi="Comic Sans MS"/>
          </w:rPr>
          <w:t>ît pas sa patrie, jusqu’à ce que la déesse, sous les traits d’un jeune berger, s’approche de lui et lui révèle le nom de l</w:t>
        </w:r>
      </w:ins>
      <w:ins w:id="1746" w:author="Louise LEWONCZUK" w:date="2017-08-14T16:06:00Z">
        <w:r>
          <w:rPr>
            <w:rFonts w:ascii="Comic Sans MS" w:hAnsi="Comic Sans MS"/>
          </w:rPr>
          <w:t xml:space="preserve">’île </w:t>
        </w:r>
        <w:r w:rsidRPr="00AA76DB">
          <w:rPr>
            <w:rFonts w:ascii="Comic Sans MS" w:hAnsi="Comic Sans MS"/>
            <w:color w:val="A6A6A6" w:themeColor="background1" w:themeShade="A6"/>
            <w:rPrChange w:id="1747" w:author="Louise LEWONCZUK" w:date="2017-08-14T16:09:00Z">
              <w:rPr>
                <w:rFonts w:ascii="Comic Sans MS" w:hAnsi="Comic Sans MS"/>
              </w:rPr>
            </w:rPrChange>
          </w:rPr>
          <w:t>/187-249/</w:t>
        </w:r>
        <w:r>
          <w:rPr>
            <w:rFonts w:ascii="Comic Sans MS" w:hAnsi="Comic Sans MS"/>
          </w:rPr>
          <w:t>.</w:t>
        </w:r>
      </w:ins>
    </w:p>
    <w:p w:rsidR="00AA76DB" w:rsidRDefault="00AA76DB">
      <w:pPr>
        <w:spacing w:after="0"/>
        <w:jc w:val="both"/>
        <w:rPr>
          <w:ins w:id="1748" w:author="Louise LEWONCZUK" w:date="2017-08-14T16:06:00Z"/>
          <w:rFonts w:ascii="Comic Sans MS" w:hAnsi="Comic Sans MS"/>
        </w:rPr>
        <w:pPrChange w:id="1749" w:author="Louise LEWONCZUK" w:date="2017-06-26T13:55:00Z">
          <w:pPr>
            <w:spacing w:after="0"/>
          </w:pPr>
        </w:pPrChange>
      </w:pPr>
      <w:ins w:id="1750" w:author="Louise LEWONCZUK" w:date="2017-08-14T16:06:00Z">
        <w:r>
          <w:rPr>
            <w:rFonts w:ascii="Comic Sans MS" w:hAnsi="Comic Sans MS"/>
          </w:rPr>
          <w:lastRenderedPageBreak/>
          <w:t>Toujours prudent, Ulysse se fait passer pour un Crétois, et longtemps se refuse à croire la déesse,</w:t>
        </w:r>
      </w:ins>
      <w:ins w:id="1751" w:author="Louise LEWONCZUK" w:date="2017-08-14T16:05:00Z">
        <w:r>
          <w:rPr>
            <w:rFonts w:ascii="Comic Sans MS" w:hAnsi="Comic Sans MS"/>
          </w:rPr>
          <w:t xml:space="preserve"> qui dissipe enfin la brume</w:t>
        </w:r>
      </w:ins>
      <w:ins w:id="1752" w:author="Louise LEWONCZUK" w:date="2017-08-14T16:06:00Z">
        <w:r>
          <w:rPr>
            <w:rFonts w:ascii="Comic Sans MS" w:hAnsi="Comic Sans MS"/>
          </w:rPr>
          <w:t xml:space="preserve"> qui le trompait </w:t>
        </w:r>
        <w:r w:rsidRPr="00AA76DB">
          <w:rPr>
            <w:rFonts w:ascii="Comic Sans MS" w:hAnsi="Comic Sans MS"/>
            <w:color w:val="A6A6A6" w:themeColor="background1" w:themeShade="A6"/>
            <w:rPrChange w:id="1753" w:author="Louise LEWONCZUK" w:date="2017-08-14T16:09:00Z">
              <w:rPr>
                <w:rFonts w:ascii="Comic Sans MS" w:hAnsi="Comic Sans MS"/>
              </w:rPr>
            </w:rPrChange>
          </w:rPr>
          <w:t>/250-352/</w:t>
        </w:r>
        <w:r>
          <w:rPr>
            <w:rFonts w:ascii="Comic Sans MS" w:hAnsi="Comic Sans MS"/>
          </w:rPr>
          <w:t>.</w:t>
        </w:r>
      </w:ins>
    </w:p>
    <w:p w:rsidR="00AA76DB" w:rsidRDefault="00AA76DB">
      <w:pPr>
        <w:spacing w:after="0"/>
        <w:jc w:val="both"/>
        <w:rPr>
          <w:ins w:id="1754" w:author="Louise LEWONCZUK" w:date="2017-08-14T16:08:00Z"/>
          <w:rFonts w:ascii="Comic Sans MS" w:hAnsi="Comic Sans MS"/>
        </w:rPr>
        <w:pPrChange w:id="1755" w:author="Louise LEWONCZUK" w:date="2017-06-26T13:55:00Z">
          <w:pPr>
            <w:spacing w:after="0"/>
          </w:pPr>
        </w:pPrChange>
      </w:pPr>
      <w:ins w:id="1756" w:author="Louise LEWONCZUK" w:date="2017-08-14T16:07:00Z">
        <w:r>
          <w:rPr>
            <w:rFonts w:ascii="Comic Sans MS" w:hAnsi="Comic Sans MS"/>
          </w:rPr>
          <w:t>Le héros manifeste sa joie et invoque les nymphes du lieu. Puis il s’entend avec la déesse pour préparer le massacre des prétendants. Celle-ci le transforme en mendiant et l</w:t>
        </w:r>
      </w:ins>
      <w:ins w:id="1757" w:author="Louise LEWONCZUK" w:date="2017-08-14T16:08:00Z">
        <w:r>
          <w:rPr>
            <w:rFonts w:ascii="Comic Sans MS" w:hAnsi="Comic Sans MS"/>
          </w:rPr>
          <w:t xml:space="preserve">’envoie chez Eumée, son fidèle porcher </w:t>
        </w:r>
        <w:r w:rsidRPr="00AA76DB">
          <w:rPr>
            <w:rFonts w:ascii="Comic Sans MS" w:hAnsi="Comic Sans MS"/>
            <w:color w:val="A6A6A6" w:themeColor="background1" w:themeShade="A6"/>
            <w:rPrChange w:id="1758" w:author="Louise LEWONCZUK" w:date="2017-08-14T16:09:00Z">
              <w:rPr>
                <w:rFonts w:ascii="Comic Sans MS" w:hAnsi="Comic Sans MS"/>
              </w:rPr>
            </w:rPrChange>
          </w:rPr>
          <w:t>/353-440/</w:t>
        </w:r>
        <w:r>
          <w:rPr>
            <w:rFonts w:ascii="Comic Sans MS" w:hAnsi="Comic Sans MS"/>
          </w:rPr>
          <w:t>.</w:t>
        </w:r>
      </w:ins>
    </w:p>
    <w:p w:rsidR="00AA76DB" w:rsidRDefault="00AA76DB">
      <w:pPr>
        <w:spacing w:after="0"/>
        <w:jc w:val="both"/>
        <w:rPr>
          <w:ins w:id="1759" w:author="Louise LEWONCZUK" w:date="2017-06-26T10:44:00Z"/>
          <w:rFonts w:ascii="Comic Sans MS" w:hAnsi="Comic Sans MS"/>
        </w:rPr>
        <w:pPrChange w:id="1760" w:author="Louise LEWONCZUK" w:date="2017-06-26T13:55:00Z">
          <w:pPr>
            <w:spacing w:after="0"/>
          </w:pPr>
        </w:pPrChange>
      </w:pPr>
    </w:p>
    <w:p w:rsidR="00296F74" w:rsidRDefault="00296F74">
      <w:pPr>
        <w:pStyle w:val="Paragraphedeliste"/>
        <w:numPr>
          <w:ilvl w:val="0"/>
          <w:numId w:val="9"/>
        </w:numPr>
        <w:spacing w:after="0"/>
        <w:jc w:val="both"/>
        <w:rPr>
          <w:ins w:id="1761" w:author="Louise LEWONCZUK" w:date="2017-06-26T10:44:00Z"/>
          <w:rFonts w:ascii="Comic Sans MS" w:hAnsi="Comic Sans MS"/>
          <w:b/>
          <w:color w:val="00B050"/>
          <w:sz w:val="28"/>
        </w:rPr>
        <w:pPrChange w:id="1762" w:author="Louise LEWONCZUK" w:date="2017-06-26T13:55:00Z">
          <w:pPr>
            <w:pStyle w:val="Paragraphedeliste"/>
            <w:numPr>
              <w:numId w:val="16"/>
            </w:numPr>
            <w:spacing w:after="0"/>
            <w:ind w:left="1080" w:hanging="720"/>
          </w:pPr>
        </w:pPrChange>
      </w:pPr>
      <w:ins w:id="1763" w:author="Louise LEWONCZUK" w:date="2017-06-26T10:44:00Z">
        <w:r>
          <w:rPr>
            <w:rFonts w:ascii="Comic Sans MS" w:hAnsi="Comic Sans MS"/>
            <w:b/>
            <w:color w:val="00B050"/>
            <w:sz w:val="28"/>
          </w:rPr>
          <w:t xml:space="preserve">Chant </w:t>
        </w:r>
      </w:ins>
      <w:ins w:id="1764" w:author="Louise LEWONCZUK" w:date="2017-06-26T10:45:00Z">
        <w:r>
          <w:rPr>
            <w:rFonts w:ascii="Comic Sans MS" w:hAnsi="Comic Sans MS"/>
            <w:b/>
            <w:color w:val="00B050"/>
            <w:sz w:val="28"/>
          </w:rPr>
          <w:t>X</w:t>
        </w:r>
      </w:ins>
      <w:ins w:id="1765" w:author="Louise LEWONCZUK" w:date="2017-06-26T10:44:00Z">
        <w:r>
          <w:rPr>
            <w:rFonts w:ascii="Comic Sans MS" w:hAnsi="Comic Sans MS"/>
            <w:b/>
            <w:color w:val="00B050"/>
            <w:sz w:val="28"/>
          </w:rPr>
          <w:t>IV</w:t>
        </w:r>
      </w:ins>
    </w:p>
    <w:p w:rsidR="00296F74" w:rsidRDefault="00AA76DB">
      <w:pPr>
        <w:spacing w:after="0"/>
        <w:jc w:val="both"/>
        <w:rPr>
          <w:ins w:id="1766" w:author="Louise LEWONCZUK" w:date="2017-08-14T16:10:00Z"/>
          <w:rFonts w:ascii="Comic Sans MS" w:hAnsi="Comic Sans MS"/>
        </w:rPr>
        <w:pPrChange w:id="1767" w:author="Louise LEWONCZUK" w:date="2017-06-26T13:55:00Z">
          <w:pPr>
            <w:spacing w:after="0"/>
          </w:pPr>
        </w:pPrChange>
      </w:pPr>
      <w:ins w:id="1768" w:author="Louise LEWONCZUK" w:date="2017-08-14T16:09:00Z">
        <w:r>
          <w:rPr>
            <w:rFonts w:ascii="Comic Sans MS" w:hAnsi="Comic Sans MS"/>
          </w:rPr>
          <w:t>Ulysse se rend donc chez Eumée sous l’aspect d’un pauvre hère</w:t>
        </w:r>
      </w:ins>
      <w:ins w:id="1769" w:author="Louise LEWONCZUK" w:date="2017-08-14T16:10:00Z">
        <w:r w:rsidR="005E103D">
          <w:rPr>
            <w:rFonts w:ascii="Comic Sans MS" w:hAnsi="Comic Sans MS"/>
          </w:rPr>
          <w:t xml:space="preserve"> ; il y est </w:t>
        </w:r>
      </w:ins>
      <w:ins w:id="1770" w:author="Louise LEWONCZUK" w:date="2017-08-14T16:15:00Z">
        <w:r w:rsidR="005E103D">
          <w:rPr>
            <w:rFonts w:ascii="Comic Sans MS" w:hAnsi="Comic Sans MS"/>
          </w:rPr>
          <w:t>accueilli</w:t>
        </w:r>
      </w:ins>
      <w:ins w:id="1771" w:author="Louise LEWONCZUK" w:date="2017-08-14T16:10:00Z">
        <w:r w:rsidR="005E103D">
          <w:rPr>
            <w:rFonts w:ascii="Comic Sans MS" w:hAnsi="Comic Sans MS"/>
          </w:rPr>
          <w:t xml:space="preserve"> avec bonté par le porcher, qui lui prépare aussitôt à manger </w:t>
        </w:r>
        <w:r w:rsidR="005E103D" w:rsidRPr="005E103D">
          <w:rPr>
            <w:rFonts w:ascii="Comic Sans MS" w:hAnsi="Comic Sans MS"/>
            <w:color w:val="A6A6A6" w:themeColor="background1" w:themeShade="A6"/>
            <w:rPrChange w:id="1772" w:author="Louise LEWONCZUK" w:date="2017-08-14T16:15:00Z">
              <w:rPr>
                <w:rFonts w:ascii="Comic Sans MS" w:hAnsi="Comic Sans MS"/>
              </w:rPr>
            </w:rPrChange>
          </w:rPr>
          <w:t>/1-79/</w:t>
        </w:r>
        <w:r w:rsidR="005E103D">
          <w:rPr>
            <w:rFonts w:ascii="Comic Sans MS" w:hAnsi="Comic Sans MS"/>
          </w:rPr>
          <w:t>.</w:t>
        </w:r>
      </w:ins>
    </w:p>
    <w:p w:rsidR="005E103D" w:rsidRDefault="005E103D">
      <w:pPr>
        <w:spacing w:after="0"/>
        <w:jc w:val="both"/>
        <w:rPr>
          <w:ins w:id="1773" w:author="Louise LEWONCZUK" w:date="2017-08-14T16:11:00Z"/>
          <w:rFonts w:ascii="Comic Sans MS" w:hAnsi="Comic Sans MS"/>
        </w:rPr>
        <w:pPrChange w:id="1774" w:author="Louise LEWONCZUK" w:date="2017-06-26T13:55:00Z">
          <w:pPr>
            <w:spacing w:after="0"/>
          </w:pPr>
        </w:pPrChange>
      </w:pPr>
      <w:ins w:id="1775" w:author="Louise LEWONCZUK" w:date="2017-08-14T16:10:00Z">
        <w:r>
          <w:rPr>
            <w:rFonts w:ascii="Comic Sans MS" w:hAnsi="Comic Sans MS"/>
          </w:rPr>
          <w:t>Pendant le repas, il raconte à celui qu’il n’a pas reconnu la fortune et l’infortune de son ma</w:t>
        </w:r>
      </w:ins>
      <w:ins w:id="1776" w:author="Louise LEWONCZUK" w:date="2017-08-14T16:11:00Z">
        <w:r>
          <w:rPr>
            <w:rFonts w:ascii="Comic Sans MS" w:hAnsi="Comic Sans MS"/>
          </w:rPr>
          <w:t xml:space="preserve">ître ; il est sûr de sa mort. Ulysse l’assure vainement du contraire </w:t>
        </w:r>
        <w:r w:rsidRPr="005E103D">
          <w:rPr>
            <w:rFonts w:ascii="Comic Sans MS" w:hAnsi="Comic Sans MS"/>
            <w:color w:val="A6A6A6" w:themeColor="background1" w:themeShade="A6"/>
            <w:rPrChange w:id="1777" w:author="Louise LEWONCZUK" w:date="2017-08-14T16:15:00Z">
              <w:rPr>
                <w:rFonts w:ascii="Comic Sans MS" w:hAnsi="Comic Sans MS"/>
              </w:rPr>
            </w:rPrChange>
          </w:rPr>
          <w:t>/80-184/</w:t>
        </w:r>
        <w:r>
          <w:rPr>
            <w:rFonts w:ascii="Comic Sans MS" w:hAnsi="Comic Sans MS"/>
          </w:rPr>
          <w:t>.</w:t>
        </w:r>
      </w:ins>
    </w:p>
    <w:p w:rsidR="005E103D" w:rsidRDefault="005E103D">
      <w:pPr>
        <w:spacing w:after="0"/>
        <w:jc w:val="both"/>
        <w:rPr>
          <w:ins w:id="1778" w:author="Louise LEWONCZUK" w:date="2017-08-14T16:12:00Z"/>
          <w:rFonts w:ascii="Comic Sans MS" w:hAnsi="Comic Sans MS"/>
        </w:rPr>
        <w:pPrChange w:id="1779" w:author="Louise LEWONCZUK" w:date="2017-06-26T13:55:00Z">
          <w:pPr>
            <w:spacing w:after="0"/>
          </w:pPr>
        </w:pPrChange>
      </w:pPr>
      <w:ins w:id="1780" w:author="Louise LEWONCZUK" w:date="2017-08-14T16:11:00Z">
        <w:r>
          <w:rPr>
            <w:rFonts w:ascii="Comic Sans MS" w:hAnsi="Comic Sans MS"/>
          </w:rPr>
          <w:t>A une question d’Eumée sur son identité, Ulysse répond par un long conte où il se fait passer pour un noble Crétois, revenu de Troie par l</w:t>
        </w:r>
      </w:ins>
      <w:ins w:id="1781" w:author="Louise LEWONCZUK" w:date="2017-08-14T16:12:00Z">
        <w:r>
          <w:rPr>
            <w:rFonts w:ascii="Comic Sans MS" w:hAnsi="Comic Sans MS"/>
          </w:rPr>
          <w:t xml:space="preserve">’Egypte et, après de multiples aventures, abandonné par des brigands en Ithaque </w:t>
        </w:r>
        <w:r w:rsidRPr="005E103D">
          <w:rPr>
            <w:rFonts w:ascii="Comic Sans MS" w:hAnsi="Comic Sans MS"/>
            <w:color w:val="A6A6A6" w:themeColor="background1" w:themeShade="A6"/>
            <w:rPrChange w:id="1782" w:author="Louise LEWONCZUK" w:date="2017-08-14T16:15:00Z">
              <w:rPr>
                <w:rFonts w:ascii="Comic Sans MS" w:hAnsi="Comic Sans MS"/>
              </w:rPr>
            </w:rPrChange>
          </w:rPr>
          <w:t>/185-359/</w:t>
        </w:r>
        <w:r>
          <w:rPr>
            <w:rFonts w:ascii="Comic Sans MS" w:hAnsi="Comic Sans MS"/>
          </w:rPr>
          <w:t>.</w:t>
        </w:r>
      </w:ins>
    </w:p>
    <w:p w:rsidR="005E103D" w:rsidRDefault="005E103D">
      <w:pPr>
        <w:spacing w:after="0"/>
        <w:jc w:val="both"/>
        <w:rPr>
          <w:ins w:id="1783" w:author="Louise LEWONCZUK" w:date="2017-08-14T16:13:00Z"/>
          <w:rFonts w:ascii="Comic Sans MS" w:hAnsi="Comic Sans MS"/>
        </w:rPr>
        <w:pPrChange w:id="1784" w:author="Louise LEWONCZUK" w:date="2017-06-26T13:55:00Z">
          <w:pPr>
            <w:spacing w:after="0"/>
          </w:pPr>
        </w:pPrChange>
      </w:pPr>
      <w:ins w:id="1785" w:author="Louise LEWONCZUK" w:date="2017-08-14T16:12:00Z">
        <w:r>
          <w:rPr>
            <w:rFonts w:ascii="Comic Sans MS" w:hAnsi="Comic Sans MS"/>
          </w:rPr>
          <w:t>Eumée, cependant, continue de douter des prédictions du mendiant au sujet d</w:t>
        </w:r>
      </w:ins>
      <w:ins w:id="1786" w:author="Louise LEWONCZUK" w:date="2017-08-14T16:13:00Z">
        <w:r>
          <w:rPr>
            <w:rFonts w:ascii="Comic Sans MS" w:hAnsi="Comic Sans MS"/>
          </w:rPr>
          <w:t xml:space="preserve">’Ulysse ; il en a trop entendu </w:t>
        </w:r>
        <w:r w:rsidRPr="005E103D">
          <w:rPr>
            <w:rFonts w:ascii="Comic Sans MS" w:hAnsi="Comic Sans MS"/>
            <w:color w:val="A6A6A6" w:themeColor="background1" w:themeShade="A6"/>
            <w:rPrChange w:id="1787" w:author="Louise LEWONCZUK" w:date="2017-08-14T16:15:00Z">
              <w:rPr>
                <w:rFonts w:ascii="Comic Sans MS" w:hAnsi="Comic Sans MS"/>
              </w:rPr>
            </w:rPrChange>
          </w:rPr>
          <w:t>/360-408/</w:t>
        </w:r>
        <w:r>
          <w:rPr>
            <w:rFonts w:ascii="Comic Sans MS" w:hAnsi="Comic Sans MS"/>
          </w:rPr>
          <w:t>.</w:t>
        </w:r>
      </w:ins>
    </w:p>
    <w:p w:rsidR="005E103D" w:rsidRDefault="005E103D">
      <w:pPr>
        <w:spacing w:after="0"/>
        <w:jc w:val="both"/>
        <w:rPr>
          <w:ins w:id="1788" w:author="Louise LEWONCZUK" w:date="2017-08-14T16:13:00Z"/>
          <w:rFonts w:ascii="Comic Sans MS" w:hAnsi="Comic Sans MS"/>
        </w:rPr>
        <w:pPrChange w:id="1789" w:author="Louise LEWONCZUK" w:date="2017-06-26T13:55:00Z">
          <w:pPr>
            <w:spacing w:after="0"/>
          </w:pPr>
        </w:pPrChange>
      </w:pPr>
      <w:ins w:id="1790" w:author="Louise LEWONCZUK" w:date="2017-08-14T16:13:00Z">
        <w:r>
          <w:rPr>
            <w:rFonts w:ascii="Comic Sans MS" w:hAnsi="Comic Sans MS"/>
          </w:rPr>
          <w:t xml:space="preserve">Le soir tombe ; les gardeurs de pourceaux rentrent à la porcherie, et l’on prépare le souper selon les rites des maîtres </w:t>
        </w:r>
        <w:r w:rsidRPr="005E103D">
          <w:rPr>
            <w:rFonts w:ascii="Comic Sans MS" w:hAnsi="Comic Sans MS"/>
            <w:color w:val="A6A6A6" w:themeColor="background1" w:themeShade="A6"/>
            <w:rPrChange w:id="1791" w:author="Louise LEWONCZUK" w:date="2017-08-14T16:15:00Z">
              <w:rPr>
                <w:rFonts w:ascii="Comic Sans MS" w:hAnsi="Comic Sans MS"/>
              </w:rPr>
            </w:rPrChange>
          </w:rPr>
          <w:t>/409-456/</w:t>
        </w:r>
        <w:r>
          <w:rPr>
            <w:rFonts w:ascii="Comic Sans MS" w:hAnsi="Comic Sans MS"/>
          </w:rPr>
          <w:t>.</w:t>
        </w:r>
      </w:ins>
    </w:p>
    <w:p w:rsidR="005E103D" w:rsidRDefault="005E103D">
      <w:pPr>
        <w:spacing w:after="0"/>
        <w:jc w:val="both"/>
        <w:rPr>
          <w:ins w:id="1792" w:author="Louise LEWONCZUK" w:date="2017-08-14T16:14:00Z"/>
          <w:rFonts w:ascii="Comic Sans MS" w:hAnsi="Comic Sans MS"/>
        </w:rPr>
        <w:pPrChange w:id="1793" w:author="Louise LEWONCZUK" w:date="2017-06-26T13:55:00Z">
          <w:pPr>
            <w:spacing w:after="0"/>
          </w:pPr>
        </w:pPrChange>
      </w:pPr>
      <w:ins w:id="1794" w:author="Louise LEWONCZUK" w:date="2017-08-14T16:14:00Z">
        <w:r>
          <w:rPr>
            <w:rFonts w:ascii="Comic Sans MS" w:hAnsi="Comic Sans MS"/>
          </w:rPr>
          <w:t xml:space="preserve">Puis on s’en va dormir, mais la nuit est froide ; Ulysse éprouve Eumée pour voir s’il lui prêtera son manteau </w:t>
        </w:r>
        <w:r w:rsidRPr="005E103D">
          <w:rPr>
            <w:rFonts w:ascii="Comic Sans MS" w:hAnsi="Comic Sans MS"/>
            <w:color w:val="A6A6A6" w:themeColor="background1" w:themeShade="A6"/>
            <w:rPrChange w:id="1795" w:author="Louise LEWONCZUK" w:date="2017-08-14T16:15:00Z">
              <w:rPr>
                <w:rFonts w:ascii="Comic Sans MS" w:hAnsi="Comic Sans MS"/>
              </w:rPr>
            </w:rPrChange>
          </w:rPr>
          <w:t>/457-506/</w:t>
        </w:r>
        <w:r>
          <w:rPr>
            <w:rFonts w:ascii="Comic Sans MS" w:hAnsi="Comic Sans MS"/>
          </w:rPr>
          <w:t>.</w:t>
        </w:r>
      </w:ins>
    </w:p>
    <w:p w:rsidR="005E103D" w:rsidRDefault="005E103D">
      <w:pPr>
        <w:spacing w:after="0"/>
        <w:jc w:val="both"/>
        <w:rPr>
          <w:ins w:id="1796" w:author="Louise LEWONCZUK" w:date="2017-06-26T10:44:00Z"/>
          <w:rFonts w:ascii="Comic Sans MS" w:hAnsi="Comic Sans MS"/>
        </w:rPr>
        <w:pPrChange w:id="1797" w:author="Louise LEWONCZUK" w:date="2017-06-26T13:55:00Z">
          <w:pPr>
            <w:spacing w:after="0"/>
          </w:pPr>
        </w:pPrChange>
      </w:pPr>
      <w:ins w:id="1798" w:author="Louise LEWONCZUK" w:date="2017-08-14T16:14:00Z">
        <w:r>
          <w:rPr>
            <w:rFonts w:ascii="Comic Sans MS" w:hAnsi="Comic Sans MS"/>
          </w:rPr>
          <w:t>Eumée comprend, offre au mendiant une de ses capes et, tan</w:t>
        </w:r>
      </w:ins>
      <w:ins w:id="1799" w:author="Louise LEWONCZUK" w:date="2017-08-14T16:15:00Z">
        <w:r>
          <w:rPr>
            <w:rFonts w:ascii="Comic Sans MS" w:hAnsi="Comic Sans MS"/>
          </w:rPr>
          <w:t xml:space="preserve">dis que les autres s’endorment, sort garder ses troupeaux </w:t>
        </w:r>
        <w:r w:rsidRPr="005E103D">
          <w:rPr>
            <w:rFonts w:ascii="Comic Sans MS" w:hAnsi="Comic Sans MS"/>
            <w:color w:val="A6A6A6" w:themeColor="background1" w:themeShade="A6"/>
            <w:rPrChange w:id="1800" w:author="Louise LEWONCZUK" w:date="2017-08-14T16:15:00Z">
              <w:rPr>
                <w:rFonts w:ascii="Comic Sans MS" w:hAnsi="Comic Sans MS"/>
              </w:rPr>
            </w:rPrChange>
          </w:rPr>
          <w:t>/507-533/</w:t>
        </w:r>
        <w:r>
          <w:rPr>
            <w:rFonts w:ascii="Comic Sans MS" w:hAnsi="Comic Sans MS"/>
          </w:rPr>
          <w:t>.</w:t>
        </w:r>
      </w:ins>
    </w:p>
    <w:p w:rsidR="00296F74" w:rsidRDefault="00296F74">
      <w:pPr>
        <w:spacing w:after="0"/>
        <w:jc w:val="both"/>
        <w:rPr>
          <w:ins w:id="1801" w:author="Louise LEWONCZUK" w:date="2017-06-26T10:44:00Z"/>
          <w:rFonts w:ascii="Comic Sans MS" w:hAnsi="Comic Sans MS"/>
        </w:rPr>
        <w:pPrChange w:id="1802" w:author="Louise LEWONCZUK" w:date="2017-06-26T13:55:00Z">
          <w:pPr>
            <w:spacing w:after="0"/>
          </w:pPr>
        </w:pPrChange>
      </w:pPr>
    </w:p>
    <w:p w:rsidR="00296F74" w:rsidRDefault="00296F74">
      <w:pPr>
        <w:pStyle w:val="Paragraphedeliste"/>
        <w:numPr>
          <w:ilvl w:val="0"/>
          <w:numId w:val="9"/>
        </w:numPr>
        <w:spacing w:after="0"/>
        <w:jc w:val="both"/>
        <w:rPr>
          <w:ins w:id="1803" w:author="Louise LEWONCZUK" w:date="2017-06-26T10:44:00Z"/>
          <w:rFonts w:ascii="Comic Sans MS" w:hAnsi="Comic Sans MS"/>
          <w:b/>
          <w:color w:val="00B050"/>
          <w:sz w:val="28"/>
        </w:rPr>
        <w:pPrChange w:id="1804" w:author="Louise LEWONCZUK" w:date="2017-06-26T13:55:00Z">
          <w:pPr>
            <w:pStyle w:val="Paragraphedeliste"/>
            <w:numPr>
              <w:numId w:val="16"/>
            </w:numPr>
            <w:spacing w:after="0"/>
            <w:ind w:left="1080" w:hanging="720"/>
          </w:pPr>
        </w:pPrChange>
      </w:pPr>
      <w:ins w:id="1805" w:author="Louise LEWONCZUK" w:date="2017-06-26T10:44:00Z">
        <w:r>
          <w:rPr>
            <w:rFonts w:ascii="Comic Sans MS" w:hAnsi="Comic Sans MS"/>
            <w:b/>
            <w:color w:val="00B050"/>
            <w:sz w:val="28"/>
          </w:rPr>
          <w:t xml:space="preserve">Chant </w:t>
        </w:r>
      </w:ins>
      <w:ins w:id="1806" w:author="Louise LEWONCZUK" w:date="2017-06-26T10:45:00Z">
        <w:r>
          <w:rPr>
            <w:rFonts w:ascii="Comic Sans MS" w:hAnsi="Comic Sans MS"/>
            <w:b/>
            <w:color w:val="00B050"/>
            <w:sz w:val="28"/>
          </w:rPr>
          <w:t>X</w:t>
        </w:r>
      </w:ins>
      <w:ins w:id="1807" w:author="Louise LEWONCZUK" w:date="2017-06-26T10:44:00Z">
        <w:r>
          <w:rPr>
            <w:rFonts w:ascii="Comic Sans MS" w:hAnsi="Comic Sans MS"/>
            <w:b/>
            <w:color w:val="00B050"/>
            <w:sz w:val="28"/>
          </w:rPr>
          <w:t>V</w:t>
        </w:r>
      </w:ins>
    </w:p>
    <w:p w:rsidR="00296F74" w:rsidRDefault="00B4469C">
      <w:pPr>
        <w:spacing w:after="0"/>
        <w:jc w:val="both"/>
        <w:rPr>
          <w:ins w:id="1808" w:author="Louise LEWONCZUK" w:date="2017-08-14T18:40:00Z"/>
          <w:rFonts w:ascii="Comic Sans MS" w:hAnsi="Comic Sans MS"/>
        </w:rPr>
        <w:pPrChange w:id="1809" w:author="Louise LEWONCZUK" w:date="2017-06-26T13:55:00Z">
          <w:pPr>
            <w:spacing w:after="0"/>
          </w:pPr>
        </w:pPrChange>
      </w:pPr>
      <w:ins w:id="1810" w:author="Louise LEWONCZUK" w:date="2017-08-14T18:40:00Z">
        <w:r>
          <w:rPr>
            <w:rFonts w:ascii="Comic Sans MS" w:hAnsi="Comic Sans MS"/>
          </w:rPr>
          <w:t xml:space="preserve">Pallas Athéna se rend à Sparte pour engager Télémaque à rentrer </w:t>
        </w:r>
        <w:r w:rsidRPr="00B4469C">
          <w:rPr>
            <w:rFonts w:ascii="Comic Sans MS" w:hAnsi="Comic Sans MS"/>
            <w:color w:val="A6A6A6" w:themeColor="background1" w:themeShade="A6"/>
            <w:rPrChange w:id="1811" w:author="Louise LEWONCZUK" w:date="2017-08-14T18:47:00Z">
              <w:rPr>
                <w:rFonts w:ascii="Comic Sans MS" w:hAnsi="Comic Sans MS"/>
              </w:rPr>
            </w:rPrChange>
          </w:rPr>
          <w:t>/1-43/</w:t>
        </w:r>
        <w:r>
          <w:rPr>
            <w:rFonts w:ascii="Comic Sans MS" w:hAnsi="Comic Sans MS"/>
          </w:rPr>
          <w:t xml:space="preserve">. </w:t>
        </w:r>
      </w:ins>
    </w:p>
    <w:p w:rsidR="00B4469C" w:rsidRDefault="00B4469C">
      <w:pPr>
        <w:spacing w:after="0"/>
        <w:jc w:val="both"/>
        <w:rPr>
          <w:ins w:id="1812" w:author="Louise LEWONCZUK" w:date="2017-08-14T18:41:00Z"/>
          <w:rFonts w:ascii="Comic Sans MS" w:hAnsi="Comic Sans MS"/>
        </w:rPr>
        <w:pPrChange w:id="1813" w:author="Louise LEWONCZUK" w:date="2017-06-26T13:55:00Z">
          <w:pPr>
            <w:spacing w:after="0"/>
          </w:pPr>
        </w:pPrChange>
      </w:pPr>
      <w:ins w:id="1814" w:author="Louise LEWONCZUK" w:date="2017-08-14T18:40:00Z">
        <w:r>
          <w:rPr>
            <w:rFonts w:ascii="Comic Sans MS" w:hAnsi="Comic Sans MS"/>
          </w:rPr>
          <w:t>Au matin, Télémaque demande à Ménélas de pouvoir partir</w:t>
        </w:r>
      </w:ins>
      <w:ins w:id="1815" w:author="Louise LEWONCZUK" w:date="2017-08-14T18:41:00Z">
        <w:r>
          <w:rPr>
            <w:rFonts w:ascii="Comic Sans MS" w:hAnsi="Comic Sans MS"/>
          </w:rPr>
          <w:t> </w:t>
        </w:r>
      </w:ins>
      <w:ins w:id="1816" w:author="Louise LEWONCZUK" w:date="2017-08-14T18:40:00Z">
        <w:r>
          <w:rPr>
            <w:rFonts w:ascii="Comic Sans MS" w:hAnsi="Comic Sans MS"/>
          </w:rPr>
          <w:t>;</w:t>
        </w:r>
      </w:ins>
      <w:ins w:id="1817" w:author="Louise LEWONCZUK" w:date="2017-08-14T18:41:00Z">
        <w:r>
          <w:rPr>
            <w:rFonts w:ascii="Comic Sans MS" w:hAnsi="Comic Sans MS"/>
          </w:rPr>
          <w:t xml:space="preserve"> celui-ci lui offre les présents d’hospitalité </w:t>
        </w:r>
        <w:r w:rsidRPr="00B4469C">
          <w:rPr>
            <w:rFonts w:ascii="Comic Sans MS" w:hAnsi="Comic Sans MS"/>
            <w:color w:val="A6A6A6" w:themeColor="background1" w:themeShade="A6"/>
            <w:rPrChange w:id="1818" w:author="Louise LEWONCZUK" w:date="2017-08-14T18:48:00Z">
              <w:rPr>
                <w:rFonts w:ascii="Comic Sans MS" w:hAnsi="Comic Sans MS"/>
              </w:rPr>
            </w:rPrChange>
          </w:rPr>
          <w:t>/44-132/</w:t>
        </w:r>
        <w:r>
          <w:rPr>
            <w:rFonts w:ascii="Comic Sans MS" w:hAnsi="Comic Sans MS"/>
          </w:rPr>
          <w:t>.</w:t>
        </w:r>
      </w:ins>
    </w:p>
    <w:p w:rsidR="00611E57" w:rsidRDefault="00B4469C">
      <w:pPr>
        <w:spacing w:after="0"/>
        <w:jc w:val="both"/>
        <w:rPr>
          <w:ins w:id="1819" w:author="Louise LEWONCZUK" w:date="2017-08-15T19:07:00Z"/>
          <w:rFonts w:ascii="Comic Sans MS" w:hAnsi="Comic Sans MS"/>
        </w:rPr>
        <w:pPrChange w:id="1820" w:author="Louise LEWONCZUK" w:date="2017-06-26T13:55:00Z">
          <w:pPr>
            <w:spacing w:after="0"/>
          </w:pPr>
        </w:pPrChange>
      </w:pPr>
      <w:ins w:id="1821" w:author="Louise LEWONCZUK" w:date="2017-08-14T18:41:00Z">
        <w:r>
          <w:rPr>
            <w:rFonts w:ascii="Comic Sans MS" w:hAnsi="Comic Sans MS"/>
          </w:rPr>
          <w:t>On fait un ultime repas ; un présage favorable appara</w:t>
        </w:r>
      </w:ins>
      <w:ins w:id="1822" w:author="Louise LEWONCZUK" w:date="2017-08-14T18:42:00Z">
        <w:r>
          <w:rPr>
            <w:rFonts w:ascii="Comic Sans MS" w:hAnsi="Comic Sans MS"/>
          </w:rPr>
          <w:t xml:space="preserve">ît aux voyageurs au moment du départ </w:t>
        </w:r>
      </w:ins>
    </w:p>
    <w:p w:rsidR="00B4469C" w:rsidRDefault="00B4469C">
      <w:pPr>
        <w:spacing w:after="0"/>
        <w:jc w:val="both"/>
        <w:rPr>
          <w:ins w:id="1823" w:author="Louise LEWONCZUK" w:date="2017-08-14T18:42:00Z"/>
          <w:rFonts w:ascii="Comic Sans MS" w:hAnsi="Comic Sans MS"/>
        </w:rPr>
        <w:pPrChange w:id="1824" w:author="Louise LEWONCZUK" w:date="2017-06-26T13:55:00Z">
          <w:pPr>
            <w:spacing w:after="0"/>
          </w:pPr>
        </w:pPrChange>
      </w:pPr>
      <w:ins w:id="1825" w:author="Louise LEWONCZUK" w:date="2017-08-14T18:42:00Z">
        <w:r w:rsidRPr="00B4469C">
          <w:rPr>
            <w:rFonts w:ascii="Comic Sans MS" w:hAnsi="Comic Sans MS"/>
            <w:color w:val="A6A6A6" w:themeColor="background1" w:themeShade="A6"/>
            <w:rPrChange w:id="1826" w:author="Louise LEWONCZUK" w:date="2017-08-14T18:48:00Z">
              <w:rPr>
                <w:rFonts w:ascii="Comic Sans MS" w:hAnsi="Comic Sans MS"/>
              </w:rPr>
            </w:rPrChange>
          </w:rPr>
          <w:t>/133-181/</w:t>
        </w:r>
        <w:r>
          <w:rPr>
            <w:rFonts w:ascii="Comic Sans MS" w:hAnsi="Comic Sans MS"/>
          </w:rPr>
          <w:t xml:space="preserve">. </w:t>
        </w:r>
      </w:ins>
    </w:p>
    <w:p w:rsidR="00296F74" w:rsidRDefault="00B4469C">
      <w:pPr>
        <w:spacing w:after="0"/>
        <w:jc w:val="both"/>
        <w:rPr>
          <w:ins w:id="1827" w:author="Louise LEWONCZUK" w:date="2017-08-14T18:42:00Z"/>
          <w:rFonts w:ascii="Comic Sans MS" w:hAnsi="Comic Sans MS"/>
        </w:rPr>
        <w:pPrChange w:id="1828" w:author="Louise LEWONCZUK" w:date="2017-06-26T13:55:00Z">
          <w:pPr>
            <w:spacing w:after="0"/>
          </w:pPr>
        </w:pPrChange>
      </w:pPr>
      <w:ins w:id="1829" w:author="Louise LEWONCZUK" w:date="2017-08-14T18:42:00Z">
        <w:r>
          <w:rPr>
            <w:rFonts w:ascii="Comic Sans MS" w:hAnsi="Comic Sans MS"/>
          </w:rPr>
          <w:t xml:space="preserve">Télémaque et Pisistrate passent la nuit à Phères ; devant Pylos, le fils d’Ulysse, impatient de rentrer, prend congé de son compagnon de route sans aller saluer Nestor </w:t>
        </w:r>
        <w:r w:rsidRPr="00B4469C">
          <w:rPr>
            <w:rFonts w:ascii="Comic Sans MS" w:hAnsi="Comic Sans MS"/>
            <w:color w:val="A6A6A6" w:themeColor="background1" w:themeShade="A6"/>
            <w:rPrChange w:id="1830" w:author="Louise LEWONCZUK" w:date="2017-08-14T18:48:00Z">
              <w:rPr>
                <w:rFonts w:ascii="Comic Sans MS" w:hAnsi="Comic Sans MS"/>
              </w:rPr>
            </w:rPrChange>
          </w:rPr>
          <w:t>/181-221/</w:t>
        </w:r>
        <w:r>
          <w:rPr>
            <w:rFonts w:ascii="Comic Sans MS" w:hAnsi="Comic Sans MS"/>
          </w:rPr>
          <w:t>.</w:t>
        </w:r>
      </w:ins>
    </w:p>
    <w:p w:rsidR="00B4469C" w:rsidRDefault="00B4469C" w:rsidP="00B4469C">
      <w:pPr>
        <w:spacing w:after="0"/>
        <w:jc w:val="both"/>
        <w:rPr>
          <w:ins w:id="1831" w:author="Louise LEWONCZUK" w:date="2017-08-14T18:47:00Z"/>
          <w:rFonts w:ascii="Comic Sans MS" w:hAnsi="Comic Sans MS"/>
        </w:rPr>
      </w:pPr>
      <w:ins w:id="1832" w:author="Louise LEWONCZUK" w:date="2017-08-14T18:47:00Z">
        <w:r>
          <w:rPr>
            <w:rFonts w:ascii="Comic Sans MS" w:hAnsi="Comic Sans MS"/>
          </w:rPr>
          <w:t xml:space="preserve">Au moment où il s’apprête à embarquer, un devin nommé Théoclymène lui demande sa protection </w:t>
        </w:r>
        <w:r w:rsidRPr="00B4469C">
          <w:rPr>
            <w:rFonts w:ascii="Comic Sans MS" w:hAnsi="Comic Sans MS"/>
            <w:color w:val="A6A6A6" w:themeColor="background1" w:themeShade="A6"/>
            <w:rPrChange w:id="1833" w:author="Louise LEWONCZUK" w:date="2017-08-14T18:48:00Z">
              <w:rPr>
                <w:rFonts w:ascii="Comic Sans MS" w:hAnsi="Comic Sans MS"/>
              </w:rPr>
            </w:rPrChange>
          </w:rPr>
          <w:t>/222-281/</w:t>
        </w:r>
        <w:r>
          <w:rPr>
            <w:rFonts w:ascii="Comic Sans MS" w:hAnsi="Comic Sans MS"/>
          </w:rPr>
          <w:t>.</w:t>
        </w:r>
      </w:ins>
    </w:p>
    <w:p w:rsidR="00B4469C" w:rsidRDefault="00B4469C" w:rsidP="00B4469C">
      <w:pPr>
        <w:spacing w:after="0"/>
        <w:jc w:val="both"/>
        <w:rPr>
          <w:ins w:id="1834" w:author="Louise LEWONCZUK" w:date="2017-08-14T18:47:00Z"/>
          <w:rFonts w:ascii="Comic Sans MS" w:hAnsi="Comic Sans MS"/>
        </w:rPr>
      </w:pPr>
      <w:ins w:id="1835" w:author="Louise LEWONCZUK" w:date="2017-08-14T18:47:00Z">
        <w:r>
          <w:rPr>
            <w:rFonts w:ascii="Comic Sans MS" w:hAnsi="Comic Sans MS"/>
          </w:rPr>
          <w:t xml:space="preserve">Télémaque le prend à bord </w:t>
        </w:r>
        <w:r w:rsidRPr="00B4469C">
          <w:rPr>
            <w:rFonts w:ascii="Comic Sans MS" w:hAnsi="Comic Sans MS"/>
            <w:color w:val="A6A6A6" w:themeColor="background1" w:themeShade="A6"/>
            <w:rPrChange w:id="1836" w:author="Louise LEWONCZUK" w:date="2017-08-14T18:48:00Z">
              <w:rPr>
                <w:rFonts w:ascii="Comic Sans MS" w:hAnsi="Comic Sans MS"/>
              </w:rPr>
            </w:rPrChange>
          </w:rPr>
          <w:t>/282-300/</w:t>
        </w:r>
        <w:r>
          <w:rPr>
            <w:rFonts w:ascii="Comic Sans MS" w:hAnsi="Comic Sans MS"/>
          </w:rPr>
          <w:t>.</w:t>
        </w:r>
      </w:ins>
    </w:p>
    <w:p w:rsidR="00B4469C" w:rsidRDefault="00B4469C" w:rsidP="00B4469C">
      <w:pPr>
        <w:spacing w:after="0"/>
        <w:jc w:val="both"/>
        <w:rPr>
          <w:ins w:id="1837" w:author="Louise LEWONCZUK" w:date="2017-08-14T18:47:00Z"/>
          <w:rFonts w:ascii="Comic Sans MS" w:hAnsi="Comic Sans MS"/>
        </w:rPr>
      </w:pPr>
      <w:ins w:id="1838" w:author="Louise LEWONCZUK" w:date="2017-08-14T18:47:00Z">
        <w:r>
          <w:rPr>
            <w:rFonts w:ascii="Comic Sans MS" w:hAnsi="Comic Sans MS"/>
          </w:rPr>
          <w:t>Chez Eumée, cependant, Ulysse exprime le désir de se rendre au palais ; il demande à Eumée des nouvelles de Laë</w:t>
        </w:r>
        <w:r>
          <w:rPr>
            <w:rFonts w:ascii="Comic Sans MS" w:hAnsi="Comic Sans MS"/>
          </w:rPr>
          <w:t>rte</w:t>
        </w:r>
        <w:r>
          <w:rPr>
            <w:rFonts w:ascii="Comic Sans MS" w:hAnsi="Comic Sans MS"/>
          </w:rPr>
          <w:t xml:space="preserve"> et d’Anticlée, puis le récit de sa propre vie, qu’Eumée lui fait </w:t>
        </w:r>
        <w:r w:rsidRPr="00B4469C">
          <w:rPr>
            <w:rFonts w:ascii="Comic Sans MS" w:hAnsi="Comic Sans MS"/>
            <w:color w:val="A6A6A6" w:themeColor="background1" w:themeShade="A6"/>
            <w:rPrChange w:id="1839" w:author="Louise LEWONCZUK" w:date="2017-08-14T18:48:00Z">
              <w:rPr>
                <w:rFonts w:ascii="Comic Sans MS" w:hAnsi="Comic Sans MS"/>
              </w:rPr>
            </w:rPrChange>
          </w:rPr>
          <w:t>/301-492/</w:t>
        </w:r>
        <w:r>
          <w:rPr>
            <w:rFonts w:ascii="Comic Sans MS" w:hAnsi="Comic Sans MS"/>
          </w:rPr>
          <w:t>.</w:t>
        </w:r>
      </w:ins>
    </w:p>
    <w:p w:rsidR="00B4469C" w:rsidRDefault="00B4469C" w:rsidP="00B4469C">
      <w:pPr>
        <w:spacing w:after="0"/>
        <w:jc w:val="both"/>
        <w:rPr>
          <w:ins w:id="1840" w:author="Louise LEWONCZUK" w:date="2017-08-14T18:47:00Z"/>
          <w:rFonts w:ascii="Comic Sans MS" w:hAnsi="Comic Sans MS"/>
        </w:rPr>
      </w:pPr>
      <w:ins w:id="1841" w:author="Louise LEWONCZUK" w:date="2017-08-14T18:47:00Z">
        <w:r>
          <w:rPr>
            <w:rFonts w:ascii="Comic Sans MS" w:hAnsi="Comic Sans MS"/>
          </w:rPr>
          <w:t xml:space="preserve">A l’aube, Télémaque débarque en Ithaque ; ayant confié Théoclymène à l’un de ses compagnons, Piraeos, il se rend à son tour chez le porcher </w:t>
        </w:r>
        <w:r w:rsidRPr="00B4469C">
          <w:rPr>
            <w:rFonts w:ascii="Comic Sans MS" w:hAnsi="Comic Sans MS"/>
            <w:color w:val="A6A6A6" w:themeColor="background1" w:themeShade="A6"/>
            <w:rPrChange w:id="1842" w:author="Louise LEWONCZUK" w:date="2017-08-14T18:48:00Z">
              <w:rPr>
                <w:rFonts w:ascii="Comic Sans MS" w:hAnsi="Comic Sans MS"/>
              </w:rPr>
            </w:rPrChange>
          </w:rPr>
          <w:t>/493-557/</w:t>
        </w:r>
        <w:r>
          <w:rPr>
            <w:rFonts w:ascii="Comic Sans MS" w:hAnsi="Comic Sans MS"/>
          </w:rPr>
          <w:t>.</w:t>
        </w:r>
      </w:ins>
    </w:p>
    <w:p w:rsidR="00B4469C" w:rsidRDefault="00B4469C">
      <w:pPr>
        <w:spacing w:after="0"/>
        <w:jc w:val="both"/>
        <w:rPr>
          <w:ins w:id="1843" w:author="Louise LEWONCZUK" w:date="2017-06-26T10:44:00Z"/>
          <w:rFonts w:ascii="Comic Sans MS" w:hAnsi="Comic Sans MS"/>
        </w:rPr>
        <w:pPrChange w:id="1844" w:author="Louise LEWONCZUK" w:date="2017-06-26T13:55:00Z">
          <w:pPr>
            <w:spacing w:after="0"/>
          </w:pPr>
        </w:pPrChange>
      </w:pPr>
    </w:p>
    <w:p w:rsidR="00296F74" w:rsidRDefault="00296F74">
      <w:pPr>
        <w:pStyle w:val="Paragraphedeliste"/>
        <w:numPr>
          <w:ilvl w:val="0"/>
          <w:numId w:val="9"/>
        </w:numPr>
        <w:spacing w:after="0"/>
        <w:jc w:val="both"/>
        <w:rPr>
          <w:ins w:id="1845" w:author="Louise LEWONCZUK" w:date="2017-06-26T10:44:00Z"/>
          <w:rFonts w:ascii="Comic Sans MS" w:hAnsi="Comic Sans MS"/>
          <w:b/>
          <w:color w:val="00B050"/>
          <w:sz w:val="28"/>
        </w:rPr>
        <w:pPrChange w:id="1846" w:author="Louise LEWONCZUK" w:date="2017-06-26T13:55:00Z">
          <w:pPr>
            <w:pStyle w:val="Paragraphedeliste"/>
            <w:numPr>
              <w:numId w:val="16"/>
            </w:numPr>
            <w:spacing w:after="0"/>
            <w:ind w:left="1080" w:hanging="720"/>
          </w:pPr>
        </w:pPrChange>
      </w:pPr>
      <w:ins w:id="1847" w:author="Louise LEWONCZUK" w:date="2017-06-26T10:44:00Z">
        <w:r>
          <w:rPr>
            <w:rFonts w:ascii="Comic Sans MS" w:hAnsi="Comic Sans MS"/>
            <w:b/>
            <w:color w:val="00B050"/>
            <w:sz w:val="28"/>
          </w:rPr>
          <w:t xml:space="preserve">Chant </w:t>
        </w:r>
      </w:ins>
      <w:ins w:id="1848" w:author="Louise LEWONCZUK" w:date="2017-06-26T10:45:00Z">
        <w:r>
          <w:rPr>
            <w:rFonts w:ascii="Comic Sans MS" w:hAnsi="Comic Sans MS"/>
            <w:b/>
            <w:color w:val="00B050"/>
            <w:sz w:val="28"/>
          </w:rPr>
          <w:t>X</w:t>
        </w:r>
      </w:ins>
      <w:ins w:id="1849" w:author="Louise LEWONCZUK" w:date="2017-06-26T10:44:00Z">
        <w:r>
          <w:rPr>
            <w:rFonts w:ascii="Comic Sans MS" w:hAnsi="Comic Sans MS"/>
            <w:b/>
            <w:color w:val="00B050"/>
            <w:sz w:val="28"/>
          </w:rPr>
          <w:t>VI</w:t>
        </w:r>
      </w:ins>
    </w:p>
    <w:p w:rsidR="00B4469C" w:rsidRDefault="00B4469C">
      <w:pPr>
        <w:spacing w:after="0"/>
        <w:jc w:val="both"/>
        <w:rPr>
          <w:ins w:id="1850" w:author="Louise LEWONCZUK" w:date="2017-08-14T18:49:00Z"/>
          <w:rFonts w:ascii="Comic Sans MS" w:hAnsi="Comic Sans MS"/>
        </w:rPr>
        <w:pPrChange w:id="1851" w:author="Louise LEWONCZUK" w:date="2017-06-26T13:55:00Z">
          <w:pPr>
            <w:spacing w:after="0"/>
          </w:pPr>
        </w:pPrChange>
      </w:pPr>
      <w:ins w:id="1852" w:author="Louise LEWONCZUK" w:date="2017-08-14T18:46:00Z">
        <w:r>
          <w:rPr>
            <w:rFonts w:ascii="Comic Sans MS" w:hAnsi="Comic Sans MS"/>
          </w:rPr>
          <w:t xml:space="preserve">Télémaque </w:t>
        </w:r>
      </w:ins>
      <w:ins w:id="1853" w:author="Louise LEWONCZUK" w:date="2017-08-14T18:48:00Z">
        <w:r>
          <w:rPr>
            <w:rFonts w:ascii="Comic Sans MS" w:hAnsi="Comic Sans MS"/>
          </w:rPr>
          <w:t>arrive</w:t>
        </w:r>
      </w:ins>
      <w:ins w:id="1854" w:author="Louise LEWONCZUK" w:date="2017-08-14T18:46:00Z">
        <w:r>
          <w:rPr>
            <w:rFonts w:ascii="Comic Sans MS" w:hAnsi="Comic Sans MS"/>
          </w:rPr>
          <w:t xml:space="preserve"> au matin chez Eumée qui l’</w:t>
        </w:r>
      </w:ins>
      <w:ins w:id="1855" w:author="Louise LEWONCZUK" w:date="2017-08-14T18:48:00Z">
        <w:r>
          <w:rPr>
            <w:rFonts w:ascii="Comic Sans MS" w:hAnsi="Comic Sans MS"/>
          </w:rPr>
          <w:t>accueille</w:t>
        </w:r>
      </w:ins>
      <w:ins w:id="1856" w:author="Louise LEWONCZUK" w:date="2017-08-14T18:46:00Z">
        <w:r>
          <w:rPr>
            <w:rFonts w:ascii="Comic Sans MS" w:hAnsi="Comic Sans MS"/>
          </w:rPr>
          <w:t xml:space="preserve"> tendrement</w:t>
        </w:r>
      </w:ins>
      <w:ins w:id="1857" w:author="Louise LEWONCZUK" w:date="2017-08-14T18:47:00Z">
        <w:r>
          <w:rPr>
            <w:rFonts w:ascii="Comic Sans MS" w:hAnsi="Comic Sans MS"/>
          </w:rPr>
          <w:t> </w:t>
        </w:r>
      </w:ins>
      <w:ins w:id="1858" w:author="Louise LEWONCZUK" w:date="2017-08-14T18:46:00Z">
        <w:r>
          <w:rPr>
            <w:rFonts w:ascii="Comic Sans MS" w:hAnsi="Comic Sans MS"/>
          </w:rPr>
          <w:t>;</w:t>
        </w:r>
      </w:ins>
      <w:ins w:id="1859" w:author="Louise LEWONCZUK" w:date="2017-08-14T18:47:00Z">
        <w:r>
          <w:rPr>
            <w:rFonts w:ascii="Comic Sans MS" w:hAnsi="Comic Sans MS"/>
          </w:rPr>
          <w:t xml:space="preserve"> pendant </w:t>
        </w:r>
      </w:ins>
      <w:ins w:id="1860" w:author="Louise LEWONCZUK" w:date="2017-08-14T18:48:00Z">
        <w:r>
          <w:rPr>
            <w:rFonts w:ascii="Comic Sans MS" w:hAnsi="Comic Sans MS"/>
          </w:rPr>
          <w:t>le repas, il s’enquiert du mendiant qu’il voit dans la cabane et s</w:t>
        </w:r>
      </w:ins>
      <w:ins w:id="1861" w:author="Louise LEWONCZUK" w:date="2017-08-14T18:49:00Z">
        <w:r>
          <w:rPr>
            <w:rFonts w:ascii="Comic Sans MS" w:hAnsi="Comic Sans MS"/>
          </w:rPr>
          <w:t xml:space="preserve">’entretient avec lui ; puis il envoie Eumée annoncer son retour à Pénélope </w:t>
        </w:r>
        <w:r w:rsidRPr="00730E42">
          <w:rPr>
            <w:rFonts w:ascii="Comic Sans MS" w:hAnsi="Comic Sans MS"/>
            <w:color w:val="A6A6A6" w:themeColor="background1" w:themeShade="A6"/>
            <w:rPrChange w:id="1862" w:author="Louise LEWONCZUK" w:date="2017-08-14T18:55:00Z">
              <w:rPr>
                <w:rFonts w:ascii="Comic Sans MS" w:hAnsi="Comic Sans MS"/>
              </w:rPr>
            </w:rPrChange>
          </w:rPr>
          <w:t>/1-154/</w:t>
        </w:r>
        <w:r>
          <w:rPr>
            <w:rFonts w:ascii="Comic Sans MS" w:hAnsi="Comic Sans MS"/>
          </w:rPr>
          <w:t>.</w:t>
        </w:r>
      </w:ins>
    </w:p>
    <w:p w:rsidR="00B4469C" w:rsidRDefault="00B4469C">
      <w:pPr>
        <w:spacing w:after="0"/>
        <w:jc w:val="both"/>
        <w:rPr>
          <w:ins w:id="1863" w:author="Louise LEWONCZUK" w:date="2017-08-14T18:50:00Z"/>
          <w:rFonts w:ascii="Comic Sans MS" w:hAnsi="Comic Sans MS"/>
        </w:rPr>
        <w:pPrChange w:id="1864" w:author="Louise LEWONCZUK" w:date="2017-06-26T13:55:00Z">
          <w:pPr>
            <w:spacing w:after="0"/>
          </w:pPr>
        </w:pPrChange>
      </w:pPr>
      <w:ins w:id="1865" w:author="Louise LEWONCZUK" w:date="2017-08-14T18:49:00Z">
        <w:r>
          <w:rPr>
            <w:rFonts w:ascii="Comic Sans MS" w:hAnsi="Comic Sans MS"/>
          </w:rPr>
          <w:t>Athéna en profite pour faire sortir Ulysse, lui rendre sa véritable figure et le faire reconna</w:t>
        </w:r>
      </w:ins>
      <w:ins w:id="1866" w:author="Louise LEWONCZUK" w:date="2017-08-14T18:50:00Z">
        <w:r>
          <w:rPr>
            <w:rFonts w:ascii="Comic Sans MS" w:hAnsi="Comic Sans MS"/>
          </w:rPr>
          <w:t xml:space="preserve">ître par Télémaque ; l’émotion s’empare du père et du fils </w:t>
        </w:r>
        <w:r w:rsidRPr="00730E42">
          <w:rPr>
            <w:rFonts w:ascii="Comic Sans MS" w:hAnsi="Comic Sans MS"/>
            <w:color w:val="A6A6A6" w:themeColor="background1" w:themeShade="A6"/>
            <w:rPrChange w:id="1867" w:author="Louise LEWONCZUK" w:date="2017-08-14T18:55:00Z">
              <w:rPr>
                <w:rFonts w:ascii="Comic Sans MS" w:hAnsi="Comic Sans MS"/>
              </w:rPr>
            </w:rPrChange>
          </w:rPr>
          <w:t>/155-219/</w:t>
        </w:r>
        <w:r>
          <w:rPr>
            <w:rFonts w:ascii="Comic Sans MS" w:hAnsi="Comic Sans MS"/>
          </w:rPr>
          <w:t>.</w:t>
        </w:r>
      </w:ins>
    </w:p>
    <w:p w:rsidR="00B4469C" w:rsidRDefault="00B4469C">
      <w:pPr>
        <w:spacing w:after="0"/>
        <w:jc w:val="both"/>
        <w:rPr>
          <w:ins w:id="1868" w:author="Louise LEWONCZUK" w:date="2017-08-14T18:51:00Z"/>
          <w:rFonts w:ascii="Comic Sans MS" w:hAnsi="Comic Sans MS"/>
        </w:rPr>
        <w:pPrChange w:id="1869" w:author="Louise LEWONCZUK" w:date="2017-06-26T13:55:00Z">
          <w:pPr>
            <w:spacing w:after="0"/>
          </w:pPr>
        </w:pPrChange>
      </w:pPr>
      <w:ins w:id="1870" w:author="Louise LEWONCZUK" w:date="2017-08-14T18:50:00Z">
        <w:r>
          <w:rPr>
            <w:rFonts w:ascii="Comic Sans MS" w:hAnsi="Comic Sans MS"/>
          </w:rPr>
          <w:lastRenderedPageBreak/>
          <w:t xml:space="preserve">Ils méditent ensuite leur </w:t>
        </w:r>
      </w:ins>
      <w:ins w:id="1871" w:author="Louise LEWONCZUK" w:date="2017-08-14T18:55:00Z">
        <w:r w:rsidR="00730E42">
          <w:rPr>
            <w:rFonts w:ascii="Comic Sans MS" w:hAnsi="Comic Sans MS"/>
          </w:rPr>
          <w:t>vengeance</w:t>
        </w:r>
      </w:ins>
      <w:ins w:id="1872" w:author="Louise LEWONCZUK" w:date="2017-08-14T18:50:00Z">
        <w:r>
          <w:rPr>
            <w:rFonts w:ascii="Comic Sans MS" w:hAnsi="Comic Sans MS"/>
          </w:rPr>
          <w:t xml:space="preserve"> : </w:t>
        </w:r>
      </w:ins>
      <w:ins w:id="1873" w:author="Louise LEWONCZUK" w:date="2017-08-14T18:55:00Z">
        <w:r w:rsidR="00730E42">
          <w:rPr>
            <w:rFonts w:ascii="Comic Sans MS" w:hAnsi="Comic Sans MS"/>
          </w:rPr>
          <w:t>Télémaque</w:t>
        </w:r>
      </w:ins>
      <w:ins w:id="1874" w:author="Louise LEWONCZUK" w:date="2017-08-14T18:50:00Z">
        <w:r>
          <w:rPr>
            <w:rFonts w:ascii="Comic Sans MS" w:hAnsi="Comic Sans MS"/>
          </w:rPr>
          <w:t xml:space="preserve"> retournera au palais ; Ulysse s’y rendre en mendiant et subira sans mo</w:t>
        </w:r>
      </w:ins>
      <w:ins w:id="1875" w:author="Louise LEWONCZUK" w:date="2017-08-14T18:51:00Z">
        <w:r>
          <w:rPr>
            <w:rFonts w:ascii="Comic Sans MS" w:hAnsi="Comic Sans MS"/>
          </w:rPr>
          <w:t>t</w:t>
        </w:r>
      </w:ins>
      <w:ins w:id="1876" w:author="Louise LEWONCZUK" w:date="2017-08-14T18:50:00Z">
        <w:r>
          <w:rPr>
            <w:rFonts w:ascii="Comic Sans MS" w:hAnsi="Comic Sans MS"/>
          </w:rPr>
          <w:t xml:space="preserve"> dire les insultes </w:t>
        </w:r>
      </w:ins>
      <w:ins w:id="1877" w:author="Louise LEWONCZUK" w:date="2017-08-14T18:51:00Z">
        <w:r>
          <w:rPr>
            <w:rFonts w:ascii="Comic Sans MS" w:hAnsi="Comic Sans MS"/>
          </w:rPr>
          <w:t xml:space="preserve">inséparables de sa condition, d’autres dispositions sont prises </w:t>
        </w:r>
        <w:r w:rsidRPr="00730E42">
          <w:rPr>
            <w:rFonts w:ascii="Comic Sans MS" w:hAnsi="Comic Sans MS"/>
            <w:color w:val="A6A6A6" w:themeColor="background1" w:themeShade="A6"/>
            <w:rPrChange w:id="1878" w:author="Louise LEWONCZUK" w:date="2017-08-14T18:55:00Z">
              <w:rPr>
                <w:rFonts w:ascii="Comic Sans MS" w:hAnsi="Comic Sans MS"/>
              </w:rPr>
            </w:rPrChange>
          </w:rPr>
          <w:t>/220-320/</w:t>
        </w:r>
        <w:r>
          <w:rPr>
            <w:rFonts w:ascii="Comic Sans MS" w:hAnsi="Comic Sans MS"/>
          </w:rPr>
          <w:t>.</w:t>
        </w:r>
      </w:ins>
    </w:p>
    <w:p w:rsidR="00B4469C" w:rsidRDefault="00B4469C">
      <w:pPr>
        <w:spacing w:after="0"/>
        <w:jc w:val="both"/>
        <w:rPr>
          <w:ins w:id="1879" w:author="Louise LEWONCZUK" w:date="2017-08-14T18:52:00Z"/>
          <w:rFonts w:ascii="Comic Sans MS" w:hAnsi="Comic Sans MS"/>
        </w:rPr>
        <w:pPrChange w:id="1880" w:author="Louise LEWONCZUK" w:date="2017-06-26T13:55:00Z">
          <w:pPr>
            <w:spacing w:after="0"/>
          </w:pPr>
        </w:pPrChange>
      </w:pPr>
      <w:ins w:id="1881" w:author="Louise LEWONCZUK" w:date="2017-08-14T18:51:00Z">
        <w:r>
          <w:rPr>
            <w:rFonts w:ascii="Comic Sans MS" w:hAnsi="Comic Sans MS"/>
          </w:rPr>
          <w:t>Cependant, le navire de Télémaque arrive au port</w:t>
        </w:r>
      </w:ins>
      <w:ins w:id="1882" w:author="Louise LEWONCZUK" w:date="2017-08-14T18:52:00Z">
        <w:r>
          <w:rPr>
            <w:rFonts w:ascii="Comic Sans MS" w:hAnsi="Comic Sans MS"/>
          </w:rPr>
          <w:t> </w:t>
        </w:r>
      </w:ins>
      <w:ins w:id="1883" w:author="Louise LEWONCZUK" w:date="2017-08-14T18:51:00Z">
        <w:r>
          <w:rPr>
            <w:rFonts w:ascii="Comic Sans MS" w:hAnsi="Comic Sans MS"/>
          </w:rPr>
          <w:t>;</w:t>
        </w:r>
      </w:ins>
      <w:ins w:id="1884" w:author="Louise LEWONCZUK" w:date="2017-08-14T18:52:00Z">
        <w:r>
          <w:rPr>
            <w:rFonts w:ascii="Comic Sans MS" w:hAnsi="Comic Sans MS"/>
          </w:rPr>
          <w:t xml:space="preserve"> un </w:t>
        </w:r>
      </w:ins>
      <w:ins w:id="1885" w:author="Louise LEWONCZUK" w:date="2017-08-14T18:55:00Z">
        <w:r w:rsidR="00730E42">
          <w:rPr>
            <w:rFonts w:ascii="Comic Sans MS" w:hAnsi="Comic Sans MS"/>
          </w:rPr>
          <w:t>héraut</w:t>
        </w:r>
      </w:ins>
      <w:ins w:id="1886" w:author="Louise LEWONCZUK" w:date="2017-08-14T18:52:00Z">
        <w:r>
          <w:rPr>
            <w:rFonts w:ascii="Comic Sans MS" w:hAnsi="Comic Sans MS"/>
          </w:rPr>
          <w:t xml:space="preserve"> et Eumée lui-même annoncent à Pénélope le retour de son fils </w:t>
        </w:r>
        <w:r w:rsidRPr="00730E42">
          <w:rPr>
            <w:rFonts w:ascii="Comic Sans MS" w:hAnsi="Comic Sans MS"/>
            <w:color w:val="A6A6A6" w:themeColor="background1" w:themeShade="A6"/>
            <w:rPrChange w:id="1887" w:author="Louise LEWONCZUK" w:date="2017-08-14T18:55:00Z">
              <w:rPr>
                <w:rFonts w:ascii="Comic Sans MS" w:hAnsi="Comic Sans MS"/>
              </w:rPr>
            </w:rPrChange>
          </w:rPr>
          <w:t>/321-341/</w:t>
        </w:r>
        <w:r>
          <w:rPr>
            <w:rFonts w:ascii="Comic Sans MS" w:hAnsi="Comic Sans MS"/>
          </w:rPr>
          <w:t>.</w:t>
        </w:r>
      </w:ins>
    </w:p>
    <w:p w:rsidR="00B4469C" w:rsidRDefault="00730E42">
      <w:pPr>
        <w:spacing w:after="0"/>
        <w:jc w:val="both"/>
        <w:rPr>
          <w:ins w:id="1888" w:author="Louise LEWONCZUK" w:date="2017-08-14T18:53:00Z"/>
          <w:rFonts w:ascii="Comic Sans MS" w:hAnsi="Comic Sans MS"/>
        </w:rPr>
        <w:pPrChange w:id="1889" w:author="Louise LEWONCZUK" w:date="2017-06-26T13:55:00Z">
          <w:pPr>
            <w:spacing w:after="0"/>
          </w:pPr>
        </w:pPrChange>
      </w:pPr>
      <w:ins w:id="1890" w:author="Louise LEWONCZUK" w:date="2017-08-14T18:52:00Z">
        <w:r>
          <w:rPr>
            <w:rFonts w:ascii="Comic Sans MS" w:hAnsi="Comic Sans MS"/>
          </w:rPr>
          <w:t xml:space="preserve">Les prétendants sont </w:t>
        </w:r>
      </w:ins>
      <w:ins w:id="1891" w:author="Louise LEWONCZUK" w:date="2017-08-14T18:55:00Z">
        <w:r>
          <w:rPr>
            <w:rFonts w:ascii="Comic Sans MS" w:hAnsi="Comic Sans MS"/>
          </w:rPr>
          <w:t>consternés</w:t>
        </w:r>
      </w:ins>
      <w:ins w:id="1892" w:author="Louise LEWONCZUK" w:date="2017-08-14T18:52:00Z">
        <w:r>
          <w:rPr>
            <w:rFonts w:ascii="Comic Sans MS" w:hAnsi="Comic Sans MS"/>
          </w:rPr>
          <w:t xml:space="preserve"> par la nouvelle ; Antinoos, revenu de son embuscade, voudrait trouv</w:t>
        </w:r>
      </w:ins>
      <w:ins w:id="1893" w:author="Louise LEWONCZUK" w:date="2017-08-14T18:53:00Z">
        <w:r>
          <w:rPr>
            <w:rFonts w:ascii="Comic Sans MS" w:hAnsi="Comic Sans MS"/>
          </w:rPr>
          <w:t xml:space="preserve">er un autre moyen d’assassiner Télémaque, mais il est retenu par Amphinomos, qui veut d’abord consulter les dieux </w:t>
        </w:r>
        <w:r w:rsidRPr="00730E42">
          <w:rPr>
            <w:rFonts w:ascii="Comic Sans MS" w:hAnsi="Comic Sans MS"/>
            <w:color w:val="A6A6A6" w:themeColor="background1" w:themeShade="A6"/>
            <w:rPrChange w:id="1894" w:author="Louise LEWONCZUK" w:date="2017-08-14T18:55:00Z">
              <w:rPr>
                <w:rFonts w:ascii="Comic Sans MS" w:hAnsi="Comic Sans MS"/>
              </w:rPr>
            </w:rPrChange>
          </w:rPr>
          <w:t>/341-408/</w:t>
        </w:r>
        <w:r>
          <w:rPr>
            <w:rFonts w:ascii="Comic Sans MS" w:hAnsi="Comic Sans MS"/>
          </w:rPr>
          <w:t>.</w:t>
        </w:r>
      </w:ins>
    </w:p>
    <w:p w:rsidR="00730E42" w:rsidRDefault="00730E42">
      <w:pPr>
        <w:spacing w:after="0"/>
        <w:jc w:val="both"/>
        <w:rPr>
          <w:ins w:id="1895" w:author="Louise LEWONCZUK" w:date="2017-08-14T18:53:00Z"/>
          <w:rFonts w:ascii="Comic Sans MS" w:hAnsi="Comic Sans MS"/>
        </w:rPr>
        <w:pPrChange w:id="1896" w:author="Louise LEWONCZUK" w:date="2017-06-26T13:55:00Z">
          <w:pPr>
            <w:spacing w:after="0"/>
          </w:pPr>
        </w:pPrChange>
      </w:pPr>
      <w:ins w:id="1897" w:author="Louise LEWONCZUK" w:date="2017-08-14T18:53:00Z">
        <w:r>
          <w:rPr>
            <w:rFonts w:ascii="Comic Sans MS" w:hAnsi="Comic Sans MS"/>
          </w:rPr>
          <w:t xml:space="preserve">Pénélope descend blâmer les prétendants, mais Eurymaque hypocritement la rassure </w:t>
        </w:r>
        <w:r w:rsidRPr="00730E42">
          <w:rPr>
            <w:rFonts w:ascii="Comic Sans MS" w:hAnsi="Comic Sans MS"/>
            <w:color w:val="A6A6A6" w:themeColor="background1" w:themeShade="A6"/>
            <w:rPrChange w:id="1898" w:author="Louise LEWONCZUK" w:date="2017-08-14T18:55:00Z">
              <w:rPr>
                <w:rFonts w:ascii="Comic Sans MS" w:hAnsi="Comic Sans MS"/>
              </w:rPr>
            </w:rPrChange>
          </w:rPr>
          <w:t>/409-451/</w:t>
        </w:r>
        <w:r>
          <w:rPr>
            <w:rFonts w:ascii="Comic Sans MS" w:hAnsi="Comic Sans MS"/>
          </w:rPr>
          <w:t>.</w:t>
        </w:r>
      </w:ins>
    </w:p>
    <w:p w:rsidR="00730E42" w:rsidRDefault="00730E42">
      <w:pPr>
        <w:spacing w:after="0"/>
        <w:jc w:val="both"/>
        <w:rPr>
          <w:ins w:id="1899" w:author="Louise LEWONCZUK" w:date="2017-08-14T18:54:00Z"/>
          <w:rFonts w:ascii="Comic Sans MS" w:hAnsi="Comic Sans MS"/>
        </w:rPr>
        <w:pPrChange w:id="1900" w:author="Louise LEWONCZUK" w:date="2017-06-26T13:55:00Z">
          <w:pPr>
            <w:spacing w:after="0"/>
          </w:pPr>
        </w:pPrChange>
      </w:pPr>
      <w:ins w:id="1901" w:author="Louise LEWONCZUK" w:date="2017-08-14T18:54:00Z">
        <w:r>
          <w:rPr>
            <w:rFonts w:ascii="Comic Sans MS" w:hAnsi="Comic Sans MS"/>
          </w:rPr>
          <w:t xml:space="preserve">Comme Eumée regagne sa ferme, Athéna rend à Ulysse son aspect de mendiant. Les trois hommes mangent, puis vont se coucher </w:t>
        </w:r>
        <w:r w:rsidRPr="00730E42">
          <w:rPr>
            <w:rFonts w:ascii="Comic Sans MS" w:hAnsi="Comic Sans MS"/>
            <w:color w:val="A6A6A6" w:themeColor="background1" w:themeShade="A6"/>
            <w:rPrChange w:id="1902" w:author="Louise LEWONCZUK" w:date="2017-08-14T18:55:00Z">
              <w:rPr>
                <w:rFonts w:ascii="Comic Sans MS" w:hAnsi="Comic Sans MS"/>
              </w:rPr>
            </w:rPrChange>
          </w:rPr>
          <w:t>/452-481/</w:t>
        </w:r>
        <w:r>
          <w:rPr>
            <w:rFonts w:ascii="Comic Sans MS" w:hAnsi="Comic Sans MS"/>
          </w:rPr>
          <w:t>.</w:t>
        </w:r>
      </w:ins>
    </w:p>
    <w:p w:rsidR="00730E42" w:rsidRDefault="00730E42">
      <w:pPr>
        <w:spacing w:after="0"/>
        <w:jc w:val="both"/>
        <w:rPr>
          <w:ins w:id="1903" w:author="Louise LEWONCZUK" w:date="2017-06-26T10:44:00Z"/>
          <w:rFonts w:ascii="Comic Sans MS" w:hAnsi="Comic Sans MS"/>
        </w:rPr>
        <w:pPrChange w:id="1904" w:author="Louise LEWONCZUK" w:date="2017-06-26T13:55:00Z">
          <w:pPr>
            <w:spacing w:after="0"/>
          </w:pPr>
        </w:pPrChange>
      </w:pPr>
    </w:p>
    <w:p w:rsidR="00296F74" w:rsidRDefault="00296F74">
      <w:pPr>
        <w:spacing w:after="0"/>
        <w:jc w:val="both"/>
        <w:rPr>
          <w:ins w:id="1905" w:author="Louise LEWONCZUK" w:date="2017-06-26T10:44:00Z"/>
          <w:rFonts w:ascii="Comic Sans MS" w:hAnsi="Comic Sans MS"/>
        </w:rPr>
        <w:pPrChange w:id="1906" w:author="Louise LEWONCZUK" w:date="2017-06-26T13:55:00Z">
          <w:pPr>
            <w:spacing w:after="0"/>
          </w:pPr>
        </w:pPrChange>
      </w:pPr>
    </w:p>
    <w:p w:rsidR="00296F74" w:rsidRDefault="00296F74">
      <w:pPr>
        <w:pStyle w:val="Paragraphedeliste"/>
        <w:numPr>
          <w:ilvl w:val="0"/>
          <w:numId w:val="9"/>
        </w:numPr>
        <w:spacing w:after="0"/>
        <w:jc w:val="both"/>
        <w:rPr>
          <w:ins w:id="1907" w:author="Louise LEWONCZUK" w:date="2017-06-26T10:44:00Z"/>
          <w:rFonts w:ascii="Comic Sans MS" w:hAnsi="Comic Sans MS"/>
          <w:b/>
          <w:color w:val="00B050"/>
          <w:sz w:val="28"/>
        </w:rPr>
        <w:pPrChange w:id="1908" w:author="Louise LEWONCZUK" w:date="2017-06-26T13:55:00Z">
          <w:pPr>
            <w:pStyle w:val="Paragraphedeliste"/>
            <w:numPr>
              <w:numId w:val="16"/>
            </w:numPr>
            <w:spacing w:after="0"/>
            <w:ind w:left="1080" w:hanging="720"/>
          </w:pPr>
        </w:pPrChange>
      </w:pPr>
      <w:ins w:id="1909" w:author="Louise LEWONCZUK" w:date="2017-06-26T10:44:00Z">
        <w:r>
          <w:rPr>
            <w:rFonts w:ascii="Comic Sans MS" w:hAnsi="Comic Sans MS"/>
            <w:b/>
            <w:color w:val="00B050"/>
            <w:sz w:val="28"/>
          </w:rPr>
          <w:t xml:space="preserve">Chant </w:t>
        </w:r>
      </w:ins>
      <w:ins w:id="1910" w:author="Louise LEWONCZUK" w:date="2017-06-26T10:45:00Z">
        <w:r>
          <w:rPr>
            <w:rFonts w:ascii="Comic Sans MS" w:hAnsi="Comic Sans MS"/>
            <w:b/>
            <w:color w:val="00B050"/>
            <w:sz w:val="28"/>
          </w:rPr>
          <w:t>X</w:t>
        </w:r>
      </w:ins>
      <w:ins w:id="1911" w:author="Louise LEWONCZUK" w:date="2017-06-26T10:44:00Z">
        <w:r>
          <w:rPr>
            <w:rFonts w:ascii="Comic Sans MS" w:hAnsi="Comic Sans MS"/>
            <w:b/>
            <w:color w:val="00B050"/>
            <w:sz w:val="28"/>
          </w:rPr>
          <w:t>VII</w:t>
        </w:r>
      </w:ins>
    </w:p>
    <w:p w:rsidR="00296F74" w:rsidRDefault="00296F74">
      <w:pPr>
        <w:spacing w:after="0"/>
        <w:jc w:val="both"/>
        <w:rPr>
          <w:ins w:id="1912" w:author="Louise LEWONCZUK" w:date="2017-08-14T18:56:00Z"/>
          <w:rFonts w:ascii="Comic Sans MS" w:hAnsi="Comic Sans MS"/>
        </w:rPr>
        <w:pPrChange w:id="1913" w:author="Louise LEWONCZUK" w:date="2017-06-26T13:55:00Z">
          <w:pPr>
            <w:spacing w:after="0"/>
          </w:pPr>
        </w:pPrChange>
      </w:pPr>
      <w:ins w:id="1914" w:author="Louise LEWONCZUK" w:date="2017-06-26T10:44:00Z">
        <w:r>
          <w:rPr>
            <w:rFonts w:ascii="Comic Sans MS" w:hAnsi="Comic Sans MS"/>
          </w:rPr>
          <w:t>Télémaque</w:t>
        </w:r>
      </w:ins>
      <w:ins w:id="1915" w:author="Louise LEWONCZUK" w:date="2017-08-14T18:56:00Z">
        <w:r w:rsidR="00730E42">
          <w:rPr>
            <w:rFonts w:ascii="Comic Sans MS" w:hAnsi="Comic Sans MS"/>
          </w:rPr>
          <w:t xml:space="preserve">, le lendemain matin, quitte la ferme d’Eumée et se rend au palais où il est accueille avec joie par Euryclée, puis par sa mère </w:t>
        </w:r>
        <w:r w:rsidR="00730E42" w:rsidRPr="00564E8B">
          <w:rPr>
            <w:rFonts w:ascii="Comic Sans MS" w:hAnsi="Comic Sans MS"/>
            <w:color w:val="A6A6A6" w:themeColor="background1" w:themeShade="A6"/>
            <w:rPrChange w:id="1916" w:author="Louise LEWONCZUK" w:date="2017-08-14T19:03:00Z">
              <w:rPr>
                <w:rFonts w:ascii="Comic Sans MS" w:hAnsi="Comic Sans MS"/>
              </w:rPr>
            </w:rPrChange>
          </w:rPr>
          <w:t>/1-60/</w:t>
        </w:r>
        <w:r w:rsidR="00730E42">
          <w:rPr>
            <w:rFonts w:ascii="Comic Sans MS" w:hAnsi="Comic Sans MS"/>
          </w:rPr>
          <w:t>.</w:t>
        </w:r>
      </w:ins>
    </w:p>
    <w:p w:rsidR="00730E42" w:rsidRDefault="00730E42">
      <w:pPr>
        <w:spacing w:after="0"/>
        <w:jc w:val="both"/>
        <w:rPr>
          <w:ins w:id="1917" w:author="Louise LEWONCZUK" w:date="2017-08-14T18:57:00Z"/>
          <w:rFonts w:ascii="Comic Sans MS" w:hAnsi="Comic Sans MS"/>
        </w:rPr>
        <w:pPrChange w:id="1918" w:author="Louise LEWONCZUK" w:date="2017-06-26T13:55:00Z">
          <w:pPr>
            <w:spacing w:after="0"/>
          </w:pPr>
        </w:pPrChange>
      </w:pPr>
      <w:ins w:id="1919" w:author="Louise LEWONCZUK" w:date="2017-08-14T18:56:00Z">
        <w:r>
          <w:rPr>
            <w:rFonts w:ascii="Comic Sans MS" w:hAnsi="Comic Sans MS"/>
          </w:rPr>
          <w:t>Il se rend ensuite sur la place publique d</w:t>
        </w:r>
      </w:ins>
      <w:ins w:id="1920" w:author="Louise LEWONCZUK" w:date="2017-08-14T18:57:00Z">
        <w:r>
          <w:rPr>
            <w:rFonts w:ascii="Comic Sans MS" w:hAnsi="Comic Sans MS"/>
          </w:rPr>
          <w:t xml:space="preserve">’où il ramène Théoclymène </w:t>
        </w:r>
        <w:r w:rsidRPr="00564E8B">
          <w:rPr>
            <w:rFonts w:ascii="Comic Sans MS" w:hAnsi="Comic Sans MS"/>
            <w:color w:val="A6A6A6" w:themeColor="background1" w:themeShade="A6"/>
            <w:rPrChange w:id="1921" w:author="Louise LEWONCZUK" w:date="2017-08-14T19:03:00Z">
              <w:rPr>
                <w:rFonts w:ascii="Comic Sans MS" w:hAnsi="Comic Sans MS"/>
              </w:rPr>
            </w:rPrChange>
          </w:rPr>
          <w:t>/61-83/</w:t>
        </w:r>
        <w:r>
          <w:rPr>
            <w:rFonts w:ascii="Comic Sans MS" w:hAnsi="Comic Sans MS"/>
          </w:rPr>
          <w:t>.</w:t>
        </w:r>
      </w:ins>
    </w:p>
    <w:p w:rsidR="00730E42" w:rsidRDefault="00730E42">
      <w:pPr>
        <w:spacing w:after="0"/>
        <w:jc w:val="both"/>
        <w:rPr>
          <w:ins w:id="1922" w:author="Louise LEWONCZUK" w:date="2017-08-14T18:57:00Z"/>
          <w:rFonts w:ascii="Comic Sans MS" w:hAnsi="Comic Sans MS"/>
        </w:rPr>
        <w:pPrChange w:id="1923" w:author="Louise LEWONCZUK" w:date="2017-06-26T13:55:00Z">
          <w:pPr>
            <w:spacing w:after="0"/>
          </w:pPr>
        </w:pPrChange>
      </w:pPr>
      <w:ins w:id="1924" w:author="Louise LEWONCZUK" w:date="2017-08-14T18:57:00Z">
        <w:r>
          <w:rPr>
            <w:rFonts w:ascii="Comic Sans MS" w:hAnsi="Comic Sans MS"/>
          </w:rPr>
          <w:t xml:space="preserve">Lors du repas qui s’ensuit, Télémaque raconte son voyage à Pénélope ; Théoclymène prédit le proche retour d’Ulysse </w:t>
        </w:r>
        <w:r w:rsidRPr="00564E8B">
          <w:rPr>
            <w:rFonts w:ascii="Comic Sans MS" w:hAnsi="Comic Sans MS"/>
            <w:color w:val="A6A6A6" w:themeColor="background1" w:themeShade="A6"/>
            <w:rPrChange w:id="1925" w:author="Louise LEWONCZUK" w:date="2017-08-14T19:03:00Z">
              <w:rPr>
                <w:rFonts w:ascii="Comic Sans MS" w:hAnsi="Comic Sans MS"/>
              </w:rPr>
            </w:rPrChange>
          </w:rPr>
          <w:t>/84-166/</w:t>
        </w:r>
        <w:r>
          <w:rPr>
            <w:rFonts w:ascii="Comic Sans MS" w:hAnsi="Comic Sans MS"/>
          </w:rPr>
          <w:t>.</w:t>
        </w:r>
      </w:ins>
    </w:p>
    <w:p w:rsidR="00730E42" w:rsidRDefault="00730E42">
      <w:pPr>
        <w:spacing w:after="0"/>
        <w:jc w:val="both"/>
        <w:rPr>
          <w:ins w:id="1926" w:author="Louise LEWONCZUK" w:date="2017-08-14T18:58:00Z"/>
          <w:rFonts w:ascii="Comic Sans MS" w:hAnsi="Comic Sans MS"/>
        </w:rPr>
        <w:pPrChange w:id="1927" w:author="Louise LEWONCZUK" w:date="2017-06-26T13:55:00Z">
          <w:pPr>
            <w:spacing w:after="0"/>
          </w:pPr>
        </w:pPrChange>
      </w:pPr>
      <w:ins w:id="1928" w:author="Louise LEWONCZUK" w:date="2017-08-14T18:58:00Z">
        <w:r>
          <w:rPr>
            <w:rFonts w:ascii="Comic Sans MS" w:hAnsi="Comic Sans MS"/>
          </w:rPr>
          <w:t xml:space="preserve">Les prétendants mangent à leur tour </w:t>
        </w:r>
        <w:r w:rsidRPr="00564E8B">
          <w:rPr>
            <w:rFonts w:ascii="Comic Sans MS" w:hAnsi="Comic Sans MS"/>
            <w:color w:val="A6A6A6" w:themeColor="background1" w:themeShade="A6"/>
            <w:rPrChange w:id="1929" w:author="Louise LEWONCZUK" w:date="2017-08-14T19:03:00Z">
              <w:rPr>
                <w:rFonts w:ascii="Comic Sans MS" w:hAnsi="Comic Sans MS"/>
              </w:rPr>
            </w:rPrChange>
          </w:rPr>
          <w:t>/167-182/</w:t>
        </w:r>
        <w:r>
          <w:rPr>
            <w:rFonts w:ascii="Comic Sans MS" w:hAnsi="Comic Sans MS"/>
          </w:rPr>
          <w:t>.</w:t>
        </w:r>
      </w:ins>
    </w:p>
    <w:p w:rsidR="00730E42" w:rsidRDefault="00730E42">
      <w:pPr>
        <w:spacing w:after="0"/>
        <w:jc w:val="both"/>
        <w:rPr>
          <w:ins w:id="1930" w:author="Louise LEWONCZUK" w:date="2017-08-14T18:58:00Z"/>
          <w:rFonts w:ascii="Comic Sans MS" w:hAnsi="Comic Sans MS"/>
        </w:rPr>
        <w:pPrChange w:id="1931" w:author="Louise LEWONCZUK" w:date="2017-06-26T13:55:00Z">
          <w:pPr>
            <w:spacing w:after="0"/>
          </w:pPr>
        </w:pPrChange>
      </w:pPr>
      <w:ins w:id="1932" w:author="Louise LEWONCZUK" w:date="2017-08-14T18:58:00Z">
        <w:r>
          <w:rPr>
            <w:rFonts w:ascii="Comic Sans MS" w:hAnsi="Comic Sans MS"/>
          </w:rPr>
          <w:t xml:space="preserve">Cependant, Ulysse et le porcher se mettent eux aussi en route pour le palais ; en chemin, Ulysse subit les insultes et les brutalités de Mélanthée, un chevrier </w:t>
        </w:r>
        <w:r w:rsidRPr="00564E8B">
          <w:rPr>
            <w:rFonts w:ascii="Comic Sans MS" w:hAnsi="Comic Sans MS"/>
            <w:color w:val="A6A6A6" w:themeColor="background1" w:themeShade="A6"/>
            <w:rPrChange w:id="1933" w:author="Louise LEWONCZUK" w:date="2017-08-14T19:03:00Z">
              <w:rPr>
                <w:rFonts w:ascii="Comic Sans MS" w:hAnsi="Comic Sans MS"/>
              </w:rPr>
            </w:rPrChange>
          </w:rPr>
          <w:t>/182-253/</w:t>
        </w:r>
        <w:r>
          <w:rPr>
            <w:rFonts w:ascii="Comic Sans MS" w:hAnsi="Comic Sans MS"/>
          </w:rPr>
          <w:t>.</w:t>
        </w:r>
      </w:ins>
    </w:p>
    <w:p w:rsidR="00730E42" w:rsidRDefault="00730E42">
      <w:pPr>
        <w:spacing w:after="0"/>
        <w:jc w:val="both"/>
        <w:rPr>
          <w:ins w:id="1934" w:author="Louise LEWONCZUK" w:date="2017-08-14T18:59:00Z"/>
          <w:rFonts w:ascii="Comic Sans MS" w:hAnsi="Comic Sans MS"/>
        </w:rPr>
        <w:pPrChange w:id="1935" w:author="Louise LEWONCZUK" w:date="2017-06-26T13:55:00Z">
          <w:pPr>
            <w:spacing w:after="0"/>
          </w:pPr>
        </w:pPrChange>
      </w:pPr>
      <w:ins w:id="1936" w:author="Louise LEWONCZUK" w:date="2017-08-14T18:59:00Z">
        <w:r>
          <w:rPr>
            <w:rFonts w:ascii="Comic Sans MS" w:hAnsi="Comic Sans MS"/>
          </w:rPr>
          <w:t xml:space="preserve">Ils arrivent </w:t>
        </w:r>
      </w:ins>
      <w:ins w:id="1937" w:author="Louise LEWONCZUK" w:date="2017-08-14T19:03:00Z">
        <w:r w:rsidR="00564E8B">
          <w:rPr>
            <w:rFonts w:ascii="Comic Sans MS" w:hAnsi="Comic Sans MS"/>
          </w:rPr>
          <w:t>enfin en</w:t>
        </w:r>
      </w:ins>
      <w:ins w:id="1938" w:author="Louise LEWONCZUK" w:date="2017-08-14T18:59:00Z">
        <w:r>
          <w:rPr>
            <w:rFonts w:ascii="Comic Sans MS" w:hAnsi="Comic Sans MS"/>
          </w:rPr>
          <w:t xml:space="preserve"> vue du palais. Le vieux chien d’Ulysse, Argos, meurt en reconnaissant son maître </w:t>
        </w:r>
        <w:r w:rsidRPr="00564E8B">
          <w:rPr>
            <w:rFonts w:ascii="Comic Sans MS" w:hAnsi="Comic Sans MS"/>
            <w:color w:val="A6A6A6" w:themeColor="background1" w:themeShade="A6"/>
            <w:rPrChange w:id="1939" w:author="Louise LEWONCZUK" w:date="2017-08-14T19:03:00Z">
              <w:rPr>
                <w:rFonts w:ascii="Comic Sans MS" w:hAnsi="Comic Sans MS"/>
              </w:rPr>
            </w:rPrChange>
          </w:rPr>
          <w:t>/254-327/</w:t>
        </w:r>
        <w:r>
          <w:rPr>
            <w:rFonts w:ascii="Comic Sans MS" w:hAnsi="Comic Sans MS"/>
          </w:rPr>
          <w:t>.</w:t>
        </w:r>
      </w:ins>
    </w:p>
    <w:p w:rsidR="00730E42" w:rsidRDefault="00730E42">
      <w:pPr>
        <w:spacing w:after="0"/>
        <w:jc w:val="both"/>
        <w:rPr>
          <w:ins w:id="1940" w:author="Louise LEWONCZUK" w:date="2017-08-14T19:00:00Z"/>
          <w:rFonts w:ascii="Comic Sans MS" w:hAnsi="Comic Sans MS"/>
        </w:rPr>
        <w:pPrChange w:id="1941" w:author="Louise LEWONCZUK" w:date="2017-06-26T13:55:00Z">
          <w:pPr>
            <w:spacing w:after="0"/>
          </w:pPr>
        </w:pPrChange>
      </w:pPr>
      <w:ins w:id="1942" w:author="Louise LEWONCZUK" w:date="2017-08-14T19:00:00Z">
        <w:r>
          <w:rPr>
            <w:rFonts w:ascii="Comic Sans MS" w:hAnsi="Comic Sans MS"/>
          </w:rPr>
          <w:t xml:space="preserve">Eumée, puis Ulysse, entrent dans le palais. Antinoos maltraite le </w:t>
        </w:r>
      </w:ins>
      <w:ins w:id="1943" w:author="Louise LEWONCZUK" w:date="2017-08-14T19:03:00Z">
        <w:r w:rsidR="00564E8B">
          <w:rPr>
            <w:rFonts w:ascii="Comic Sans MS" w:hAnsi="Comic Sans MS"/>
          </w:rPr>
          <w:t>mendiant</w:t>
        </w:r>
      </w:ins>
      <w:ins w:id="1944" w:author="Louise LEWONCZUK" w:date="2017-08-14T19:00:00Z">
        <w:r>
          <w:rPr>
            <w:rFonts w:ascii="Comic Sans MS" w:hAnsi="Comic Sans MS"/>
          </w:rPr>
          <w:t xml:space="preserve"> et va jusqu’à lui jeter un escabeau à la tête. Ulysse et Télémaque réussissent cependant à se contenir </w:t>
        </w:r>
        <w:r w:rsidRPr="00564E8B">
          <w:rPr>
            <w:rFonts w:ascii="Comic Sans MS" w:hAnsi="Comic Sans MS"/>
            <w:color w:val="A6A6A6" w:themeColor="background1" w:themeShade="A6"/>
            <w:rPrChange w:id="1945" w:author="Louise LEWONCZUK" w:date="2017-08-14T19:03:00Z">
              <w:rPr>
                <w:rFonts w:ascii="Comic Sans MS" w:hAnsi="Comic Sans MS"/>
              </w:rPr>
            </w:rPrChange>
          </w:rPr>
          <w:t>/328-491/</w:t>
        </w:r>
        <w:r>
          <w:rPr>
            <w:rFonts w:ascii="Comic Sans MS" w:hAnsi="Comic Sans MS"/>
          </w:rPr>
          <w:t>.</w:t>
        </w:r>
      </w:ins>
    </w:p>
    <w:p w:rsidR="00730E42" w:rsidRDefault="00730E42">
      <w:pPr>
        <w:spacing w:after="0"/>
        <w:jc w:val="both"/>
        <w:rPr>
          <w:ins w:id="1946" w:author="Louise LEWONCZUK" w:date="2017-08-14T19:01:00Z"/>
          <w:rFonts w:ascii="Comic Sans MS" w:hAnsi="Comic Sans MS"/>
        </w:rPr>
        <w:pPrChange w:id="1947" w:author="Louise LEWONCZUK" w:date="2017-06-26T13:55:00Z">
          <w:pPr>
            <w:spacing w:after="0"/>
          </w:pPr>
        </w:pPrChange>
      </w:pPr>
      <w:ins w:id="1948" w:author="Louise LEWONCZUK" w:date="2017-08-14T19:01:00Z">
        <w:r>
          <w:rPr>
            <w:rFonts w:ascii="Comic Sans MS" w:hAnsi="Comic Sans MS"/>
          </w:rPr>
          <w:t xml:space="preserve">Pénélope, qui a tout entendu, prie Eumée de lui amener ce </w:t>
        </w:r>
      </w:ins>
      <w:ins w:id="1949" w:author="Louise LEWONCZUK" w:date="2017-08-14T19:03:00Z">
        <w:r w:rsidR="00564E8B">
          <w:rPr>
            <w:rFonts w:ascii="Comic Sans MS" w:hAnsi="Comic Sans MS"/>
          </w:rPr>
          <w:t>mendiant</w:t>
        </w:r>
      </w:ins>
      <w:ins w:id="1950" w:author="Louise LEWONCZUK" w:date="2017-08-14T19:01:00Z">
        <w:r>
          <w:rPr>
            <w:rFonts w:ascii="Comic Sans MS" w:hAnsi="Comic Sans MS"/>
          </w:rPr>
          <w:t xml:space="preserve"> qui peut avoir rencontré Ulysse </w:t>
        </w:r>
        <w:r w:rsidRPr="00564E8B">
          <w:rPr>
            <w:rFonts w:ascii="Comic Sans MS" w:hAnsi="Comic Sans MS"/>
            <w:color w:val="A6A6A6" w:themeColor="background1" w:themeShade="A6"/>
            <w:rPrChange w:id="1951" w:author="Louise LEWONCZUK" w:date="2017-08-14T19:03:00Z">
              <w:rPr>
                <w:rFonts w:ascii="Comic Sans MS" w:hAnsi="Comic Sans MS"/>
              </w:rPr>
            </w:rPrChange>
          </w:rPr>
          <w:t>/492-550/</w:t>
        </w:r>
        <w:r>
          <w:rPr>
            <w:rFonts w:ascii="Comic Sans MS" w:hAnsi="Comic Sans MS"/>
          </w:rPr>
          <w:t>.</w:t>
        </w:r>
      </w:ins>
    </w:p>
    <w:p w:rsidR="00730E42" w:rsidRDefault="00730E42">
      <w:pPr>
        <w:spacing w:after="0"/>
        <w:jc w:val="both"/>
        <w:rPr>
          <w:ins w:id="1952" w:author="Louise LEWONCZUK" w:date="2017-08-14T19:02:00Z"/>
          <w:rFonts w:ascii="Comic Sans MS" w:hAnsi="Comic Sans MS"/>
        </w:rPr>
        <w:pPrChange w:id="1953" w:author="Louise LEWONCZUK" w:date="2017-06-26T13:55:00Z">
          <w:pPr>
            <w:spacing w:after="0"/>
          </w:pPr>
        </w:pPrChange>
      </w:pPr>
      <w:ins w:id="1954" w:author="Louise LEWONCZUK" w:date="2017-08-14T19:01:00Z">
        <w:r>
          <w:rPr>
            <w:rFonts w:ascii="Comic Sans MS" w:hAnsi="Comic Sans MS"/>
          </w:rPr>
          <w:t>Mais le mendiant demande que la reine veuille bien patienter jusqu</w:t>
        </w:r>
      </w:ins>
      <w:ins w:id="1955" w:author="Louise LEWONCZUK" w:date="2017-08-14T19:02:00Z">
        <w:r>
          <w:rPr>
            <w:rFonts w:ascii="Comic Sans MS" w:hAnsi="Comic Sans MS"/>
          </w:rPr>
          <w:t xml:space="preserve">’au coucher du soleil, et le porcher transmet son message à Pénélope </w:t>
        </w:r>
        <w:r w:rsidRPr="00564E8B">
          <w:rPr>
            <w:rFonts w:ascii="Comic Sans MS" w:hAnsi="Comic Sans MS"/>
            <w:color w:val="A6A6A6" w:themeColor="background1" w:themeShade="A6"/>
            <w:rPrChange w:id="1956" w:author="Louise LEWONCZUK" w:date="2017-08-14T19:03:00Z">
              <w:rPr>
                <w:rFonts w:ascii="Comic Sans MS" w:hAnsi="Comic Sans MS"/>
              </w:rPr>
            </w:rPrChange>
          </w:rPr>
          <w:t>/551-590/</w:t>
        </w:r>
        <w:r>
          <w:rPr>
            <w:rFonts w:ascii="Comic Sans MS" w:hAnsi="Comic Sans MS"/>
          </w:rPr>
          <w:t>.</w:t>
        </w:r>
      </w:ins>
    </w:p>
    <w:p w:rsidR="00730E42" w:rsidRDefault="00730E42">
      <w:pPr>
        <w:spacing w:after="0"/>
        <w:jc w:val="both"/>
        <w:rPr>
          <w:ins w:id="1957" w:author="Louise LEWONCZUK" w:date="2017-06-26T10:44:00Z"/>
          <w:rFonts w:ascii="Comic Sans MS" w:hAnsi="Comic Sans MS"/>
        </w:rPr>
        <w:pPrChange w:id="1958" w:author="Louise LEWONCZUK" w:date="2017-06-26T13:55:00Z">
          <w:pPr>
            <w:spacing w:after="0"/>
          </w:pPr>
        </w:pPrChange>
      </w:pPr>
      <w:ins w:id="1959" w:author="Louise LEWONCZUK" w:date="2017-08-14T19:02:00Z">
        <w:r>
          <w:rPr>
            <w:rFonts w:ascii="Comic Sans MS" w:hAnsi="Comic Sans MS"/>
          </w:rPr>
          <w:t xml:space="preserve">Enfin, il retourne à ses porcs, cependant que la fête continue et que le soir survient </w:t>
        </w:r>
        <w:r w:rsidRPr="00564E8B">
          <w:rPr>
            <w:rFonts w:ascii="Comic Sans MS" w:hAnsi="Comic Sans MS"/>
            <w:color w:val="A6A6A6" w:themeColor="background1" w:themeShade="A6"/>
            <w:rPrChange w:id="1960" w:author="Louise LEWONCZUK" w:date="2017-08-14T19:03:00Z">
              <w:rPr>
                <w:rFonts w:ascii="Comic Sans MS" w:hAnsi="Comic Sans MS"/>
              </w:rPr>
            </w:rPrChange>
          </w:rPr>
          <w:t>/591-606/</w:t>
        </w:r>
        <w:r>
          <w:rPr>
            <w:rFonts w:ascii="Comic Sans MS" w:hAnsi="Comic Sans MS"/>
          </w:rPr>
          <w:t>.</w:t>
        </w:r>
      </w:ins>
    </w:p>
    <w:p w:rsidR="00296F74" w:rsidRDefault="00296F74">
      <w:pPr>
        <w:spacing w:after="0"/>
        <w:jc w:val="both"/>
        <w:rPr>
          <w:ins w:id="1961" w:author="Louise LEWONCZUK" w:date="2017-06-26T10:44:00Z"/>
          <w:rFonts w:ascii="Comic Sans MS" w:hAnsi="Comic Sans MS"/>
        </w:rPr>
        <w:pPrChange w:id="1962" w:author="Louise LEWONCZUK" w:date="2017-06-26T13:55:00Z">
          <w:pPr>
            <w:spacing w:after="0"/>
          </w:pPr>
        </w:pPrChange>
      </w:pPr>
    </w:p>
    <w:p w:rsidR="00296F74" w:rsidRDefault="00296F74">
      <w:pPr>
        <w:pStyle w:val="Paragraphedeliste"/>
        <w:numPr>
          <w:ilvl w:val="0"/>
          <w:numId w:val="9"/>
        </w:numPr>
        <w:spacing w:after="0"/>
        <w:jc w:val="both"/>
        <w:rPr>
          <w:ins w:id="1963" w:author="Louise LEWONCZUK" w:date="2017-06-26T10:44:00Z"/>
          <w:rFonts w:ascii="Comic Sans MS" w:hAnsi="Comic Sans MS"/>
          <w:b/>
          <w:color w:val="00B050"/>
          <w:sz w:val="28"/>
        </w:rPr>
        <w:pPrChange w:id="1964" w:author="Louise LEWONCZUK" w:date="2017-06-26T13:55:00Z">
          <w:pPr>
            <w:pStyle w:val="Paragraphedeliste"/>
            <w:numPr>
              <w:numId w:val="16"/>
            </w:numPr>
            <w:spacing w:after="0"/>
            <w:ind w:left="1080" w:hanging="720"/>
          </w:pPr>
        </w:pPrChange>
      </w:pPr>
      <w:ins w:id="1965" w:author="Louise LEWONCZUK" w:date="2017-06-26T10:44:00Z">
        <w:r>
          <w:rPr>
            <w:rFonts w:ascii="Comic Sans MS" w:hAnsi="Comic Sans MS"/>
            <w:b/>
            <w:color w:val="00B050"/>
            <w:sz w:val="28"/>
          </w:rPr>
          <w:t xml:space="preserve">Chant </w:t>
        </w:r>
      </w:ins>
      <w:ins w:id="1966" w:author="Louise LEWONCZUK" w:date="2017-06-26T10:45:00Z">
        <w:r>
          <w:rPr>
            <w:rFonts w:ascii="Comic Sans MS" w:hAnsi="Comic Sans MS"/>
            <w:b/>
            <w:color w:val="00B050"/>
            <w:sz w:val="28"/>
          </w:rPr>
          <w:t>X</w:t>
        </w:r>
      </w:ins>
      <w:ins w:id="1967" w:author="Louise LEWONCZUK" w:date="2017-06-26T10:44:00Z">
        <w:r>
          <w:rPr>
            <w:rFonts w:ascii="Comic Sans MS" w:hAnsi="Comic Sans MS"/>
            <w:b/>
            <w:color w:val="00B050"/>
            <w:sz w:val="28"/>
          </w:rPr>
          <w:t>VIII</w:t>
        </w:r>
      </w:ins>
    </w:p>
    <w:p w:rsidR="00296F74" w:rsidRDefault="001F60DB">
      <w:pPr>
        <w:spacing w:after="0"/>
        <w:jc w:val="both"/>
        <w:rPr>
          <w:ins w:id="1968" w:author="Louise LEWONCZUK" w:date="2017-08-15T11:41:00Z"/>
          <w:rFonts w:ascii="Comic Sans MS" w:hAnsi="Comic Sans MS"/>
        </w:rPr>
        <w:pPrChange w:id="1969" w:author="Louise LEWONCZUK" w:date="2017-06-26T13:55:00Z">
          <w:pPr>
            <w:spacing w:after="0"/>
          </w:pPr>
        </w:pPrChange>
      </w:pPr>
      <w:ins w:id="1970" w:author="Louise LEWONCZUK" w:date="2017-06-26T10:44:00Z">
        <w:r>
          <w:rPr>
            <w:rFonts w:ascii="Comic Sans MS" w:hAnsi="Comic Sans MS"/>
          </w:rPr>
          <w:t xml:space="preserve">Survient </w:t>
        </w:r>
      </w:ins>
      <w:ins w:id="1971" w:author="Louise LEWONCZUK" w:date="2017-08-15T11:40:00Z">
        <w:r>
          <w:rPr>
            <w:rFonts w:ascii="Comic Sans MS" w:hAnsi="Comic Sans MS"/>
          </w:rPr>
          <w:t>Iros, mendiant attitré d’Ithaque, qui cherche à déloger Ulysse ; une bagarre se déclenche entre les gueux qui tourne à l</w:t>
        </w:r>
      </w:ins>
      <w:ins w:id="1972" w:author="Louise LEWONCZUK" w:date="2017-08-15T11:41:00Z">
        <w:r>
          <w:rPr>
            <w:rFonts w:ascii="Comic Sans MS" w:hAnsi="Comic Sans MS"/>
          </w:rPr>
          <w:t xml:space="preserve">’avantage d’Ulysse ; celui-ci en retire quelque crédit auprès des prétendants </w:t>
        </w:r>
        <w:r w:rsidRPr="001F60DB">
          <w:rPr>
            <w:rFonts w:ascii="Comic Sans MS" w:hAnsi="Comic Sans MS"/>
            <w:color w:val="A6A6A6" w:themeColor="background1" w:themeShade="A6"/>
            <w:rPrChange w:id="1973" w:author="Louise LEWONCZUK" w:date="2017-08-15T11:47:00Z">
              <w:rPr>
                <w:rFonts w:ascii="Comic Sans MS" w:hAnsi="Comic Sans MS"/>
              </w:rPr>
            </w:rPrChange>
          </w:rPr>
          <w:t>/1-157/</w:t>
        </w:r>
        <w:r>
          <w:rPr>
            <w:rFonts w:ascii="Comic Sans MS" w:hAnsi="Comic Sans MS"/>
          </w:rPr>
          <w:t>.</w:t>
        </w:r>
      </w:ins>
    </w:p>
    <w:p w:rsidR="001F60DB" w:rsidRDefault="001F60DB">
      <w:pPr>
        <w:spacing w:after="0"/>
        <w:jc w:val="both"/>
        <w:rPr>
          <w:ins w:id="1974" w:author="Louise LEWONCZUK" w:date="2017-08-15T11:43:00Z"/>
          <w:rFonts w:ascii="Comic Sans MS" w:hAnsi="Comic Sans MS"/>
        </w:rPr>
        <w:pPrChange w:id="1975" w:author="Louise LEWONCZUK" w:date="2017-06-26T13:55:00Z">
          <w:pPr>
            <w:spacing w:after="0"/>
          </w:pPr>
        </w:pPrChange>
      </w:pPr>
      <w:ins w:id="1976" w:author="Louise LEWONCZUK" w:date="2017-08-15T11:41:00Z">
        <w:r>
          <w:rPr>
            <w:rFonts w:ascii="Comic Sans MS" w:hAnsi="Comic Sans MS"/>
          </w:rPr>
          <w:t xml:space="preserve">Athéna inspire alors à Pénélope le désir de se montrer aux prétendants ; elle l’endort, la farde, et la reine descend de son étage </w:t>
        </w:r>
        <w:r w:rsidRPr="001F60DB">
          <w:rPr>
            <w:rFonts w:ascii="Comic Sans MS" w:hAnsi="Comic Sans MS"/>
            <w:color w:val="A6A6A6" w:themeColor="background1" w:themeShade="A6"/>
            <w:rPrChange w:id="1977" w:author="Louise LEWONCZUK" w:date="2017-08-15T11:47:00Z">
              <w:rPr>
                <w:rFonts w:ascii="Comic Sans MS" w:hAnsi="Comic Sans MS"/>
              </w:rPr>
            </w:rPrChange>
          </w:rPr>
          <w:t>/158-213/</w:t>
        </w:r>
      </w:ins>
      <w:ins w:id="1978" w:author="Louise LEWONCZUK" w:date="2017-08-15T11:42:00Z">
        <w:r>
          <w:rPr>
            <w:rFonts w:ascii="Comic Sans MS" w:hAnsi="Comic Sans MS"/>
          </w:rPr>
          <w:t> </w:t>
        </w:r>
      </w:ins>
      <w:ins w:id="1979" w:author="Louise LEWONCZUK" w:date="2017-08-15T11:41:00Z">
        <w:r>
          <w:rPr>
            <w:rFonts w:ascii="Comic Sans MS" w:hAnsi="Comic Sans MS"/>
          </w:rPr>
          <w:t>;</w:t>
        </w:r>
      </w:ins>
      <w:ins w:id="1980" w:author="Louise LEWONCZUK" w:date="2017-08-15T11:42:00Z">
        <w:r>
          <w:rPr>
            <w:rFonts w:ascii="Comic Sans MS" w:hAnsi="Comic Sans MS"/>
          </w:rPr>
          <w:t xml:space="preserve"> elle reproche à Télémaque d’avoir laissé maltraiter un hôte </w:t>
        </w:r>
        <w:r w:rsidRPr="001F60DB">
          <w:rPr>
            <w:rFonts w:ascii="Comic Sans MS" w:hAnsi="Comic Sans MS"/>
            <w:color w:val="A6A6A6" w:themeColor="background1" w:themeShade="A6"/>
            <w:rPrChange w:id="1981" w:author="Louise LEWONCZUK" w:date="2017-08-15T11:47:00Z">
              <w:rPr>
                <w:rFonts w:ascii="Comic Sans MS" w:hAnsi="Comic Sans MS"/>
              </w:rPr>
            </w:rPrChange>
          </w:rPr>
          <w:t>/214-243/</w:t>
        </w:r>
        <w:r>
          <w:rPr>
            <w:rFonts w:ascii="Comic Sans MS" w:hAnsi="Comic Sans MS"/>
          </w:rPr>
          <w:t>, puis elle se plaint de la conduite des prétendants afin de les engager à la couvrir de cadeaux</w:t>
        </w:r>
      </w:ins>
      <w:ins w:id="1982" w:author="Louise LEWONCZUK" w:date="2017-08-15T11:43:00Z">
        <w:r>
          <w:rPr>
            <w:rFonts w:ascii="Comic Sans MS" w:hAnsi="Comic Sans MS"/>
          </w:rPr>
          <w:t> </w:t>
        </w:r>
      </w:ins>
      <w:ins w:id="1983" w:author="Louise LEWONCZUK" w:date="2017-08-15T11:42:00Z">
        <w:r>
          <w:rPr>
            <w:rFonts w:ascii="Comic Sans MS" w:hAnsi="Comic Sans MS"/>
          </w:rPr>
          <w:t>;</w:t>
        </w:r>
      </w:ins>
      <w:ins w:id="1984" w:author="Louise LEWONCZUK" w:date="2017-08-15T11:43:00Z">
        <w:r>
          <w:rPr>
            <w:rFonts w:ascii="Comic Sans MS" w:hAnsi="Comic Sans MS"/>
          </w:rPr>
          <w:t xml:space="preserve"> chacun en effet lui fait apporter d’autres bijoux, et Pénélope peut regagner sa chambre à l’émerveillement d’Ulysse </w:t>
        </w:r>
        <w:r w:rsidRPr="001F60DB">
          <w:rPr>
            <w:rFonts w:ascii="Comic Sans MS" w:hAnsi="Comic Sans MS"/>
            <w:color w:val="A6A6A6" w:themeColor="background1" w:themeShade="A6"/>
            <w:rPrChange w:id="1985" w:author="Louise LEWONCZUK" w:date="2017-08-15T11:47:00Z">
              <w:rPr>
                <w:rFonts w:ascii="Comic Sans MS" w:hAnsi="Comic Sans MS"/>
              </w:rPr>
            </w:rPrChange>
          </w:rPr>
          <w:t>/244-304/</w:t>
        </w:r>
        <w:r>
          <w:rPr>
            <w:rFonts w:ascii="Comic Sans MS" w:hAnsi="Comic Sans MS"/>
          </w:rPr>
          <w:t>.</w:t>
        </w:r>
      </w:ins>
    </w:p>
    <w:p w:rsidR="00611E57" w:rsidRDefault="001F60DB">
      <w:pPr>
        <w:spacing w:after="0"/>
        <w:jc w:val="both"/>
        <w:rPr>
          <w:ins w:id="1986" w:author="Louise LEWONCZUK" w:date="2017-08-15T19:07:00Z"/>
          <w:rFonts w:ascii="Comic Sans MS" w:hAnsi="Comic Sans MS"/>
        </w:rPr>
        <w:pPrChange w:id="1987" w:author="Louise LEWONCZUK" w:date="2017-06-26T13:55:00Z">
          <w:pPr>
            <w:spacing w:after="0"/>
          </w:pPr>
        </w:pPrChange>
      </w:pPr>
      <w:ins w:id="1988" w:author="Louise LEWONCZUK" w:date="2017-08-15T11:43:00Z">
        <w:r>
          <w:rPr>
            <w:rFonts w:ascii="Comic Sans MS" w:hAnsi="Comic Sans MS"/>
          </w:rPr>
          <w:t xml:space="preserve">Le </w:t>
        </w:r>
      </w:ins>
      <w:ins w:id="1989" w:author="Louise LEWONCZUK" w:date="2017-08-15T11:44:00Z">
        <w:r>
          <w:rPr>
            <w:rFonts w:ascii="Comic Sans MS" w:hAnsi="Comic Sans MS"/>
          </w:rPr>
          <w:t>soir est venu, on allume les torchères et Ulysse propose aux servantes de les surveiller à leur place ; Mélantho, sœur de Mélanthée et maîtresse d’Eurymaque, l’insulte ; mais la seule réponse violente d’Ulysse disperse toutes les servantes</w:t>
        </w:r>
      </w:ins>
      <w:ins w:id="1990" w:author="Louise LEWONCZUK" w:date="2017-08-15T11:45:00Z">
        <w:r>
          <w:rPr>
            <w:rFonts w:ascii="Comic Sans MS" w:hAnsi="Comic Sans MS"/>
          </w:rPr>
          <w:t> </w:t>
        </w:r>
      </w:ins>
      <w:ins w:id="1991" w:author="Louise LEWONCZUK" w:date="2017-08-15T11:44:00Z">
        <w:r>
          <w:rPr>
            <w:rFonts w:ascii="Comic Sans MS" w:hAnsi="Comic Sans MS"/>
          </w:rPr>
          <w:t>;</w:t>
        </w:r>
      </w:ins>
      <w:ins w:id="1992" w:author="Louise LEWONCZUK" w:date="2017-08-15T11:45:00Z">
        <w:r>
          <w:rPr>
            <w:rFonts w:ascii="Comic Sans MS" w:hAnsi="Comic Sans MS"/>
          </w:rPr>
          <w:t xml:space="preserve"> il reste seul auprès des torchères à méditer </w:t>
        </w:r>
      </w:ins>
    </w:p>
    <w:p w:rsidR="001F60DB" w:rsidRDefault="001F60DB">
      <w:pPr>
        <w:spacing w:after="0"/>
        <w:jc w:val="both"/>
        <w:rPr>
          <w:ins w:id="1993" w:author="Louise LEWONCZUK" w:date="2017-08-15T11:45:00Z"/>
          <w:rFonts w:ascii="Comic Sans MS" w:hAnsi="Comic Sans MS"/>
        </w:rPr>
        <w:pPrChange w:id="1994" w:author="Louise LEWONCZUK" w:date="2017-06-26T13:55:00Z">
          <w:pPr>
            <w:spacing w:after="0"/>
          </w:pPr>
        </w:pPrChange>
      </w:pPr>
      <w:ins w:id="1995" w:author="Louise LEWONCZUK" w:date="2017-08-15T11:45:00Z">
        <w:r w:rsidRPr="001F60DB">
          <w:rPr>
            <w:rFonts w:ascii="Comic Sans MS" w:hAnsi="Comic Sans MS"/>
            <w:color w:val="A6A6A6" w:themeColor="background1" w:themeShade="A6"/>
            <w:rPrChange w:id="1996" w:author="Louise LEWONCZUK" w:date="2017-08-15T11:47:00Z">
              <w:rPr>
                <w:rFonts w:ascii="Comic Sans MS" w:hAnsi="Comic Sans MS"/>
              </w:rPr>
            </w:rPrChange>
          </w:rPr>
          <w:t>/305-345/</w:t>
        </w:r>
        <w:r>
          <w:rPr>
            <w:rFonts w:ascii="Comic Sans MS" w:hAnsi="Comic Sans MS"/>
          </w:rPr>
          <w:t>.</w:t>
        </w:r>
      </w:ins>
    </w:p>
    <w:p w:rsidR="001F60DB" w:rsidRDefault="001F60DB">
      <w:pPr>
        <w:spacing w:after="0"/>
        <w:jc w:val="both"/>
        <w:rPr>
          <w:ins w:id="1997" w:author="Louise LEWONCZUK" w:date="2017-06-26T10:44:00Z"/>
          <w:rFonts w:ascii="Comic Sans MS" w:hAnsi="Comic Sans MS"/>
        </w:rPr>
        <w:pPrChange w:id="1998" w:author="Louise LEWONCZUK" w:date="2017-06-26T13:55:00Z">
          <w:pPr>
            <w:spacing w:after="0"/>
          </w:pPr>
        </w:pPrChange>
      </w:pPr>
      <w:ins w:id="1999" w:author="Louise LEWONCZUK" w:date="2017-08-15T11:45:00Z">
        <w:r>
          <w:rPr>
            <w:rFonts w:ascii="Comic Sans MS" w:hAnsi="Comic Sans MS"/>
          </w:rPr>
          <w:lastRenderedPageBreak/>
          <w:t>C’est maintenant au tour d’Eurymaque de reprendre les railleries ; il menace également Ulysse d</w:t>
        </w:r>
      </w:ins>
      <w:ins w:id="2000" w:author="Louise LEWONCZUK" w:date="2017-08-15T11:46:00Z">
        <w:r>
          <w:rPr>
            <w:rFonts w:ascii="Comic Sans MS" w:hAnsi="Comic Sans MS"/>
          </w:rPr>
          <w:t xml:space="preserve">’un escabeau, et le repas s’achèverait dans le tumulte si Amphinomos n’apaisait tout le monde. On procède à l’ultime libation avant la nuit </w:t>
        </w:r>
        <w:r w:rsidRPr="001F60DB">
          <w:rPr>
            <w:rFonts w:ascii="Comic Sans MS" w:hAnsi="Comic Sans MS"/>
            <w:color w:val="A6A6A6" w:themeColor="background1" w:themeShade="A6"/>
            <w:rPrChange w:id="2001" w:author="Louise LEWONCZUK" w:date="2017-08-15T11:47:00Z">
              <w:rPr>
                <w:rFonts w:ascii="Comic Sans MS" w:hAnsi="Comic Sans MS"/>
              </w:rPr>
            </w:rPrChange>
          </w:rPr>
          <w:t>/346-428/</w:t>
        </w:r>
        <w:r>
          <w:rPr>
            <w:rFonts w:ascii="Comic Sans MS" w:hAnsi="Comic Sans MS"/>
          </w:rPr>
          <w:t>.</w:t>
        </w:r>
      </w:ins>
    </w:p>
    <w:p w:rsidR="00296F74" w:rsidRDefault="00296F74">
      <w:pPr>
        <w:spacing w:after="0"/>
        <w:jc w:val="both"/>
        <w:rPr>
          <w:ins w:id="2002" w:author="Louise LEWONCZUK" w:date="2017-06-26T10:44:00Z"/>
          <w:rFonts w:ascii="Comic Sans MS" w:hAnsi="Comic Sans MS"/>
        </w:rPr>
        <w:pPrChange w:id="2003" w:author="Louise LEWONCZUK" w:date="2017-06-26T13:55:00Z">
          <w:pPr>
            <w:spacing w:after="0"/>
          </w:pPr>
        </w:pPrChange>
      </w:pPr>
    </w:p>
    <w:p w:rsidR="00296F74" w:rsidRDefault="00296F74">
      <w:pPr>
        <w:pStyle w:val="Paragraphedeliste"/>
        <w:numPr>
          <w:ilvl w:val="0"/>
          <w:numId w:val="9"/>
        </w:numPr>
        <w:spacing w:after="0"/>
        <w:jc w:val="both"/>
        <w:rPr>
          <w:ins w:id="2004" w:author="Louise LEWONCZUK" w:date="2017-06-26T10:44:00Z"/>
          <w:rFonts w:ascii="Comic Sans MS" w:hAnsi="Comic Sans MS"/>
          <w:b/>
          <w:color w:val="00B050"/>
          <w:sz w:val="28"/>
        </w:rPr>
        <w:pPrChange w:id="2005" w:author="Louise LEWONCZUK" w:date="2017-06-26T13:55:00Z">
          <w:pPr>
            <w:pStyle w:val="Paragraphedeliste"/>
            <w:numPr>
              <w:numId w:val="16"/>
            </w:numPr>
            <w:spacing w:after="0"/>
            <w:ind w:left="1080" w:hanging="720"/>
          </w:pPr>
        </w:pPrChange>
      </w:pPr>
      <w:ins w:id="2006" w:author="Louise LEWONCZUK" w:date="2017-06-26T10:44:00Z">
        <w:r>
          <w:rPr>
            <w:rFonts w:ascii="Comic Sans MS" w:hAnsi="Comic Sans MS"/>
            <w:b/>
            <w:color w:val="00B050"/>
            <w:sz w:val="28"/>
          </w:rPr>
          <w:t xml:space="preserve">Chant </w:t>
        </w:r>
      </w:ins>
      <w:ins w:id="2007" w:author="Louise LEWONCZUK" w:date="2017-06-26T10:45:00Z">
        <w:r>
          <w:rPr>
            <w:rFonts w:ascii="Comic Sans MS" w:hAnsi="Comic Sans MS"/>
            <w:b/>
            <w:color w:val="00B050"/>
            <w:sz w:val="28"/>
          </w:rPr>
          <w:t>X</w:t>
        </w:r>
      </w:ins>
      <w:ins w:id="2008" w:author="Louise LEWONCZUK" w:date="2017-06-26T10:44:00Z">
        <w:r>
          <w:rPr>
            <w:rFonts w:ascii="Comic Sans MS" w:hAnsi="Comic Sans MS"/>
            <w:b/>
            <w:color w:val="00B050"/>
            <w:sz w:val="28"/>
          </w:rPr>
          <w:t>IX</w:t>
        </w:r>
      </w:ins>
    </w:p>
    <w:p w:rsidR="00296F74" w:rsidRDefault="001F60DB">
      <w:pPr>
        <w:spacing w:after="0"/>
        <w:jc w:val="both"/>
        <w:rPr>
          <w:ins w:id="2009" w:author="Louise LEWONCZUK" w:date="2017-08-15T11:48:00Z"/>
          <w:rFonts w:ascii="Comic Sans MS" w:hAnsi="Comic Sans MS"/>
        </w:rPr>
        <w:pPrChange w:id="2010" w:author="Louise LEWONCZUK" w:date="2017-06-26T13:55:00Z">
          <w:pPr>
            <w:spacing w:after="0"/>
          </w:pPr>
        </w:pPrChange>
      </w:pPr>
      <w:ins w:id="2011" w:author="Louise LEWONCZUK" w:date="2017-08-15T11:48:00Z">
        <w:r>
          <w:rPr>
            <w:rFonts w:ascii="Comic Sans MS" w:hAnsi="Comic Sans MS"/>
          </w:rPr>
          <w:t xml:space="preserve">Ulysse, toujours sous l’aspect d’un mendiant, et </w:t>
        </w:r>
      </w:ins>
      <w:ins w:id="2012" w:author="Louise LEWONCZUK" w:date="2017-06-26T10:44:00Z">
        <w:r w:rsidR="00296F74">
          <w:rPr>
            <w:rFonts w:ascii="Comic Sans MS" w:hAnsi="Comic Sans MS"/>
          </w:rPr>
          <w:t>Télémaque</w:t>
        </w:r>
      </w:ins>
      <w:ins w:id="2013" w:author="Louise LEWONCZUK" w:date="2017-08-15T11:48:00Z">
        <w:r>
          <w:rPr>
            <w:rFonts w:ascii="Comic Sans MS" w:hAnsi="Comic Sans MS"/>
          </w:rPr>
          <w:t xml:space="preserve"> retirent de la salle les armes qui y étaient pendus ; puis Télémaque va se coucher </w:t>
        </w:r>
        <w:r w:rsidRPr="002F72F5">
          <w:rPr>
            <w:rFonts w:ascii="Comic Sans MS" w:hAnsi="Comic Sans MS"/>
            <w:color w:val="A6A6A6" w:themeColor="background1" w:themeShade="A6"/>
            <w:rPrChange w:id="2014" w:author="Louise LEWONCZUK" w:date="2017-08-15T11:56:00Z">
              <w:rPr>
                <w:rFonts w:ascii="Comic Sans MS" w:hAnsi="Comic Sans MS"/>
              </w:rPr>
            </w:rPrChange>
          </w:rPr>
          <w:t>/1-50/</w:t>
        </w:r>
        <w:r>
          <w:rPr>
            <w:rFonts w:ascii="Comic Sans MS" w:hAnsi="Comic Sans MS"/>
          </w:rPr>
          <w:t>.</w:t>
        </w:r>
      </w:ins>
    </w:p>
    <w:p w:rsidR="001F60DB" w:rsidRDefault="001F60DB">
      <w:pPr>
        <w:spacing w:after="0"/>
        <w:jc w:val="both"/>
        <w:rPr>
          <w:ins w:id="2015" w:author="Louise LEWONCZUK" w:date="2017-08-15T11:49:00Z"/>
          <w:rFonts w:ascii="Comic Sans MS" w:hAnsi="Comic Sans MS"/>
        </w:rPr>
        <w:pPrChange w:id="2016" w:author="Louise LEWONCZUK" w:date="2017-06-26T13:55:00Z">
          <w:pPr>
            <w:spacing w:after="0"/>
          </w:pPr>
        </w:pPrChange>
      </w:pPr>
      <w:ins w:id="2017" w:author="Louise LEWONCZUK" w:date="2017-08-15T11:48:00Z">
        <w:r>
          <w:rPr>
            <w:rFonts w:ascii="Comic Sans MS" w:hAnsi="Comic Sans MS"/>
          </w:rPr>
          <w:t>Pénélope descend interroger le mendiant, que Mélantho insulte une nouvelle fois</w:t>
        </w:r>
      </w:ins>
      <w:ins w:id="2018" w:author="Louise LEWONCZUK" w:date="2017-08-15T11:49:00Z">
        <w:r>
          <w:rPr>
            <w:rFonts w:ascii="Comic Sans MS" w:hAnsi="Comic Sans MS"/>
          </w:rPr>
          <w:t> </w:t>
        </w:r>
      </w:ins>
      <w:ins w:id="2019" w:author="Louise LEWONCZUK" w:date="2017-08-15T11:48:00Z">
        <w:r>
          <w:rPr>
            <w:rFonts w:ascii="Comic Sans MS" w:hAnsi="Comic Sans MS"/>
          </w:rPr>
          <w:t>;</w:t>
        </w:r>
      </w:ins>
      <w:ins w:id="2020" w:author="Louise LEWONCZUK" w:date="2017-08-15T11:49:00Z">
        <w:r>
          <w:rPr>
            <w:rFonts w:ascii="Comic Sans MS" w:hAnsi="Comic Sans MS"/>
          </w:rPr>
          <w:t xml:space="preserve"> mais la reine la remet à sa place </w:t>
        </w:r>
        <w:r w:rsidRPr="002F72F5">
          <w:rPr>
            <w:rFonts w:ascii="Comic Sans MS" w:hAnsi="Comic Sans MS"/>
            <w:color w:val="A6A6A6" w:themeColor="background1" w:themeShade="A6"/>
            <w:rPrChange w:id="2021" w:author="Louise LEWONCZUK" w:date="2017-08-15T11:56:00Z">
              <w:rPr>
                <w:rFonts w:ascii="Comic Sans MS" w:hAnsi="Comic Sans MS"/>
              </w:rPr>
            </w:rPrChange>
          </w:rPr>
          <w:t>/51-99/</w:t>
        </w:r>
        <w:r>
          <w:rPr>
            <w:rFonts w:ascii="Comic Sans MS" w:hAnsi="Comic Sans MS"/>
          </w:rPr>
          <w:t>.</w:t>
        </w:r>
      </w:ins>
    </w:p>
    <w:p w:rsidR="001F60DB" w:rsidRDefault="001F60DB">
      <w:pPr>
        <w:spacing w:after="0"/>
        <w:jc w:val="both"/>
        <w:rPr>
          <w:ins w:id="2022" w:author="Louise LEWONCZUK" w:date="2017-08-15T11:52:00Z"/>
          <w:rFonts w:ascii="Comic Sans MS" w:hAnsi="Comic Sans MS"/>
        </w:rPr>
        <w:pPrChange w:id="2023" w:author="Louise LEWONCZUK" w:date="2017-06-26T13:55:00Z">
          <w:pPr>
            <w:spacing w:after="0"/>
          </w:pPr>
        </w:pPrChange>
      </w:pPr>
      <w:ins w:id="2024" w:author="Louise LEWONCZUK" w:date="2017-08-15T11:49:00Z">
        <w:r>
          <w:rPr>
            <w:rFonts w:ascii="Comic Sans MS" w:hAnsi="Comic Sans MS"/>
          </w:rPr>
          <w:t>Les deux époux sans le savoir, sont face à face, et la conversation commence</w:t>
        </w:r>
      </w:ins>
      <w:ins w:id="2025" w:author="Louise LEWONCZUK" w:date="2017-08-15T11:50:00Z">
        <w:r w:rsidR="002F72F5">
          <w:rPr>
            <w:rFonts w:ascii="Comic Sans MS" w:hAnsi="Comic Sans MS"/>
          </w:rPr>
          <w:t> ; Pénélope évoque sa ruse de la toile, Ulysse se donne pour un Crétois qui aurait bien connu Ulysse</w:t>
        </w:r>
      </w:ins>
      <w:ins w:id="2026" w:author="Louise LEWONCZUK" w:date="2017-08-15T11:51:00Z">
        <w:r w:rsidR="002F72F5">
          <w:rPr>
            <w:rFonts w:ascii="Comic Sans MS" w:hAnsi="Comic Sans MS"/>
          </w:rPr>
          <w:t> </w:t>
        </w:r>
      </w:ins>
      <w:ins w:id="2027" w:author="Louise LEWONCZUK" w:date="2017-08-15T11:50:00Z">
        <w:r w:rsidR="002F72F5">
          <w:rPr>
            <w:rFonts w:ascii="Comic Sans MS" w:hAnsi="Comic Sans MS"/>
          </w:rPr>
          <w:t>;</w:t>
        </w:r>
      </w:ins>
      <w:ins w:id="2028" w:author="Louise LEWONCZUK" w:date="2017-08-15T11:51:00Z">
        <w:r w:rsidR="002F72F5">
          <w:rPr>
            <w:rFonts w:ascii="Comic Sans MS" w:hAnsi="Comic Sans MS"/>
          </w:rPr>
          <w:t xml:space="preserve"> il décrit ce dernier avec une telle précision que Pénélope, convaincue de sa véracité, décide de l’honorer tout particulièrement ; le mendiant refuse pourtant le lit qu’elle lui offre, et n</w:t>
        </w:r>
      </w:ins>
      <w:ins w:id="2029" w:author="Louise LEWONCZUK" w:date="2017-08-15T11:52:00Z">
        <w:r w:rsidR="002F72F5">
          <w:rPr>
            <w:rFonts w:ascii="Comic Sans MS" w:hAnsi="Comic Sans MS"/>
          </w:rPr>
          <w:t xml:space="preserve">’accepte le bain de pieds que des mains d’une servante aussi vieille, aussi éprouvée que lui ; c’est donc Euryclée qui lui rendra ce service </w:t>
        </w:r>
        <w:r w:rsidR="002F72F5" w:rsidRPr="002F72F5">
          <w:rPr>
            <w:rFonts w:ascii="Comic Sans MS" w:hAnsi="Comic Sans MS"/>
            <w:color w:val="A6A6A6" w:themeColor="background1" w:themeShade="A6"/>
            <w:rPrChange w:id="2030" w:author="Louise LEWONCZUK" w:date="2017-08-15T11:56:00Z">
              <w:rPr>
                <w:rFonts w:ascii="Comic Sans MS" w:hAnsi="Comic Sans MS"/>
              </w:rPr>
            </w:rPrChange>
          </w:rPr>
          <w:t>/100-356/</w:t>
        </w:r>
        <w:r w:rsidR="002F72F5">
          <w:rPr>
            <w:rFonts w:ascii="Comic Sans MS" w:hAnsi="Comic Sans MS"/>
          </w:rPr>
          <w:t>.</w:t>
        </w:r>
      </w:ins>
    </w:p>
    <w:p w:rsidR="00611E57" w:rsidRDefault="002F72F5">
      <w:pPr>
        <w:spacing w:after="0"/>
        <w:jc w:val="both"/>
        <w:rPr>
          <w:ins w:id="2031" w:author="Louise LEWONCZUK" w:date="2017-08-15T19:07:00Z"/>
          <w:rFonts w:ascii="Comic Sans MS" w:hAnsi="Comic Sans MS"/>
        </w:rPr>
        <w:pPrChange w:id="2032" w:author="Louise LEWONCZUK" w:date="2017-06-26T13:55:00Z">
          <w:pPr>
            <w:spacing w:after="0"/>
          </w:pPr>
        </w:pPrChange>
      </w:pPr>
      <w:ins w:id="2033" w:author="Louise LEWONCZUK" w:date="2017-08-15T11:52:00Z">
        <w:r>
          <w:rPr>
            <w:rFonts w:ascii="Comic Sans MS" w:hAnsi="Comic Sans MS"/>
          </w:rPr>
          <w:t>Euryclée s’avance ; d</w:t>
        </w:r>
      </w:ins>
      <w:ins w:id="2034" w:author="Louise LEWONCZUK" w:date="2017-08-15T11:53:00Z">
        <w:r>
          <w:rPr>
            <w:rFonts w:ascii="Comic Sans MS" w:hAnsi="Comic Sans MS"/>
          </w:rPr>
          <w:t xml:space="preserve">’abord frappée d’une ressemblance entre le mendiant et Ulysse, en s’approchant de son maître, elle reconnaît une cicatrice </w:t>
        </w:r>
        <w:r w:rsidRPr="002F72F5">
          <w:rPr>
            <w:rFonts w:ascii="Comic Sans MS" w:hAnsi="Comic Sans MS"/>
            <w:color w:val="A6A6A6" w:themeColor="background1" w:themeShade="A6"/>
            <w:rPrChange w:id="2035" w:author="Louise LEWONCZUK" w:date="2017-08-15T11:56:00Z">
              <w:rPr>
                <w:rFonts w:ascii="Comic Sans MS" w:hAnsi="Comic Sans MS"/>
              </w:rPr>
            </w:rPrChange>
          </w:rPr>
          <w:t xml:space="preserve">/357-394/ </w:t>
        </w:r>
        <w:r>
          <w:rPr>
            <w:rFonts w:ascii="Comic Sans MS" w:hAnsi="Comic Sans MS"/>
          </w:rPr>
          <w:t xml:space="preserve">dont le poète conte longuement l’histoire </w:t>
        </w:r>
      </w:ins>
    </w:p>
    <w:p w:rsidR="002F72F5" w:rsidRDefault="002F72F5">
      <w:pPr>
        <w:spacing w:after="0"/>
        <w:jc w:val="both"/>
        <w:rPr>
          <w:ins w:id="2036" w:author="Louise LEWONCZUK" w:date="2017-08-15T11:53:00Z"/>
          <w:rFonts w:ascii="Comic Sans MS" w:hAnsi="Comic Sans MS"/>
        </w:rPr>
        <w:pPrChange w:id="2037" w:author="Louise LEWONCZUK" w:date="2017-06-26T13:55:00Z">
          <w:pPr>
            <w:spacing w:after="0"/>
          </w:pPr>
        </w:pPrChange>
      </w:pPr>
      <w:ins w:id="2038" w:author="Louise LEWONCZUK" w:date="2017-08-15T11:53:00Z">
        <w:r w:rsidRPr="002F72F5">
          <w:rPr>
            <w:rFonts w:ascii="Comic Sans MS" w:hAnsi="Comic Sans MS"/>
            <w:color w:val="A6A6A6" w:themeColor="background1" w:themeShade="A6"/>
            <w:rPrChange w:id="2039" w:author="Louise LEWONCZUK" w:date="2017-08-15T11:56:00Z">
              <w:rPr>
                <w:rFonts w:ascii="Comic Sans MS" w:hAnsi="Comic Sans MS"/>
              </w:rPr>
            </w:rPrChange>
          </w:rPr>
          <w:t>/395-466/</w:t>
        </w:r>
        <w:r>
          <w:rPr>
            <w:rFonts w:ascii="Comic Sans MS" w:hAnsi="Comic Sans MS"/>
          </w:rPr>
          <w:t>.</w:t>
        </w:r>
      </w:ins>
    </w:p>
    <w:p w:rsidR="002F72F5" w:rsidRDefault="002F72F5">
      <w:pPr>
        <w:spacing w:after="0"/>
        <w:jc w:val="both"/>
        <w:rPr>
          <w:ins w:id="2040" w:author="Louise LEWONCZUK" w:date="2017-08-15T11:54:00Z"/>
          <w:rFonts w:ascii="Comic Sans MS" w:hAnsi="Comic Sans MS"/>
        </w:rPr>
        <w:pPrChange w:id="2041" w:author="Louise LEWONCZUK" w:date="2017-06-26T13:55:00Z">
          <w:pPr>
            <w:spacing w:after="0"/>
          </w:pPr>
        </w:pPrChange>
      </w:pPr>
      <w:ins w:id="2042" w:author="Louise LEWONCZUK" w:date="2017-08-15T11:54:00Z">
        <w:r>
          <w:rPr>
            <w:rFonts w:ascii="Comic Sans MS" w:hAnsi="Comic Sans MS"/>
          </w:rPr>
          <w:t xml:space="preserve">Euryclée a reconnu son maître ; il la fait taire aussitôt </w:t>
        </w:r>
        <w:r w:rsidRPr="002F72F5">
          <w:rPr>
            <w:rFonts w:ascii="Comic Sans MS" w:hAnsi="Comic Sans MS"/>
            <w:color w:val="A6A6A6" w:themeColor="background1" w:themeShade="A6"/>
            <w:rPrChange w:id="2043" w:author="Louise LEWONCZUK" w:date="2017-08-15T11:56:00Z">
              <w:rPr>
                <w:rFonts w:ascii="Comic Sans MS" w:hAnsi="Comic Sans MS"/>
              </w:rPr>
            </w:rPrChange>
          </w:rPr>
          <w:t>/467-507/</w:t>
        </w:r>
        <w:r>
          <w:rPr>
            <w:rFonts w:ascii="Comic Sans MS" w:hAnsi="Comic Sans MS"/>
          </w:rPr>
          <w:t>.</w:t>
        </w:r>
      </w:ins>
    </w:p>
    <w:p w:rsidR="002F72F5" w:rsidRDefault="002F72F5">
      <w:pPr>
        <w:spacing w:after="0"/>
        <w:jc w:val="both"/>
        <w:rPr>
          <w:ins w:id="2044" w:author="Louise LEWONCZUK" w:date="2017-08-15T11:55:00Z"/>
          <w:rFonts w:ascii="Comic Sans MS" w:hAnsi="Comic Sans MS"/>
        </w:rPr>
        <w:pPrChange w:id="2045" w:author="Louise LEWONCZUK" w:date="2017-06-26T13:55:00Z">
          <w:pPr>
            <w:spacing w:after="0"/>
          </w:pPr>
        </w:pPrChange>
      </w:pPr>
      <w:ins w:id="2046" w:author="Louise LEWONCZUK" w:date="2017-08-15T11:54:00Z">
        <w:r>
          <w:rPr>
            <w:rFonts w:ascii="Comic Sans MS" w:hAnsi="Comic Sans MS"/>
          </w:rPr>
          <w:t xml:space="preserve">Pénélope reprend son entretien avec le mendiant et lui demande l’explication d’un songe ; il annonce le proche retour d’Ulysse, interprète le mendiant. </w:t>
        </w:r>
      </w:ins>
      <w:ins w:id="2047" w:author="Louise LEWONCZUK" w:date="2017-08-15T11:55:00Z">
        <w:r>
          <w:rPr>
            <w:rFonts w:ascii="Comic Sans MS" w:hAnsi="Comic Sans MS"/>
          </w:rPr>
          <w:t xml:space="preserve">Mais la reine doute encore ; elle dit son intention de proposer aux prétendants, pour en finir, l’épreuve de l’arc. Le mendiant l’approuve </w:t>
        </w:r>
        <w:r w:rsidRPr="002F72F5">
          <w:rPr>
            <w:rFonts w:ascii="Comic Sans MS" w:hAnsi="Comic Sans MS"/>
            <w:color w:val="A6A6A6" w:themeColor="background1" w:themeShade="A6"/>
            <w:rPrChange w:id="2048" w:author="Louise LEWONCZUK" w:date="2017-08-15T11:57:00Z">
              <w:rPr>
                <w:rFonts w:ascii="Comic Sans MS" w:hAnsi="Comic Sans MS"/>
              </w:rPr>
            </w:rPrChange>
          </w:rPr>
          <w:t>/508-587/</w:t>
        </w:r>
        <w:r>
          <w:rPr>
            <w:rFonts w:ascii="Comic Sans MS" w:hAnsi="Comic Sans MS"/>
          </w:rPr>
          <w:t>.</w:t>
        </w:r>
      </w:ins>
    </w:p>
    <w:p w:rsidR="002F72F5" w:rsidRDefault="002F72F5">
      <w:pPr>
        <w:spacing w:after="0"/>
        <w:jc w:val="both"/>
        <w:rPr>
          <w:ins w:id="2049" w:author="Louise LEWONCZUK" w:date="2017-06-26T10:44:00Z"/>
          <w:rFonts w:ascii="Comic Sans MS" w:hAnsi="Comic Sans MS"/>
        </w:rPr>
        <w:pPrChange w:id="2050" w:author="Louise LEWONCZUK" w:date="2017-06-26T13:55:00Z">
          <w:pPr>
            <w:spacing w:after="0"/>
          </w:pPr>
        </w:pPrChange>
      </w:pPr>
      <w:ins w:id="2051" w:author="Louise LEWONCZUK" w:date="2017-08-15T11:55:00Z">
        <w:r>
          <w:rPr>
            <w:rFonts w:ascii="Comic Sans MS" w:hAnsi="Comic Sans MS"/>
          </w:rPr>
          <w:t xml:space="preserve">Enfin, ils se retirent chacun de son côté pour la nuit </w:t>
        </w:r>
        <w:r w:rsidRPr="002F72F5">
          <w:rPr>
            <w:rFonts w:ascii="Comic Sans MS" w:hAnsi="Comic Sans MS"/>
            <w:color w:val="A6A6A6" w:themeColor="background1" w:themeShade="A6"/>
            <w:rPrChange w:id="2052" w:author="Louise LEWONCZUK" w:date="2017-08-15T11:57:00Z">
              <w:rPr>
                <w:rFonts w:ascii="Comic Sans MS" w:hAnsi="Comic Sans MS"/>
              </w:rPr>
            </w:rPrChange>
          </w:rPr>
          <w:t>/588-604/</w:t>
        </w:r>
        <w:r>
          <w:rPr>
            <w:rFonts w:ascii="Comic Sans MS" w:hAnsi="Comic Sans MS"/>
          </w:rPr>
          <w:t>.</w:t>
        </w:r>
      </w:ins>
    </w:p>
    <w:p w:rsidR="00296F74" w:rsidRDefault="00296F74">
      <w:pPr>
        <w:spacing w:after="0"/>
        <w:jc w:val="both"/>
        <w:rPr>
          <w:ins w:id="2053" w:author="Louise LEWONCZUK" w:date="2017-06-26T10:44:00Z"/>
          <w:rFonts w:ascii="Comic Sans MS" w:hAnsi="Comic Sans MS"/>
        </w:rPr>
        <w:pPrChange w:id="2054" w:author="Louise LEWONCZUK" w:date="2017-06-26T13:55:00Z">
          <w:pPr>
            <w:spacing w:after="0"/>
          </w:pPr>
        </w:pPrChange>
      </w:pPr>
    </w:p>
    <w:p w:rsidR="00296F74" w:rsidRDefault="00296F74">
      <w:pPr>
        <w:pStyle w:val="Paragraphedeliste"/>
        <w:numPr>
          <w:ilvl w:val="0"/>
          <w:numId w:val="9"/>
        </w:numPr>
        <w:spacing w:after="0"/>
        <w:jc w:val="both"/>
        <w:rPr>
          <w:ins w:id="2055" w:author="Louise LEWONCZUK" w:date="2017-06-26T10:44:00Z"/>
          <w:rFonts w:ascii="Comic Sans MS" w:hAnsi="Comic Sans MS"/>
          <w:b/>
          <w:color w:val="00B050"/>
          <w:sz w:val="28"/>
        </w:rPr>
        <w:pPrChange w:id="2056" w:author="Louise LEWONCZUK" w:date="2017-06-26T13:55:00Z">
          <w:pPr>
            <w:pStyle w:val="Paragraphedeliste"/>
            <w:numPr>
              <w:numId w:val="16"/>
            </w:numPr>
            <w:spacing w:after="0"/>
            <w:ind w:left="1080" w:hanging="720"/>
          </w:pPr>
        </w:pPrChange>
      </w:pPr>
      <w:ins w:id="2057" w:author="Louise LEWONCZUK" w:date="2017-06-26T10:44:00Z">
        <w:r>
          <w:rPr>
            <w:rFonts w:ascii="Comic Sans MS" w:hAnsi="Comic Sans MS"/>
            <w:b/>
            <w:color w:val="00B050"/>
            <w:sz w:val="28"/>
          </w:rPr>
          <w:t xml:space="preserve">Chant </w:t>
        </w:r>
      </w:ins>
      <w:ins w:id="2058" w:author="Louise LEWONCZUK" w:date="2017-06-26T10:45:00Z">
        <w:r>
          <w:rPr>
            <w:rFonts w:ascii="Comic Sans MS" w:hAnsi="Comic Sans MS"/>
            <w:b/>
            <w:color w:val="00B050"/>
            <w:sz w:val="28"/>
          </w:rPr>
          <w:t>X</w:t>
        </w:r>
      </w:ins>
      <w:ins w:id="2059" w:author="Louise LEWONCZUK" w:date="2017-06-26T10:44:00Z">
        <w:r>
          <w:rPr>
            <w:rFonts w:ascii="Comic Sans MS" w:hAnsi="Comic Sans MS"/>
            <w:b/>
            <w:color w:val="00B050"/>
            <w:sz w:val="28"/>
          </w:rPr>
          <w:t>X</w:t>
        </w:r>
      </w:ins>
    </w:p>
    <w:p w:rsidR="00296F74" w:rsidRDefault="002F72F5">
      <w:pPr>
        <w:spacing w:after="0"/>
        <w:jc w:val="both"/>
        <w:rPr>
          <w:ins w:id="2060" w:author="Louise LEWONCZUK" w:date="2017-08-15T11:59:00Z"/>
          <w:rFonts w:ascii="Comic Sans MS" w:hAnsi="Comic Sans MS"/>
        </w:rPr>
        <w:pPrChange w:id="2061" w:author="Louise LEWONCZUK" w:date="2017-06-26T13:55:00Z">
          <w:pPr>
            <w:spacing w:after="0"/>
          </w:pPr>
        </w:pPrChange>
      </w:pPr>
      <w:ins w:id="2062" w:author="Louise LEWONCZUK" w:date="2017-08-15T11:57:00Z">
        <w:r>
          <w:rPr>
            <w:rFonts w:ascii="Comic Sans MS" w:hAnsi="Comic Sans MS"/>
          </w:rPr>
          <w:t xml:space="preserve">Ulysse s’est donc installé dans le vestibule </w:t>
        </w:r>
      </w:ins>
      <w:ins w:id="2063" w:author="Louise LEWONCZUK" w:date="2017-08-15T11:58:00Z">
        <w:r>
          <w:rPr>
            <w:rFonts w:ascii="Comic Sans MS" w:hAnsi="Comic Sans MS"/>
          </w:rPr>
          <w:t>pour</w:t>
        </w:r>
      </w:ins>
      <w:ins w:id="2064" w:author="Louise LEWONCZUK" w:date="2017-08-15T11:57:00Z">
        <w:r>
          <w:rPr>
            <w:rFonts w:ascii="Comic Sans MS" w:hAnsi="Comic Sans MS"/>
          </w:rPr>
          <w:t xml:space="preserve"> la </w:t>
        </w:r>
      </w:ins>
      <w:ins w:id="2065" w:author="Louise LEWONCZUK" w:date="2017-08-15T11:58:00Z">
        <w:r>
          <w:rPr>
            <w:rFonts w:ascii="Comic Sans MS" w:hAnsi="Comic Sans MS"/>
          </w:rPr>
          <w:t>nuit</w:t>
        </w:r>
      </w:ins>
      <w:ins w:id="2066" w:author="Louise LEWONCZUK" w:date="2017-08-15T11:57:00Z">
        <w:r>
          <w:rPr>
            <w:rFonts w:ascii="Comic Sans MS" w:hAnsi="Comic Sans MS"/>
          </w:rPr>
          <w:t> ; la vue des servantes courant rejoindre les prétendantes red</w:t>
        </w:r>
      </w:ins>
      <w:ins w:id="2067" w:author="Louise LEWONCZUK" w:date="2017-08-15T11:58:00Z">
        <w:r>
          <w:rPr>
            <w:rFonts w:ascii="Comic Sans MS" w:hAnsi="Comic Sans MS"/>
          </w:rPr>
          <w:t>ouble sa colère</w:t>
        </w:r>
      </w:ins>
      <w:ins w:id="2068" w:author="Louise LEWONCZUK" w:date="2017-08-15T11:59:00Z">
        <w:r>
          <w:rPr>
            <w:rFonts w:ascii="Comic Sans MS" w:hAnsi="Comic Sans MS"/>
          </w:rPr>
          <w:t> </w:t>
        </w:r>
      </w:ins>
      <w:ins w:id="2069" w:author="Louise LEWONCZUK" w:date="2017-08-15T11:58:00Z">
        <w:r>
          <w:rPr>
            <w:rFonts w:ascii="Comic Sans MS" w:hAnsi="Comic Sans MS"/>
          </w:rPr>
          <w:t>;</w:t>
        </w:r>
      </w:ins>
      <w:ins w:id="2070" w:author="Louise LEWONCZUK" w:date="2017-08-15T11:59:00Z">
        <w:r>
          <w:rPr>
            <w:rFonts w:ascii="Comic Sans MS" w:hAnsi="Comic Sans MS"/>
          </w:rPr>
          <w:t xml:space="preserve"> mais Athéna lui apparaît, l’apaise et l’endort </w:t>
        </w:r>
        <w:r w:rsidRPr="00BE0465">
          <w:rPr>
            <w:rFonts w:ascii="Comic Sans MS" w:hAnsi="Comic Sans MS"/>
            <w:color w:val="A6A6A6" w:themeColor="background1" w:themeShade="A6"/>
            <w:rPrChange w:id="2071" w:author="Louise LEWONCZUK" w:date="2017-08-15T12:05:00Z">
              <w:rPr>
                <w:rFonts w:ascii="Comic Sans MS" w:hAnsi="Comic Sans MS"/>
              </w:rPr>
            </w:rPrChange>
          </w:rPr>
          <w:t>/1-55/</w:t>
        </w:r>
        <w:r>
          <w:rPr>
            <w:rFonts w:ascii="Comic Sans MS" w:hAnsi="Comic Sans MS"/>
          </w:rPr>
          <w:t>.</w:t>
        </w:r>
      </w:ins>
    </w:p>
    <w:p w:rsidR="002F72F5" w:rsidRDefault="002F72F5">
      <w:pPr>
        <w:spacing w:after="0"/>
        <w:jc w:val="both"/>
        <w:rPr>
          <w:ins w:id="2072" w:author="Louise LEWONCZUK" w:date="2017-08-15T11:59:00Z"/>
          <w:rFonts w:ascii="Comic Sans MS" w:hAnsi="Comic Sans MS"/>
        </w:rPr>
        <w:pPrChange w:id="2073" w:author="Louise LEWONCZUK" w:date="2017-06-26T13:55:00Z">
          <w:pPr>
            <w:spacing w:after="0"/>
          </w:pPr>
        </w:pPrChange>
      </w:pPr>
      <w:ins w:id="2074" w:author="Louise LEWONCZUK" w:date="2017-08-15T11:59:00Z">
        <w:r>
          <w:rPr>
            <w:rFonts w:ascii="Comic Sans MS" w:hAnsi="Comic Sans MS"/>
          </w:rPr>
          <w:t xml:space="preserve">Pénélope cependant s’éveille pour appeler la mort </w:t>
        </w:r>
        <w:r w:rsidRPr="00BE0465">
          <w:rPr>
            <w:rFonts w:ascii="Comic Sans MS" w:hAnsi="Comic Sans MS"/>
            <w:color w:val="A6A6A6" w:themeColor="background1" w:themeShade="A6"/>
            <w:rPrChange w:id="2075" w:author="Louise LEWONCZUK" w:date="2017-08-15T12:05:00Z">
              <w:rPr>
                <w:rFonts w:ascii="Comic Sans MS" w:hAnsi="Comic Sans MS"/>
              </w:rPr>
            </w:rPrChange>
          </w:rPr>
          <w:t>/56-90/</w:t>
        </w:r>
        <w:r>
          <w:rPr>
            <w:rFonts w:ascii="Comic Sans MS" w:hAnsi="Comic Sans MS"/>
          </w:rPr>
          <w:t>.</w:t>
        </w:r>
      </w:ins>
    </w:p>
    <w:p w:rsidR="002F72F5" w:rsidRDefault="002F72F5">
      <w:pPr>
        <w:spacing w:after="0"/>
        <w:jc w:val="both"/>
        <w:rPr>
          <w:ins w:id="2076" w:author="Louise LEWONCZUK" w:date="2017-08-15T12:01:00Z"/>
          <w:rFonts w:ascii="Comic Sans MS" w:hAnsi="Comic Sans MS"/>
        </w:rPr>
        <w:pPrChange w:id="2077" w:author="Louise LEWONCZUK" w:date="2017-06-26T13:55:00Z">
          <w:pPr>
            <w:spacing w:after="0"/>
          </w:pPr>
        </w:pPrChange>
      </w:pPr>
      <w:ins w:id="2078" w:author="Louise LEWONCZUK" w:date="2017-08-15T11:59:00Z">
        <w:r>
          <w:rPr>
            <w:rFonts w:ascii="Comic Sans MS" w:hAnsi="Comic Sans MS"/>
          </w:rPr>
          <w:t>Enfin l’aube survient, c’est le jour de la fête d’Apollon ; Ulysse se rend dans la cour pour demander à Zeus un signe favorable, qui lui est accordé</w:t>
        </w:r>
      </w:ins>
      <w:ins w:id="2079" w:author="Louise LEWONCZUK" w:date="2017-08-15T12:00:00Z">
        <w:r>
          <w:rPr>
            <w:rFonts w:ascii="Comic Sans MS" w:hAnsi="Comic Sans MS"/>
          </w:rPr>
          <w:t> </w:t>
        </w:r>
      </w:ins>
      <w:ins w:id="2080" w:author="Louise LEWONCZUK" w:date="2017-08-15T11:59:00Z">
        <w:r>
          <w:rPr>
            <w:rFonts w:ascii="Comic Sans MS" w:hAnsi="Comic Sans MS"/>
          </w:rPr>
          <w:t>;</w:t>
        </w:r>
      </w:ins>
      <w:ins w:id="2081" w:author="Louise LEWONCZUK" w:date="2017-08-15T12:00:00Z">
        <w:r>
          <w:rPr>
            <w:rFonts w:ascii="Comic Sans MS" w:hAnsi="Comic Sans MS"/>
          </w:rPr>
          <w:t xml:space="preserve"> les servantes s’éveillent et se mettent à l’ouvrage, puis </w:t>
        </w:r>
      </w:ins>
      <w:ins w:id="2082" w:author="Louise LEWONCZUK" w:date="2017-08-15T12:01:00Z">
        <w:r w:rsidR="00BE0465">
          <w:rPr>
            <w:rFonts w:ascii="Comic Sans MS" w:hAnsi="Comic Sans MS"/>
          </w:rPr>
          <w:t>Télémaque</w:t>
        </w:r>
      </w:ins>
      <w:ins w:id="2083" w:author="Louise LEWONCZUK" w:date="2017-08-15T12:00:00Z">
        <w:r>
          <w:rPr>
            <w:rFonts w:ascii="Comic Sans MS" w:hAnsi="Comic Sans MS"/>
          </w:rPr>
          <w:t xml:space="preserve"> sort de sa chambre, s’enquiert du sort du mendiant et se rend à l</w:t>
        </w:r>
      </w:ins>
      <w:ins w:id="2084" w:author="Louise LEWONCZUK" w:date="2017-08-15T12:01:00Z">
        <w:r>
          <w:rPr>
            <w:rFonts w:ascii="Comic Sans MS" w:hAnsi="Comic Sans MS"/>
          </w:rPr>
          <w:t xml:space="preserve">’agora </w:t>
        </w:r>
        <w:r w:rsidRPr="00BE0465">
          <w:rPr>
            <w:rFonts w:ascii="Comic Sans MS" w:hAnsi="Comic Sans MS"/>
            <w:color w:val="A6A6A6" w:themeColor="background1" w:themeShade="A6"/>
            <w:rPrChange w:id="2085" w:author="Louise LEWONCZUK" w:date="2017-08-15T12:05:00Z">
              <w:rPr>
                <w:rFonts w:ascii="Comic Sans MS" w:hAnsi="Comic Sans MS"/>
              </w:rPr>
            </w:rPrChange>
          </w:rPr>
          <w:t>/91-146/</w:t>
        </w:r>
        <w:r>
          <w:rPr>
            <w:rFonts w:ascii="Comic Sans MS" w:hAnsi="Comic Sans MS"/>
          </w:rPr>
          <w:t>.</w:t>
        </w:r>
      </w:ins>
    </w:p>
    <w:p w:rsidR="002F72F5" w:rsidRDefault="00BE0465">
      <w:pPr>
        <w:spacing w:after="0"/>
        <w:jc w:val="both"/>
        <w:rPr>
          <w:ins w:id="2086" w:author="Louise LEWONCZUK" w:date="2017-08-15T12:03:00Z"/>
          <w:rFonts w:ascii="Comic Sans MS" w:hAnsi="Comic Sans MS"/>
        </w:rPr>
        <w:pPrChange w:id="2087" w:author="Louise LEWONCZUK" w:date="2017-06-26T13:55:00Z">
          <w:pPr>
            <w:spacing w:after="0"/>
          </w:pPr>
        </w:pPrChange>
      </w:pPr>
      <w:ins w:id="2088" w:author="Louise LEWONCZUK" w:date="2017-08-15T12:02:00Z">
        <w:r>
          <w:rPr>
            <w:rFonts w:ascii="Comic Sans MS" w:hAnsi="Comic Sans MS"/>
          </w:rPr>
          <w:t xml:space="preserve">Euryclée prie les servantes de tout apprêter pour la fête, Eumée survient, puis Mélanthée qui insulte à nouveau le mendiant, et le bouvier Philétios qui témoigne au contraire de sa fidélité à son </w:t>
        </w:r>
      </w:ins>
      <w:ins w:id="2089" w:author="Louise LEWONCZUK" w:date="2017-08-15T12:05:00Z">
        <w:r>
          <w:rPr>
            <w:rFonts w:ascii="Comic Sans MS" w:hAnsi="Comic Sans MS"/>
          </w:rPr>
          <w:t>maître</w:t>
        </w:r>
      </w:ins>
      <w:ins w:id="2090" w:author="Louise LEWONCZUK" w:date="2017-08-15T12:03:00Z">
        <w:r>
          <w:rPr>
            <w:rFonts w:ascii="Comic Sans MS" w:hAnsi="Comic Sans MS"/>
          </w:rPr>
          <w:t xml:space="preserve"> </w:t>
        </w:r>
        <w:r w:rsidRPr="00BE0465">
          <w:rPr>
            <w:rFonts w:ascii="Comic Sans MS" w:hAnsi="Comic Sans MS"/>
            <w:color w:val="A6A6A6" w:themeColor="background1" w:themeShade="A6"/>
            <w:rPrChange w:id="2091" w:author="Louise LEWONCZUK" w:date="2017-08-15T12:05:00Z">
              <w:rPr>
                <w:rFonts w:ascii="Comic Sans MS" w:hAnsi="Comic Sans MS"/>
              </w:rPr>
            </w:rPrChange>
          </w:rPr>
          <w:t>/147-240/</w:t>
        </w:r>
        <w:r>
          <w:rPr>
            <w:rFonts w:ascii="Comic Sans MS" w:hAnsi="Comic Sans MS"/>
          </w:rPr>
          <w:t>.</w:t>
        </w:r>
      </w:ins>
    </w:p>
    <w:p w:rsidR="00BE0465" w:rsidRDefault="00BE0465">
      <w:pPr>
        <w:spacing w:after="0"/>
        <w:jc w:val="both"/>
        <w:rPr>
          <w:ins w:id="2092" w:author="Louise LEWONCZUK" w:date="2017-08-15T12:03:00Z"/>
          <w:rFonts w:ascii="Comic Sans MS" w:hAnsi="Comic Sans MS"/>
        </w:rPr>
        <w:pPrChange w:id="2093" w:author="Louise LEWONCZUK" w:date="2017-06-26T13:55:00Z">
          <w:pPr>
            <w:spacing w:after="0"/>
          </w:pPr>
        </w:pPrChange>
      </w:pPr>
      <w:ins w:id="2094" w:author="Louise LEWONCZUK" w:date="2017-08-15T12:03:00Z">
        <w:r>
          <w:rPr>
            <w:rFonts w:ascii="Comic Sans MS" w:hAnsi="Comic Sans MS"/>
          </w:rPr>
          <w:t xml:space="preserve">Les prétendants, avertis par un présage défavorable, renoncent au meurtre de Télémaque, et le repas commence. Ulysse subit de </w:t>
        </w:r>
      </w:ins>
      <w:ins w:id="2095" w:author="Louise LEWONCZUK" w:date="2017-08-15T12:05:00Z">
        <w:r>
          <w:rPr>
            <w:rFonts w:ascii="Comic Sans MS" w:hAnsi="Comic Sans MS"/>
          </w:rPr>
          <w:t>nouveaux</w:t>
        </w:r>
      </w:ins>
      <w:ins w:id="2096" w:author="Louise LEWONCZUK" w:date="2017-08-15T12:03:00Z">
        <w:r>
          <w:rPr>
            <w:rFonts w:ascii="Comic Sans MS" w:hAnsi="Comic Sans MS"/>
          </w:rPr>
          <w:t xml:space="preserve"> affronts ; Télémaque et les prétendants reprennent leur éternel débat </w:t>
        </w:r>
        <w:r w:rsidRPr="00BE0465">
          <w:rPr>
            <w:rFonts w:ascii="Comic Sans MS" w:hAnsi="Comic Sans MS"/>
            <w:color w:val="A6A6A6" w:themeColor="background1" w:themeShade="A6"/>
            <w:rPrChange w:id="2097" w:author="Louise LEWONCZUK" w:date="2017-08-15T12:05:00Z">
              <w:rPr>
                <w:rFonts w:ascii="Comic Sans MS" w:hAnsi="Comic Sans MS"/>
              </w:rPr>
            </w:rPrChange>
          </w:rPr>
          <w:t>/214-344/</w:t>
        </w:r>
        <w:r>
          <w:rPr>
            <w:rFonts w:ascii="Comic Sans MS" w:hAnsi="Comic Sans MS"/>
          </w:rPr>
          <w:t>.</w:t>
        </w:r>
      </w:ins>
    </w:p>
    <w:p w:rsidR="00BE0465" w:rsidRDefault="00BE0465">
      <w:pPr>
        <w:spacing w:after="0"/>
        <w:jc w:val="both"/>
        <w:rPr>
          <w:ins w:id="2098" w:author="Louise LEWONCZUK" w:date="2017-06-26T10:46:00Z"/>
          <w:rFonts w:ascii="Comic Sans MS" w:hAnsi="Comic Sans MS"/>
        </w:rPr>
        <w:pPrChange w:id="2099" w:author="Louise LEWONCZUK" w:date="2017-06-26T13:55:00Z">
          <w:pPr>
            <w:spacing w:after="0"/>
          </w:pPr>
        </w:pPrChange>
      </w:pPr>
      <w:ins w:id="2100" w:author="Louise LEWONCZUK" w:date="2017-08-15T12:04:00Z">
        <w:r>
          <w:rPr>
            <w:rFonts w:ascii="Comic Sans MS" w:hAnsi="Comic Sans MS"/>
          </w:rPr>
          <w:t xml:space="preserve">Soudain, les prétendants sont saisis d’un </w:t>
        </w:r>
      </w:ins>
      <w:ins w:id="2101" w:author="Louise LEWONCZUK" w:date="2017-08-15T12:05:00Z">
        <w:r>
          <w:rPr>
            <w:rFonts w:ascii="Comic Sans MS" w:hAnsi="Comic Sans MS"/>
          </w:rPr>
          <w:t>trouble</w:t>
        </w:r>
      </w:ins>
      <w:ins w:id="2102" w:author="Louise LEWONCZUK" w:date="2017-08-15T12:04:00Z">
        <w:r>
          <w:rPr>
            <w:rFonts w:ascii="Comic Sans MS" w:hAnsi="Comic Sans MS"/>
          </w:rPr>
          <w:t xml:space="preserve"> étrange, Théoclymène prophétise pathétiquement leur fin, puis quitte le palais sous les huées et les rires. Les poètes laisse cependant entendre que le souper sera moins gai </w:t>
        </w:r>
        <w:r w:rsidRPr="00BE0465">
          <w:rPr>
            <w:rFonts w:ascii="Comic Sans MS" w:hAnsi="Comic Sans MS"/>
            <w:color w:val="A6A6A6" w:themeColor="background1" w:themeShade="A6"/>
            <w:rPrChange w:id="2103" w:author="Louise LEWONCZUK" w:date="2017-08-15T12:05:00Z">
              <w:rPr>
                <w:rFonts w:ascii="Comic Sans MS" w:hAnsi="Comic Sans MS"/>
              </w:rPr>
            </w:rPrChange>
          </w:rPr>
          <w:t>/345-394/</w:t>
        </w:r>
        <w:r>
          <w:rPr>
            <w:rFonts w:ascii="Comic Sans MS" w:hAnsi="Comic Sans MS"/>
          </w:rPr>
          <w:t>.</w:t>
        </w:r>
      </w:ins>
    </w:p>
    <w:p w:rsidR="00514610" w:rsidRDefault="00514610">
      <w:pPr>
        <w:spacing w:after="0"/>
        <w:jc w:val="both"/>
        <w:rPr>
          <w:ins w:id="2104" w:author="Louise LEWONCZUK" w:date="2017-06-26T10:45:00Z"/>
          <w:rFonts w:ascii="Comic Sans MS" w:hAnsi="Comic Sans MS"/>
        </w:rPr>
        <w:pPrChange w:id="2105" w:author="Louise LEWONCZUK" w:date="2017-06-26T13:55:00Z">
          <w:pPr>
            <w:spacing w:after="0"/>
          </w:pPr>
        </w:pPrChange>
      </w:pPr>
    </w:p>
    <w:p w:rsidR="00514610" w:rsidRDefault="00514610">
      <w:pPr>
        <w:pStyle w:val="Paragraphedeliste"/>
        <w:numPr>
          <w:ilvl w:val="0"/>
          <w:numId w:val="9"/>
        </w:numPr>
        <w:spacing w:after="0"/>
        <w:jc w:val="both"/>
        <w:rPr>
          <w:ins w:id="2106" w:author="Louise LEWONCZUK" w:date="2017-06-26T10:45:00Z"/>
          <w:rFonts w:ascii="Comic Sans MS" w:hAnsi="Comic Sans MS"/>
          <w:b/>
          <w:color w:val="00B050"/>
          <w:sz w:val="28"/>
        </w:rPr>
        <w:pPrChange w:id="2107" w:author="Louise LEWONCZUK" w:date="2017-06-26T13:55:00Z">
          <w:pPr>
            <w:pStyle w:val="Paragraphedeliste"/>
            <w:numPr>
              <w:numId w:val="17"/>
            </w:numPr>
            <w:spacing w:after="0"/>
            <w:ind w:left="1080" w:hanging="720"/>
          </w:pPr>
        </w:pPrChange>
      </w:pPr>
      <w:ins w:id="2108" w:author="Louise LEWONCZUK" w:date="2017-06-26T10:45:00Z">
        <w:r>
          <w:rPr>
            <w:rFonts w:ascii="Comic Sans MS" w:hAnsi="Comic Sans MS"/>
            <w:b/>
            <w:color w:val="00B050"/>
            <w:sz w:val="28"/>
          </w:rPr>
          <w:t xml:space="preserve">Chant </w:t>
        </w:r>
      </w:ins>
      <w:ins w:id="2109" w:author="Louise LEWONCZUK" w:date="2017-06-26T10:46:00Z">
        <w:r>
          <w:rPr>
            <w:rFonts w:ascii="Comic Sans MS" w:hAnsi="Comic Sans MS"/>
            <w:b/>
            <w:color w:val="00B050"/>
            <w:sz w:val="28"/>
          </w:rPr>
          <w:t>X</w:t>
        </w:r>
      </w:ins>
      <w:ins w:id="2110" w:author="Louise LEWONCZUK" w:date="2017-06-26T10:45:00Z">
        <w:r>
          <w:rPr>
            <w:rFonts w:ascii="Comic Sans MS" w:hAnsi="Comic Sans MS"/>
            <w:b/>
            <w:color w:val="00B050"/>
            <w:sz w:val="28"/>
          </w:rPr>
          <w:t>XI</w:t>
        </w:r>
      </w:ins>
    </w:p>
    <w:p w:rsidR="00514610" w:rsidRDefault="00BE0465">
      <w:pPr>
        <w:spacing w:after="0"/>
        <w:jc w:val="both"/>
        <w:rPr>
          <w:ins w:id="2111" w:author="Louise LEWONCZUK" w:date="2017-08-15T12:06:00Z"/>
          <w:rFonts w:ascii="Comic Sans MS" w:hAnsi="Comic Sans MS"/>
        </w:rPr>
        <w:pPrChange w:id="2112" w:author="Louise LEWONCZUK" w:date="2017-06-26T13:55:00Z">
          <w:pPr>
            <w:spacing w:after="0"/>
          </w:pPr>
        </w:pPrChange>
      </w:pPr>
      <w:ins w:id="2113" w:author="Louise LEWONCZUK" w:date="2017-06-26T10:45:00Z">
        <w:r>
          <w:rPr>
            <w:rFonts w:ascii="Comic Sans MS" w:hAnsi="Comic Sans MS"/>
          </w:rPr>
          <w:t>L</w:t>
        </w:r>
      </w:ins>
      <w:ins w:id="2114" w:author="Louise LEWONCZUK" w:date="2017-08-15T12:06:00Z">
        <w:r>
          <w:rPr>
            <w:rFonts w:ascii="Comic Sans MS" w:hAnsi="Comic Sans MS"/>
          </w:rPr>
          <w:t xml:space="preserve">’après-midi est venu ; Pénélope présente aux prétendants l’arc et les haches qui décideront de son sort </w:t>
        </w:r>
        <w:r w:rsidRPr="0051224F">
          <w:rPr>
            <w:rFonts w:ascii="Comic Sans MS" w:hAnsi="Comic Sans MS"/>
            <w:color w:val="A6A6A6" w:themeColor="background1" w:themeShade="A6"/>
            <w:rPrChange w:id="2115" w:author="Louise LEWONCZUK" w:date="2017-08-15T12:13:00Z">
              <w:rPr>
                <w:rFonts w:ascii="Comic Sans MS" w:hAnsi="Comic Sans MS"/>
              </w:rPr>
            </w:rPrChange>
          </w:rPr>
          <w:t>/1-79/</w:t>
        </w:r>
        <w:r>
          <w:rPr>
            <w:rFonts w:ascii="Comic Sans MS" w:hAnsi="Comic Sans MS"/>
          </w:rPr>
          <w:t>.</w:t>
        </w:r>
      </w:ins>
    </w:p>
    <w:p w:rsidR="00BE0465" w:rsidRDefault="00BE0465">
      <w:pPr>
        <w:spacing w:after="0"/>
        <w:jc w:val="both"/>
        <w:rPr>
          <w:ins w:id="2116" w:author="Louise LEWONCZUK" w:date="2017-08-15T12:07:00Z"/>
          <w:rFonts w:ascii="Comic Sans MS" w:hAnsi="Comic Sans MS"/>
        </w:rPr>
        <w:pPrChange w:id="2117" w:author="Louise LEWONCZUK" w:date="2017-06-26T13:55:00Z">
          <w:pPr>
            <w:spacing w:after="0"/>
          </w:pPr>
        </w:pPrChange>
      </w:pPr>
      <w:ins w:id="2118" w:author="Louise LEWONCZUK" w:date="2017-08-15T12:07:00Z">
        <w:r>
          <w:rPr>
            <w:rFonts w:ascii="Comic Sans MS" w:hAnsi="Comic Sans MS"/>
          </w:rPr>
          <w:lastRenderedPageBreak/>
          <w:t xml:space="preserve">Télémaque tente le premier l’épreuve ; il réussirait peut-être, si le mendiant ne lui faisait signe de renoncer </w:t>
        </w:r>
        <w:r w:rsidRPr="0051224F">
          <w:rPr>
            <w:rFonts w:ascii="Comic Sans MS" w:hAnsi="Comic Sans MS"/>
            <w:color w:val="A6A6A6" w:themeColor="background1" w:themeShade="A6"/>
            <w:rPrChange w:id="2119" w:author="Louise LEWONCZUK" w:date="2017-08-15T12:13:00Z">
              <w:rPr>
                <w:rFonts w:ascii="Comic Sans MS" w:hAnsi="Comic Sans MS"/>
              </w:rPr>
            </w:rPrChange>
          </w:rPr>
          <w:t>/80-139/</w:t>
        </w:r>
        <w:r>
          <w:rPr>
            <w:rFonts w:ascii="Comic Sans MS" w:hAnsi="Comic Sans MS"/>
          </w:rPr>
          <w:t>.</w:t>
        </w:r>
      </w:ins>
    </w:p>
    <w:p w:rsidR="00BE0465" w:rsidRDefault="00BE0465">
      <w:pPr>
        <w:spacing w:after="0"/>
        <w:jc w:val="both"/>
        <w:rPr>
          <w:ins w:id="2120" w:author="Louise LEWONCZUK" w:date="2017-08-15T12:08:00Z"/>
          <w:rFonts w:ascii="Comic Sans MS" w:hAnsi="Comic Sans MS"/>
        </w:rPr>
        <w:pPrChange w:id="2121" w:author="Louise LEWONCZUK" w:date="2017-06-26T13:55:00Z">
          <w:pPr>
            <w:spacing w:after="0"/>
          </w:pPr>
        </w:pPrChange>
      </w:pPr>
      <w:ins w:id="2122" w:author="Louise LEWONCZUK" w:date="2017-08-15T12:08:00Z">
        <w:r>
          <w:rPr>
            <w:rFonts w:ascii="Comic Sans MS" w:hAnsi="Comic Sans MS"/>
          </w:rPr>
          <w:t xml:space="preserve">Les prétendants essaient et échouent les uns après les autres ; il ne reste plus maintenant qu’Antinoos et Eurymaque </w:t>
        </w:r>
        <w:r w:rsidRPr="0051224F">
          <w:rPr>
            <w:rFonts w:ascii="Comic Sans MS" w:hAnsi="Comic Sans MS"/>
            <w:color w:val="A6A6A6" w:themeColor="background1" w:themeShade="A6"/>
            <w:rPrChange w:id="2123" w:author="Louise LEWONCZUK" w:date="2017-08-15T12:14:00Z">
              <w:rPr>
                <w:rFonts w:ascii="Comic Sans MS" w:hAnsi="Comic Sans MS"/>
              </w:rPr>
            </w:rPrChange>
          </w:rPr>
          <w:t>/140-186/</w:t>
        </w:r>
        <w:r>
          <w:rPr>
            <w:rFonts w:ascii="Comic Sans MS" w:hAnsi="Comic Sans MS"/>
          </w:rPr>
          <w:t>.</w:t>
        </w:r>
      </w:ins>
    </w:p>
    <w:p w:rsidR="00BE0465" w:rsidRDefault="00BE0465">
      <w:pPr>
        <w:spacing w:after="0"/>
        <w:jc w:val="both"/>
        <w:rPr>
          <w:ins w:id="2124" w:author="Louise LEWONCZUK" w:date="2017-08-15T12:09:00Z"/>
          <w:rFonts w:ascii="Comic Sans MS" w:hAnsi="Comic Sans MS"/>
        </w:rPr>
        <w:pPrChange w:id="2125" w:author="Louise LEWONCZUK" w:date="2017-06-26T13:55:00Z">
          <w:pPr>
            <w:spacing w:after="0"/>
          </w:pPr>
        </w:pPrChange>
      </w:pPr>
      <w:ins w:id="2126" w:author="Louise LEWONCZUK" w:date="2017-08-15T12:08:00Z">
        <w:r>
          <w:rPr>
            <w:rFonts w:ascii="Comic Sans MS" w:hAnsi="Comic Sans MS"/>
          </w:rPr>
          <w:t>Alors, le mendiant emmène dehors Eumée et Philétios, se fait reconna</w:t>
        </w:r>
      </w:ins>
      <w:ins w:id="2127" w:author="Louise LEWONCZUK" w:date="2017-08-15T12:09:00Z">
        <w:r>
          <w:rPr>
            <w:rFonts w:ascii="Comic Sans MS" w:hAnsi="Comic Sans MS"/>
          </w:rPr>
          <w:t xml:space="preserve">ître et leur donne ses instructions pour la suite ; puis ils regagnent la salle </w:t>
        </w:r>
        <w:r w:rsidRPr="0051224F">
          <w:rPr>
            <w:rFonts w:ascii="Comic Sans MS" w:hAnsi="Comic Sans MS"/>
            <w:color w:val="A6A6A6" w:themeColor="background1" w:themeShade="A6"/>
            <w:rPrChange w:id="2128" w:author="Louise LEWONCZUK" w:date="2017-08-15T12:14:00Z">
              <w:rPr>
                <w:rFonts w:ascii="Comic Sans MS" w:hAnsi="Comic Sans MS"/>
              </w:rPr>
            </w:rPrChange>
          </w:rPr>
          <w:t>/187-244/</w:t>
        </w:r>
        <w:r>
          <w:rPr>
            <w:rFonts w:ascii="Comic Sans MS" w:hAnsi="Comic Sans MS"/>
          </w:rPr>
          <w:t>.</w:t>
        </w:r>
      </w:ins>
    </w:p>
    <w:p w:rsidR="00BE0465" w:rsidRDefault="00BE0465">
      <w:pPr>
        <w:spacing w:after="0"/>
        <w:jc w:val="both"/>
        <w:rPr>
          <w:ins w:id="2129" w:author="Louise LEWONCZUK" w:date="2017-08-15T12:10:00Z"/>
          <w:rFonts w:ascii="Comic Sans MS" w:hAnsi="Comic Sans MS"/>
        </w:rPr>
        <w:pPrChange w:id="2130" w:author="Louise LEWONCZUK" w:date="2017-06-26T13:55:00Z">
          <w:pPr>
            <w:spacing w:after="0"/>
          </w:pPr>
        </w:pPrChange>
      </w:pPr>
      <w:ins w:id="2131" w:author="Louise LEWONCZUK" w:date="2017-08-15T12:09:00Z">
        <w:r>
          <w:rPr>
            <w:rFonts w:ascii="Comic Sans MS" w:hAnsi="Comic Sans MS"/>
          </w:rPr>
          <w:t>Eurymaque ayant à son tour échoué, Antinoos allègue la fête d’Apollon pour ajournée l</w:t>
        </w:r>
      </w:ins>
      <w:ins w:id="2132" w:author="Louise LEWONCZUK" w:date="2017-08-15T12:10:00Z">
        <w:r>
          <w:rPr>
            <w:rFonts w:ascii="Comic Sans MS" w:hAnsi="Comic Sans MS"/>
          </w:rPr>
          <w:t xml:space="preserve">’épreuve ; le mendiant cependant demande à essayer ; les prétendants s’irritent de sa présomption, mais Pénélope intervient en sa faveur </w:t>
        </w:r>
        <w:r w:rsidRPr="0051224F">
          <w:rPr>
            <w:rFonts w:ascii="Comic Sans MS" w:hAnsi="Comic Sans MS"/>
            <w:color w:val="A6A6A6" w:themeColor="background1" w:themeShade="A6"/>
            <w:rPrChange w:id="2133" w:author="Louise LEWONCZUK" w:date="2017-08-15T12:14:00Z">
              <w:rPr>
                <w:rFonts w:ascii="Comic Sans MS" w:hAnsi="Comic Sans MS"/>
              </w:rPr>
            </w:rPrChange>
          </w:rPr>
          <w:t>/245-342/</w:t>
        </w:r>
        <w:r>
          <w:rPr>
            <w:rFonts w:ascii="Comic Sans MS" w:hAnsi="Comic Sans MS"/>
          </w:rPr>
          <w:t>.</w:t>
        </w:r>
      </w:ins>
    </w:p>
    <w:p w:rsidR="00BE0465" w:rsidRDefault="00BE0465">
      <w:pPr>
        <w:spacing w:after="0"/>
        <w:jc w:val="both"/>
        <w:rPr>
          <w:ins w:id="2134" w:author="Louise LEWONCZUK" w:date="2017-08-15T12:11:00Z"/>
          <w:rFonts w:ascii="Comic Sans MS" w:hAnsi="Comic Sans MS"/>
        </w:rPr>
        <w:pPrChange w:id="2135" w:author="Louise LEWONCZUK" w:date="2017-06-26T13:55:00Z">
          <w:pPr>
            <w:spacing w:after="0"/>
          </w:pPr>
        </w:pPrChange>
      </w:pPr>
      <w:ins w:id="2136" w:author="Louise LEWONCZUK" w:date="2017-08-15T12:11:00Z">
        <w:r>
          <w:rPr>
            <w:rFonts w:ascii="Comic Sans MS" w:hAnsi="Comic Sans MS"/>
          </w:rPr>
          <w:t xml:space="preserve">Télémaque la renvoie dans ses appartements ; Eumée, comme il a été convenu, apporte l’arc au mendiant, ordonne à Euryclée d’enfermer les femmes dans leurs chambres, tandis que Philétios boucle les portes de la cour </w:t>
        </w:r>
        <w:r w:rsidRPr="0051224F">
          <w:rPr>
            <w:rFonts w:ascii="Comic Sans MS" w:hAnsi="Comic Sans MS"/>
            <w:color w:val="A6A6A6" w:themeColor="background1" w:themeShade="A6"/>
            <w:rPrChange w:id="2137" w:author="Louise LEWONCZUK" w:date="2017-08-15T12:14:00Z">
              <w:rPr>
                <w:rFonts w:ascii="Comic Sans MS" w:hAnsi="Comic Sans MS"/>
              </w:rPr>
            </w:rPrChange>
          </w:rPr>
          <w:t>/343-391/</w:t>
        </w:r>
        <w:r>
          <w:rPr>
            <w:rFonts w:ascii="Comic Sans MS" w:hAnsi="Comic Sans MS"/>
          </w:rPr>
          <w:t>.</w:t>
        </w:r>
      </w:ins>
    </w:p>
    <w:p w:rsidR="0051224F" w:rsidRDefault="00BE0465">
      <w:pPr>
        <w:spacing w:after="0"/>
        <w:jc w:val="both"/>
        <w:rPr>
          <w:ins w:id="2138" w:author="Louise LEWONCZUK" w:date="2017-06-26T10:45:00Z"/>
          <w:rFonts w:ascii="Comic Sans MS" w:hAnsi="Comic Sans MS"/>
        </w:rPr>
        <w:pPrChange w:id="2139" w:author="Louise LEWONCZUK" w:date="2017-06-26T13:55:00Z">
          <w:pPr>
            <w:spacing w:after="0"/>
          </w:pPr>
        </w:pPrChange>
      </w:pPr>
      <w:ins w:id="2140" w:author="Louise LEWONCZUK" w:date="2017-08-15T12:12:00Z">
        <w:r>
          <w:rPr>
            <w:rFonts w:ascii="Comic Sans MS" w:hAnsi="Comic Sans MS"/>
          </w:rPr>
          <w:t xml:space="preserve">Ulysse déjà soupèse l’arc en connaisseur ; sans même se lever, il tend la corde, et d’une seule flèche traverse les douze haches. Sans se </w:t>
        </w:r>
      </w:ins>
      <w:ins w:id="2141" w:author="Louise LEWONCZUK" w:date="2017-08-15T12:13:00Z">
        <w:r w:rsidR="0051224F">
          <w:rPr>
            <w:rFonts w:ascii="Comic Sans MS" w:hAnsi="Comic Sans MS"/>
          </w:rPr>
          <w:t xml:space="preserve">faire connaître encore, il profère une obscure menace à l’adresse des prétendants, et Télémaque, tout en armes, vient se ranger à son côté </w:t>
        </w:r>
        <w:r w:rsidR="0051224F" w:rsidRPr="0051224F">
          <w:rPr>
            <w:rFonts w:ascii="Comic Sans MS" w:hAnsi="Comic Sans MS"/>
            <w:color w:val="A6A6A6" w:themeColor="background1" w:themeShade="A6"/>
            <w:rPrChange w:id="2142" w:author="Louise LEWONCZUK" w:date="2017-08-15T12:14:00Z">
              <w:rPr>
                <w:rFonts w:ascii="Comic Sans MS" w:hAnsi="Comic Sans MS"/>
              </w:rPr>
            </w:rPrChange>
          </w:rPr>
          <w:t>/392-434/</w:t>
        </w:r>
        <w:r w:rsidR="0051224F">
          <w:rPr>
            <w:rFonts w:ascii="Comic Sans MS" w:hAnsi="Comic Sans MS"/>
          </w:rPr>
          <w:t>.</w:t>
        </w:r>
      </w:ins>
    </w:p>
    <w:p w:rsidR="00514610" w:rsidRDefault="00514610">
      <w:pPr>
        <w:spacing w:after="0"/>
        <w:jc w:val="both"/>
        <w:rPr>
          <w:ins w:id="2143" w:author="Louise LEWONCZUK" w:date="2017-06-26T10:45:00Z"/>
          <w:rFonts w:ascii="Comic Sans MS" w:hAnsi="Comic Sans MS"/>
        </w:rPr>
        <w:pPrChange w:id="2144" w:author="Louise LEWONCZUK" w:date="2017-06-26T13:55:00Z">
          <w:pPr>
            <w:spacing w:after="0"/>
          </w:pPr>
        </w:pPrChange>
      </w:pPr>
    </w:p>
    <w:p w:rsidR="00514610" w:rsidRDefault="00514610">
      <w:pPr>
        <w:pStyle w:val="Paragraphedeliste"/>
        <w:numPr>
          <w:ilvl w:val="0"/>
          <w:numId w:val="9"/>
        </w:numPr>
        <w:spacing w:after="0"/>
        <w:jc w:val="both"/>
        <w:rPr>
          <w:ins w:id="2145" w:author="Louise LEWONCZUK" w:date="2017-06-26T10:45:00Z"/>
          <w:rFonts w:ascii="Comic Sans MS" w:hAnsi="Comic Sans MS"/>
          <w:b/>
          <w:color w:val="00B050"/>
          <w:sz w:val="28"/>
        </w:rPr>
        <w:pPrChange w:id="2146" w:author="Louise LEWONCZUK" w:date="2017-06-26T13:55:00Z">
          <w:pPr>
            <w:pStyle w:val="Paragraphedeliste"/>
            <w:numPr>
              <w:numId w:val="17"/>
            </w:numPr>
            <w:spacing w:after="0"/>
            <w:ind w:left="1080" w:hanging="720"/>
          </w:pPr>
        </w:pPrChange>
      </w:pPr>
      <w:ins w:id="2147" w:author="Louise LEWONCZUK" w:date="2017-06-26T10:45:00Z">
        <w:r>
          <w:rPr>
            <w:rFonts w:ascii="Comic Sans MS" w:hAnsi="Comic Sans MS"/>
            <w:b/>
            <w:color w:val="00B050"/>
            <w:sz w:val="28"/>
          </w:rPr>
          <w:t xml:space="preserve">Chant </w:t>
        </w:r>
      </w:ins>
      <w:ins w:id="2148" w:author="Louise LEWONCZUK" w:date="2017-06-26T10:46:00Z">
        <w:r>
          <w:rPr>
            <w:rFonts w:ascii="Comic Sans MS" w:hAnsi="Comic Sans MS"/>
            <w:b/>
            <w:color w:val="00B050"/>
            <w:sz w:val="28"/>
          </w:rPr>
          <w:t>X</w:t>
        </w:r>
      </w:ins>
      <w:ins w:id="2149" w:author="Louise LEWONCZUK" w:date="2017-06-26T10:45:00Z">
        <w:r>
          <w:rPr>
            <w:rFonts w:ascii="Comic Sans MS" w:hAnsi="Comic Sans MS"/>
            <w:b/>
            <w:color w:val="00B050"/>
            <w:sz w:val="28"/>
          </w:rPr>
          <w:t>XII</w:t>
        </w:r>
      </w:ins>
    </w:p>
    <w:p w:rsidR="00514610" w:rsidRDefault="0051224F">
      <w:pPr>
        <w:spacing w:after="0"/>
        <w:jc w:val="both"/>
        <w:rPr>
          <w:ins w:id="2150" w:author="Louise LEWONCZUK" w:date="2017-08-15T18:40:00Z"/>
          <w:rFonts w:ascii="Comic Sans MS" w:hAnsi="Comic Sans MS"/>
        </w:rPr>
        <w:pPrChange w:id="2151" w:author="Louise LEWONCZUK" w:date="2017-06-26T13:55:00Z">
          <w:pPr>
            <w:spacing w:after="0"/>
          </w:pPr>
        </w:pPrChange>
      </w:pPr>
      <w:ins w:id="2152" w:author="Louise LEWONCZUK" w:date="2017-08-15T12:16:00Z">
        <w:r>
          <w:rPr>
            <w:rFonts w:ascii="Comic Sans MS" w:hAnsi="Comic Sans MS"/>
          </w:rPr>
          <w:t>Ulysse a bondi sur le seuil, il s</w:t>
        </w:r>
      </w:ins>
      <w:ins w:id="2153" w:author="Louise LEWONCZUK" w:date="2017-08-15T12:17:00Z">
        <w:r>
          <w:rPr>
            <w:rFonts w:ascii="Comic Sans MS" w:hAnsi="Comic Sans MS"/>
          </w:rPr>
          <w:t xml:space="preserve">’est dépouillé de ses haillons ; sa première flèche est pour Antinoos, qui s’écroule ; aux prétendants </w:t>
        </w:r>
      </w:ins>
      <w:ins w:id="2154" w:author="Louise LEWONCZUK" w:date="2017-08-15T18:40:00Z">
        <w:r w:rsidR="00DC3656">
          <w:rPr>
            <w:rFonts w:ascii="Comic Sans MS" w:hAnsi="Comic Sans MS"/>
          </w:rPr>
          <w:t xml:space="preserve">effrayés qui ne l’ont pas reconnu, Ulysse enfin de nomme </w:t>
        </w:r>
        <w:r w:rsidR="00DC3656" w:rsidRPr="00DC3656">
          <w:rPr>
            <w:rFonts w:ascii="Comic Sans MS" w:hAnsi="Comic Sans MS"/>
            <w:color w:val="A6A6A6" w:themeColor="background1" w:themeShade="A6"/>
            <w:rPrChange w:id="2155" w:author="Louise LEWONCZUK" w:date="2017-08-15T18:47:00Z">
              <w:rPr>
                <w:rFonts w:ascii="Comic Sans MS" w:hAnsi="Comic Sans MS"/>
              </w:rPr>
            </w:rPrChange>
          </w:rPr>
          <w:t>/1-42/</w:t>
        </w:r>
        <w:r w:rsidR="00DC3656">
          <w:rPr>
            <w:rFonts w:ascii="Comic Sans MS" w:hAnsi="Comic Sans MS"/>
          </w:rPr>
          <w:t>.</w:t>
        </w:r>
      </w:ins>
    </w:p>
    <w:p w:rsidR="00DC3656" w:rsidRDefault="00DC3656">
      <w:pPr>
        <w:spacing w:after="0"/>
        <w:jc w:val="both"/>
        <w:rPr>
          <w:ins w:id="2156" w:author="Louise LEWONCZUK" w:date="2017-08-15T18:40:00Z"/>
          <w:rFonts w:ascii="Comic Sans MS" w:hAnsi="Comic Sans MS"/>
        </w:rPr>
        <w:pPrChange w:id="2157" w:author="Louise LEWONCZUK" w:date="2017-06-26T13:55:00Z">
          <w:pPr>
            <w:spacing w:after="0"/>
          </w:pPr>
        </w:pPrChange>
      </w:pPr>
      <w:ins w:id="2158" w:author="Louise LEWONCZUK" w:date="2017-08-15T18:40:00Z">
        <w:r>
          <w:rPr>
            <w:rFonts w:ascii="Comic Sans MS" w:hAnsi="Comic Sans MS"/>
          </w:rPr>
          <w:t xml:space="preserve">Eurymaque essaie de l’apaiser ; il est tué à son tour </w:t>
        </w:r>
        <w:r w:rsidRPr="00DC3656">
          <w:rPr>
            <w:rFonts w:ascii="Comic Sans MS" w:hAnsi="Comic Sans MS"/>
            <w:color w:val="A6A6A6" w:themeColor="background1" w:themeShade="A6"/>
            <w:rPrChange w:id="2159" w:author="Louise LEWONCZUK" w:date="2017-08-15T18:47:00Z">
              <w:rPr>
                <w:rFonts w:ascii="Comic Sans MS" w:hAnsi="Comic Sans MS"/>
              </w:rPr>
            </w:rPrChange>
          </w:rPr>
          <w:t>/44-89/</w:t>
        </w:r>
        <w:r>
          <w:rPr>
            <w:rFonts w:ascii="Comic Sans MS" w:hAnsi="Comic Sans MS"/>
          </w:rPr>
          <w:t>.</w:t>
        </w:r>
      </w:ins>
    </w:p>
    <w:p w:rsidR="00DC3656" w:rsidRDefault="00DC3656">
      <w:pPr>
        <w:spacing w:after="0"/>
        <w:jc w:val="both"/>
        <w:rPr>
          <w:ins w:id="2160" w:author="Louise LEWONCZUK" w:date="2017-08-15T18:41:00Z"/>
          <w:rFonts w:ascii="Comic Sans MS" w:hAnsi="Comic Sans MS"/>
        </w:rPr>
        <w:pPrChange w:id="2161" w:author="Louise LEWONCZUK" w:date="2017-06-26T13:55:00Z">
          <w:pPr>
            <w:spacing w:after="0"/>
          </w:pPr>
        </w:pPrChange>
      </w:pPr>
      <w:ins w:id="2162" w:author="Louise LEWONCZUK" w:date="2017-08-15T18:40:00Z">
        <w:r>
          <w:rPr>
            <w:rFonts w:ascii="Comic Sans MS" w:hAnsi="Comic Sans MS"/>
          </w:rPr>
          <w:t>Le combat commence</w:t>
        </w:r>
      </w:ins>
      <w:ins w:id="2163" w:author="Louise LEWONCZUK" w:date="2017-08-15T18:41:00Z">
        <w:r>
          <w:rPr>
            <w:rFonts w:ascii="Comic Sans MS" w:hAnsi="Comic Sans MS"/>
          </w:rPr>
          <w:t> </w:t>
        </w:r>
      </w:ins>
      <w:ins w:id="2164" w:author="Louise LEWONCZUK" w:date="2017-08-15T18:40:00Z">
        <w:r>
          <w:rPr>
            <w:rFonts w:ascii="Comic Sans MS" w:hAnsi="Comic Sans MS"/>
          </w:rPr>
          <w:t>;</w:t>
        </w:r>
      </w:ins>
      <w:ins w:id="2165" w:author="Louise LEWONCZUK" w:date="2017-08-15T18:41:00Z">
        <w:r>
          <w:rPr>
            <w:rFonts w:ascii="Comic Sans MS" w:hAnsi="Comic Sans MS"/>
          </w:rPr>
          <w:t xml:space="preserve"> Télémaque court au trésor chercher des armes ; Eumée et Philétios s’arment à leur tour </w:t>
        </w:r>
        <w:r w:rsidRPr="00DC3656">
          <w:rPr>
            <w:rFonts w:ascii="Comic Sans MS" w:hAnsi="Comic Sans MS"/>
            <w:color w:val="A6A6A6" w:themeColor="background1" w:themeShade="A6"/>
            <w:rPrChange w:id="2166" w:author="Louise LEWONCZUK" w:date="2017-08-15T18:47:00Z">
              <w:rPr>
                <w:rFonts w:ascii="Comic Sans MS" w:hAnsi="Comic Sans MS"/>
              </w:rPr>
            </w:rPrChange>
          </w:rPr>
          <w:t>/90-125/</w:t>
        </w:r>
        <w:r>
          <w:rPr>
            <w:rFonts w:ascii="Comic Sans MS" w:hAnsi="Comic Sans MS"/>
          </w:rPr>
          <w:t>.</w:t>
        </w:r>
      </w:ins>
    </w:p>
    <w:p w:rsidR="00DC3656" w:rsidRDefault="00DC3656">
      <w:pPr>
        <w:spacing w:after="0"/>
        <w:jc w:val="both"/>
        <w:rPr>
          <w:ins w:id="2167" w:author="Louise LEWONCZUK" w:date="2017-08-15T18:41:00Z"/>
          <w:rFonts w:ascii="Comic Sans MS" w:hAnsi="Comic Sans MS"/>
        </w:rPr>
        <w:pPrChange w:id="2168" w:author="Louise LEWONCZUK" w:date="2017-06-26T13:55:00Z">
          <w:pPr>
            <w:spacing w:after="0"/>
          </w:pPr>
        </w:pPrChange>
      </w:pPr>
      <w:ins w:id="2169" w:author="Louise LEWONCZUK" w:date="2017-08-15T18:41:00Z">
        <w:r>
          <w:rPr>
            <w:rFonts w:ascii="Comic Sans MS" w:hAnsi="Comic Sans MS"/>
          </w:rPr>
          <w:t xml:space="preserve">Mélanthée réussit à sortir lui aussi de la salle et court dérober des armes ; mais il est fait prisonnier à son second voyage, et suspendu au plafond, solidement ligoté </w:t>
        </w:r>
        <w:r w:rsidRPr="00DC3656">
          <w:rPr>
            <w:rFonts w:ascii="Comic Sans MS" w:hAnsi="Comic Sans MS"/>
            <w:color w:val="A6A6A6" w:themeColor="background1" w:themeShade="A6"/>
            <w:rPrChange w:id="2170" w:author="Louise LEWONCZUK" w:date="2017-08-15T18:47:00Z">
              <w:rPr>
                <w:rFonts w:ascii="Comic Sans MS" w:hAnsi="Comic Sans MS"/>
              </w:rPr>
            </w:rPrChange>
          </w:rPr>
          <w:t>/126-204/</w:t>
        </w:r>
        <w:r>
          <w:rPr>
            <w:rFonts w:ascii="Comic Sans MS" w:hAnsi="Comic Sans MS"/>
          </w:rPr>
          <w:t>.</w:t>
        </w:r>
      </w:ins>
    </w:p>
    <w:p w:rsidR="00DC3656" w:rsidRDefault="00DC3656">
      <w:pPr>
        <w:spacing w:after="0"/>
        <w:jc w:val="both"/>
        <w:rPr>
          <w:ins w:id="2171" w:author="Louise LEWONCZUK" w:date="2017-08-15T18:43:00Z"/>
          <w:rFonts w:ascii="Comic Sans MS" w:hAnsi="Comic Sans MS"/>
        </w:rPr>
        <w:pPrChange w:id="2172" w:author="Louise LEWONCZUK" w:date="2017-06-26T13:55:00Z">
          <w:pPr>
            <w:spacing w:after="0"/>
          </w:pPr>
        </w:pPrChange>
      </w:pPr>
      <w:ins w:id="2173" w:author="Louise LEWONCZUK" w:date="2017-08-15T18:42:00Z">
        <w:r>
          <w:rPr>
            <w:rFonts w:ascii="Comic Sans MS" w:hAnsi="Comic Sans MS"/>
          </w:rPr>
          <w:t xml:space="preserve">Athéna apparaît alors sous les traits de Mentor ; puis, changée en hirondelle, elle va se poser sur les poutres du plafond, d’où elle influe sur la bataille </w:t>
        </w:r>
        <w:r w:rsidRPr="00DC3656">
          <w:rPr>
            <w:rFonts w:ascii="Comic Sans MS" w:hAnsi="Comic Sans MS"/>
            <w:color w:val="A6A6A6" w:themeColor="background1" w:themeShade="A6"/>
            <w:rPrChange w:id="2174" w:author="Louise LEWONCZUK" w:date="2017-08-15T18:48:00Z">
              <w:rPr>
                <w:rFonts w:ascii="Comic Sans MS" w:hAnsi="Comic Sans MS"/>
              </w:rPr>
            </w:rPrChange>
          </w:rPr>
          <w:t>/205-240/</w:t>
        </w:r>
        <w:r>
          <w:rPr>
            <w:rFonts w:ascii="Comic Sans MS" w:hAnsi="Comic Sans MS"/>
          </w:rPr>
          <w:t>, qui reprend de plus belle</w:t>
        </w:r>
      </w:ins>
      <w:ins w:id="2175" w:author="Louise LEWONCZUK" w:date="2017-08-15T18:43:00Z">
        <w:r>
          <w:rPr>
            <w:rFonts w:ascii="Comic Sans MS" w:hAnsi="Comic Sans MS"/>
          </w:rPr>
          <w:t> </w:t>
        </w:r>
      </w:ins>
      <w:ins w:id="2176" w:author="Louise LEWONCZUK" w:date="2017-08-15T18:42:00Z">
        <w:r>
          <w:rPr>
            <w:rFonts w:ascii="Comic Sans MS" w:hAnsi="Comic Sans MS"/>
          </w:rPr>
          <w:t>;</w:t>
        </w:r>
      </w:ins>
      <w:ins w:id="2177" w:author="Louise LEWONCZUK" w:date="2017-08-15T18:43:00Z">
        <w:r>
          <w:rPr>
            <w:rFonts w:ascii="Comic Sans MS" w:hAnsi="Comic Sans MS"/>
          </w:rPr>
          <w:t xml:space="preserve"> enfin, la panique s’empare des prétendants </w:t>
        </w:r>
        <w:r w:rsidRPr="00DC3656">
          <w:rPr>
            <w:rFonts w:ascii="Comic Sans MS" w:hAnsi="Comic Sans MS"/>
            <w:color w:val="A6A6A6" w:themeColor="background1" w:themeShade="A6"/>
            <w:rPrChange w:id="2178" w:author="Louise LEWONCZUK" w:date="2017-08-15T18:48:00Z">
              <w:rPr>
                <w:rFonts w:ascii="Comic Sans MS" w:hAnsi="Comic Sans MS"/>
              </w:rPr>
            </w:rPrChange>
          </w:rPr>
          <w:t>/241-309/</w:t>
        </w:r>
        <w:r>
          <w:rPr>
            <w:rFonts w:ascii="Comic Sans MS" w:hAnsi="Comic Sans MS"/>
          </w:rPr>
          <w:t>.</w:t>
        </w:r>
      </w:ins>
    </w:p>
    <w:p w:rsidR="00DC3656" w:rsidRDefault="00DC3656">
      <w:pPr>
        <w:spacing w:after="0"/>
        <w:jc w:val="both"/>
        <w:rPr>
          <w:ins w:id="2179" w:author="Louise LEWONCZUK" w:date="2017-08-15T18:45:00Z"/>
          <w:rFonts w:ascii="Comic Sans MS" w:hAnsi="Comic Sans MS"/>
        </w:rPr>
        <w:pPrChange w:id="2180" w:author="Louise LEWONCZUK" w:date="2017-06-26T13:55:00Z">
          <w:pPr>
            <w:spacing w:after="0"/>
          </w:pPr>
        </w:pPrChange>
      </w:pPr>
      <w:ins w:id="2181" w:author="Louise LEWONCZUK" w:date="2017-08-15T18:43:00Z">
        <w:r>
          <w:rPr>
            <w:rFonts w:ascii="Comic Sans MS" w:hAnsi="Comic Sans MS"/>
          </w:rPr>
          <w:t>Léiôdès fait appel à la pitié d</w:t>
        </w:r>
      </w:ins>
      <w:ins w:id="2182" w:author="Louise LEWONCZUK" w:date="2017-08-15T18:44:00Z">
        <w:r>
          <w:rPr>
            <w:rFonts w:ascii="Comic Sans MS" w:hAnsi="Comic Sans MS"/>
          </w:rPr>
          <w:t xml:space="preserve">’Ulysse, en vain ; le héros n’accepte d’épargner que l’aède Phémios et le héraut Médon, qui vont de réfugier dans la cour </w:t>
        </w:r>
        <w:r w:rsidRPr="00DC3656">
          <w:rPr>
            <w:rFonts w:ascii="Comic Sans MS" w:hAnsi="Comic Sans MS"/>
            <w:color w:val="A6A6A6" w:themeColor="background1" w:themeShade="A6"/>
            <w:rPrChange w:id="2183" w:author="Louise LEWONCZUK" w:date="2017-08-15T18:48:00Z">
              <w:rPr>
                <w:rFonts w:ascii="Comic Sans MS" w:hAnsi="Comic Sans MS"/>
              </w:rPr>
            </w:rPrChange>
          </w:rPr>
          <w:t>/</w:t>
        </w:r>
      </w:ins>
      <w:ins w:id="2184" w:author="Louise LEWONCZUK" w:date="2017-08-15T18:45:00Z">
        <w:r w:rsidRPr="00DC3656">
          <w:rPr>
            <w:rFonts w:ascii="Comic Sans MS" w:hAnsi="Comic Sans MS"/>
            <w:color w:val="A6A6A6" w:themeColor="background1" w:themeShade="A6"/>
            <w:rPrChange w:id="2185" w:author="Louise LEWONCZUK" w:date="2017-08-15T18:48:00Z">
              <w:rPr>
                <w:rFonts w:ascii="Comic Sans MS" w:hAnsi="Comic Sans MS"/>
              </w:rPr>
            </w:rPrChange>
          </w:rPr>
          <w:t>310-380/</w:t>
        </w:r>
        <w:r w:rsidRPr="00DC3656">
          <w:rPr>
            <w:rFonts w:ascii="Comic Sans MS" w:hAnsi="Comic Sans MS"/>
            <w:rPrChange w:id="2186" w:author="Louise LEWONCZUK" w:date="2017-08-15T18:48:00Z">
              <w:rPr>
                <w:rFonts w:ascii="Comic Sans MS" w:hAnsi="Comic Sans MS"/>
              </w:rPr>
            </w:rPrChange>
          </w:rPr>
          <w:t>.</w:t>
        </w:r>
      </w:ins>
    </w:p>
    <w:p w:rsidR="00DC3656" w:rsidRDefault="00DC3656">
      <w:pPr>
        <w:spacing w:after="0"/>
        <w:jc w:val="both"/>
        <w:rPr>
          <w:ins w:id="2187" w:author="Louise LEWONCZUK" w:date="2017-08-15T18:46:00Z"/>
          <w:rFonts w:ascii="Comic Sans MS" w:hAnsi="Comic Sans MS"/>
        </w:rPr>
        <w:pPrChange w:id="2188" w:author="Louise LEWONCZUK" w:date="2017-06-26T13:55:00Z">
          <w:pPr>
            <w:spacing w:after="0"/>
          </w:pPr>
        </w:pPrChange>
      </w:pPr>
      <w:ins w:id="2189" w:author="Louise LEWONCZUK" w:date="2017-08-15T18:45:00Z">
        <w:r>
          <w:rPr>
            <w:rFonts w:ascii="Comic Sans MS" w:hAnsi="Comic Sans MS"/>
          </w:rPr>
          <w:t>Au milieu des cadavres, Ulysse fait alors appeler Euryclée pour qu’elle lui amène les servantes coupables ; celles-ci après avoir aidé à débarrasser les cadavres, sont pendues autour d’un pavillon à colonnes</w:t>
        </w:r>
      </w:ins>
      <w:ins w:id="2190" w:author="Louise LEWONCZUK" w:date="2017-08-15T18:46:00Z">
        <w:r>
          <w:rPr>
            <w:rFonts w:ascii="Comic Sans MS" w:hAnsi="Comic Sans MS"/>
          </w:rPr>
          <w:t> </w:t>
        </w:r>
      </w:ins>
      <w:ins w:id="2191" w:author="Louise LEWONCZUK" w:date="2017-08-15T18:45:00Z">
        <w:r>
          <w:rPr>
            <w:rFonts w:ascii="Comic Sans MS" w:hAnsi="Comic Sans MS"/>
          </w:rPr>
          <w:t>;</w:t>
        </w:r>
      </w:ins>
      <w:ins w:id="2192" w:author="Louise LEWONCZUK" w:date="2017-08-15T18:46:00Z">
        <w:r>
          <w:rPr>
            <w:rFonts w:ascii="Comic Sans MS" w:hAnsi="Comic Sans MS"/>
          </w:rPr>
          <w:t xml:space="preserve"> Mélanthée est affreusement mutilé </w:t>
        </w:r>
        <w:r w:rsidRPr="00DC3656">
          <w:rPr>
            <w:rFonts w:ascii="Comic Sans MS" w:hAnsi="Comic Sans MS"/>
            <w:color w:val="A6A6A6" w:themeColor="background1" w:themeShade="A6"/>
            <w:rPrChange w:id="2193" w:author="Louise LEWONCZUK" w:date="2017-08-15T18:48:00Z">
              <w:rPr>
                <w:rFonts w:ascii="Comic Sans MS" w:hAnsi="Comic Sans MS"/>
              </w:rPr>
            </w:rPrChange>
          </w:rPr>
          <w:t>/381-477/</w:t>
        </w:r>
        <w:r>
          <w:rPr>
            <w:rFonts w:ascii="Comic Sans MS" w:hAnsi="Comic Sans MS"/>
          </w:rPr>
          <w:t>.</w:t>
        </w:r>
      </w:ins>
    </w:p>
    <w:p w:rsidR="00DC3656" w:rsidRDefault="00DC3656">
      <w:pPr>
        <w:spacing w:after="0"/>
        <w:jc w:val="both"/>
        <w:rPr>
          <w:ins w:id="2194" w:author="Louise LEWONCZUK" w:date="2017-06-26T18:42:00Z"/>
          <w:rFonts w:ascii="Comic Sans MS" w:hAnsi="Comic Sans MS"/>
        </w:rPr>
        <w:pPrChange w:id="2195" w:author="Louise LEWONCZUK" w:date="2017-06-26T13:55:00Z">
          <w:pPr>
            <w:spacing w:after="0"/>
          </w:pPr>
        </w:pPrChange>
      </w:pPr>
      <w:ins w:id="2196" w:author="Louise LEWONCZUK" w:date="2017-08-15T18:46:00Z">
        <w:r>
          <w:rPr>
            <w:rFonts w:ascii="Comic Sans MS" w:hAnsi="Comic Sans MS"/>
          </w:rPr>
          <w:t>La vengeance est accomplie ; Ulysse purifie le palais au soufre ; les servantes fidèles s’approchent, une torche à la main, et font f</w:t>
        </w:r>
      </w:ins>
      <w:ins w:id="2197" w:author="Louise LEWONCZUK" w:date="2017-08-15T18:47:00Z">
        <w:r>
          <w:rPr>
            <w:rFonts w:ascii="Comic Sans MS" w:hAnsi="Comic Sans MS"/>
          </w:rPr>
          <w:t xml:space="preserve">ête à leur maître retrouvé </w:t>
        </w:r>
        <w:r w:rsidRPr="00DC3656">
          <w:rPr>
            <w:rFonts w:ascii="Comic Sans MS" w:hAnsi="Comic Sans MS"/>
            <w:color w:val="A6A6A6" w:themeColor="background1" w:themeShade="A6"/>
            <w:rPrChange w:id="2198" w:author="Louise LEWONCZUK" w:date="2017-08-15T18:48:00Z">
              <w:rPr>
                <w:rFonts w:ascii="Comic Sans MS" w:hAnsi="Comic Sans MS"/>
              </w:rPr>
            </w:rPrChange>
          </w:rPr>
          <w:t>/478-501/</w:t>
        </w:r>
        <w:r>
          <w:rPr>
            <w:rFonts w:ascii="Comic Sans MS" w:hAnsi="Comic Sans MS"/>
          </w:rPr>
          <w:t>.</w:t>
        </w:r>
      </w:ins>
    </w:p>
    <w:p w:rsidR="00AD54CE" w:rsidRDefault="00AD54CE">
      <w:pPr>
        <w:spacing w:after="0"/>
        <w:jc w:val="both"/>
        <w:rPr>
          <w:ins w:id="2199" w:author="Louise LEWONCZUK" w:date="2017-06-26T10:45:00Z"/>
          <w:rFonts w:ascii="Comic Sans MS" w:hAnsi="Comic Sans MS"/>
        </w:rPr>
        <w:pPrChange w:id="2200" w:author="Louise LEWONCZUK" w:date="2017-06-26T13:55:00Z">
          <w:pPr>
            <w:spacing w:after="0"/>
          </w:pPr>
        </w:pPrChange>
      </w:pPr>
    </w:p>
    <w:p w:rsidR="00514610" w:rsidRDefault="00514610">
      <w:pPr>
        <w:pStyle w:val="Paragraphedeliste"/>
        <w:numPr>
          <w:ilvl w:val="0"/>
          <w:numId w:val="9"/>
        </w:numPr>
        <w:spacing w:after="0"/>
        <w:jc w:val="both"/>
        <w:rPr>
          <w:ins w:id="2201" w:author="Louise LEWONCZUK" w:date="2017-06-26T10:45:00Z"/>
          <w:rFonts w:ascii="Comic Sans MS" w:hAnsi="Comic Sans MS"/>
          <w:b/>
          <w:color w:val="00B050"/>
          <w:sz w:val="28"/>
        </w:rPr>
        <w:pPrChange w:id="2202" w:author="Louise LEWONCZUK" w:date="2017-06-26T13:55:00Z">
          <w:pPr>
            <w:pStyle w:val="Paragraphedeliste"/>
            <w:numPr>
              <w:numId w:val="17"/>
            </w:numPr>
            <w:spacing w:after="0"/>
            <w:ind w:left="1080" w:hanging="720"/>
          </w:pPr>
        </w:pPrChange>
      </w:pPr>
      <w:ins w:id="2203" w:author="Louise LEWONCZUK" w:date="2017-06-26T10:45:00Z">
        <w:r>
          <w:rPr>
            <w:rFonts w:ascii="Comic Sans MS" w:hAnsi="Comic Sans MS"/>
            <w:b/>
            <w:color w:val="00B050"/>
            <w:sz w:val="28"/>
          </w:rPr>
          <w:t xml:space="preserve">Chant </w:t>
        </w:r>
      </w:ins>
      <w:ins w:id="2204" w:author="Louise LEWONCZUK" w:date="2017-06-26T10:46:00Z">
        <w:r>
          <w:rPr>
            <w:rFonts w:ascii="Comic Sans MS" w:hAnsi="Comic Sans MS"/>
            <w:b/>
            <w:color w:val="00B050"/>
            <w:sz w:val="28"/>
          </w:rPr>
          <w:t>X</w:t>
        </w:r>
      </w:ins>
      <w:ins w:id="2205" w:author="Louise LEWONCZUK" w:date="2017-06-26T10:45:00Z">
        <w:r>
          <w:rPr>
            <w:rFonts w:ascii="Comic Sans MS" w:hAnsi="Comic Sans MS"/>
            <w:b/>
            <w:color w:val="00B050"/>
            <w:sz w:val="28"/>
          </w:rPr>
          <w:t>XIII</w:t>
        </w:r>
      </w:ins>
    </w:p>
    <w:p w:rsidR="00DC3656" w:rsidRDefault="00DC3656">
      <w:pPr>
        <w:spacing w:after="0"/>
        <w:jc w:val="both"/>
        <w:rPr>
          <w:ins w:id="2206" w:author="Louise LEWONCZUK" w:date="2017-08-15T18:50:00Z"/>
          <w:rFonts w:ascii="Comic Sans MS" w:hAnsi="Comic Sans MS"/>
        </w:rPr>
        <w:pPrChange w:id="2207" w:author="Louise LEWONCZUK" w:date="2017-06-26T13:55:00Z">
          <w:pPr>
            <w:spacing w:after="0"/>
          </w:pPr>
        </w:pPrChange>
      </w:pPr>
      <w:ins w:id="2208" w:author="Louise LEWONCZUK" w:date="2017-08-15T18:50:00Z">
        <w:r>
          <w:rPr>
            <w:rFonts w:ascii="Comic Sans MS" w:hAnsi="Comic Sans MS"/>
          </w:rPr>
          <w:t xml:space="preserve">Euryclée court annoncer la grande nouvelle à Pénélope, qui hésite longtemps à la croire, et finir par descendre dans la salle </w:t>
        </w:r>
        <w:r w:rsidRPr="00DC3656">
          <w:rPr>
            <w:rFonts w:ascii="Comic Sans MS" w:hAnsi="Comic Sans MS"/>
            <w:color w:val="A6A6A6" w:themeColor="background1" w:themeShade="A6"/>
            <w:rPrChange w:id="2209" w:author="Louise LEWONCZUK" w:date="2017-08-15T18:57:00Z">
              <w:rPr>
                <w:rFonts w:ascii="Comic Sans MS" w:hAnsi="Comic Sans MS"/>
              </w:rPr>
            </w:rPrChange>
          </w:rPr>
          <w:t>/1-87/</w:t>
        </w:r>
        <w:r>
          <w:rPr>
            <w:rFonts w:ascii="Comic Sans MS" w:hAnsi="Comic Sans MS"/>
          </w:rPr>
          <w:t>.</w:t>
        </w:r>
      </w:ins>
    </w:p>
    <w:p w:rsidR="00514610" w:rsidRDefault="00DC3656">
      <w:pPr>
        <w:spacing w:after="0"/>
        <w:jc w:val="both"/>
        <w:rPr>
          <w:ins w:id="2210" w:author="Louise LEWONCZUK" w:date="2017-08-15T18:51:00Z"/>
          <w:rFonts w:ascii="Comic Sans MS" w:hAnsi="Comic Sans MS"/>
        </w:rPr>
        <w:pPrChange w:id="2211" w:author="Louise LEWONCZUK" w:date="2017-06-26T13:55:00Z">
          <w:pPr>
            <w:spacing w:after="0"/>
          </w:pPr>
        </w:pPrChange>
      </w:pPr>
      <w:ins w:id="2212" w:author="Louise LEWONCZUK" w:date="2017-08-15T18:50:00Z">
        <w:r>
          <w:rPr>
            <w:rFonts w:ascii="Comic Sans MS" w:hAnsi="Comic Sans MS"/>
          </w:rPr>
          <w:t xml:space="preserve">Elle s’assied en face d’Ulysse, toujours </w:t>
        </w:r>
      </w:ins>
      <w:ins w:id="2213" w:author="Louise LEWONCZUK" w:date="2017-08-15T18:51:00Z">
        <w:r>
          <w:rPr>
            <w:rFonts w:ascii="Comic Sans MS" w:hAnsi="Comic Sans MS"/>
          </w:rPr>
          <w:t>vêtu</w:t>
        </w:r>
      </w:ins>
      <w:ins w:id="2214" w:author="Louise LEWONCZUK" w:date="2017-08-15T18:50:00Z">
        <w:r>
          <w:rPr>
            <w:rFonts w:ascii="Comic Sans MS" w:hAnsi="Comic Sans MS"/>
          </w:rPr>
          <w:t xml:space="preserve"> de haillons, et </w:t>
        </w:r>
      </w:ins>
      <w:ins w:id="2215" w:author="Louise LEWONCZUK" w:date="2017-08-15T18:51:00Z">
        <w:r>
          <w:rPr>
            <w:rFonts w:ascii="Comic Sans MS" w:hAnsi="Comic Sans MS"/>
          </w:rPr>
          <w:t>reste sans mot dire, ce dont s’irrite</w:t>
        </w:r>
      </w:ins>
      <w:ins w:id="2216" w:author="Louise LEWONCZUK" w:date="2017-08-15T18:50:00Z">
        <w:r>
          <w:rPr>
            <w:rFonts w:ascii="Comic Sans MS" w:hAnsi="Comic Sans MS"/>
          </w:rPr>
          <w:t xml:space="preserve"> </w:t>
        </w:r>
      </w:ins>
      <w:ins w:id="2217" w:author="Louise LEWONCZUK" w:date="2017-06-26T10:45:00Z">
        <w:r w:rsidR="00514610">
          <w:rPr>
            <w:rFonts w:ascii="Comic Sans MS" w:hAnsi="Comic Sans MS"/>
          </w:rPr>
          <w:t>Télémaque</w:t>
        </w:r>
      </w:ins>
      <w:ins w:id="2218" w:author="Louise LEWONCZUK" w:date="2017-08-15T18:51:00Z">
        <w:r>
          <w:rPr>
            <w:rFonts w:ascii="Comic Sans MS" w:hAnsi="Comic Sans MS"/>
          </w:rPr>
          <w:t xml:space="preserve"> </w:t>
        </w:r>
        <w:r w:rsidRPr="00DC3656">
          <w:rPr>
            <w:rFonts w:ascii="Comic Sans MS" w:hAnsi="Comic Sans MS"/>
            <w:color w:val="A6A6A6" w:themeColor="background1" w:themeShade="A6"/>
            <w:rPrChange w:id="2219" w:author="Louise LEWONCZUK" w:date="2017-08-15T18:58:00Z">
              <w:rPr>
                <w:rFonts w:ascii="Comic Sans MS" w:hAnsi="Comic Sans MS"/>
              </w:rPr>
            </w:rPrChange>
          </w:rPr>
          <w:t>/88-110/</w:t>
        </w:r>
        <w:r>
          <w:rPr>
            <w:rFonts w:ascii="Comic Sans MS" w:hAnsi="Comic Sans MS"/>
          </w:rPr>
          <w:t>.</w:t>
        </w:r>
      </w:ins>
    </w:p>
    <w:p w:rsidR="00DC3656" w:rsidRDefault="00DC3656">
      <w:pPr>
        <w:spacing w:after="0"/>
        <w:jc w:val="both"/>
        <w:rPr>
          <w:ins w:id="2220" w:author="Louise LEWONCZUK" w:date="2017-08-15T18:52:00Z"/>
          <w:rFonts w:ascii="Comic Sans MS" w:hAnsi="Comic Sans MS"/>
        </w:rPr>
        <w:pPrChange w:id="2221" w:author="Louise LEWONCZUK" w:date="2017-06-26T13:55:00Z">
          <w:pPr>
            <w:spacing w:after="0"/>
          </w:pPr>
        </w:pPrChange>
      </w:pPr>
      <w:ins w:id="2222" w:author="Louise LEWONCZUK" w:date="2017-08-15T18:51:00Z">
        <w:r>
          <w:rPr>
            <w:rFonts w:ascii="Comic Sans MS" w:hAnsi="Comic Sans MS"/>
          </w:rPr>
          <w:t>Ulysse et son fils décident alors de la conduite à suivre : on feindra une fête à l’intérieur du palais, afin de retarder la nouvelle de la mort des prétendants et de pouvoir se réfugier à la maison de campagne</w:t>
        </w:r>
      </w:ins>
      <w:ins w:id="2223" w:author="Louise LEWONCZUK" w:date="2017-08-15T18:52:00Z">
        <w:r>
          <w:rPr>
            <w:rFonts w:ascii="Comic Sans MS" w:hAnsi="Comic Sans MS"/>
          </w:rPr>
          <w:t xml:space="preserve">. Un bal s’ouvre donc dans le palais </w:t>
        </w:r>
        <w:r w:rsidRPr="00DC3656">
          <w:rPr>
            <w:rFonts w:ascii="Comic Sans MS" w:hAnsi="Comic Sans MS"/>
            <w:color w:val="A6A6A6" w:themeColor="background1" w:themeShade="A6"/>
            <w:rPrChange w:id="2224" w:author="Louise LEWONCZUK" w:date="2017-08-15T18:58:00Z">
              <w:rPr>
                <w:rFonts w:ascii="Comic Sans MS" w:hAnsi="Comic Sans MS"/>
              </w:rPr>
            </w:rPrChange>
          </w:rPr>
          <w:t>/111-152/</w:t>
        </w:r>
        <w:r>
          <w:rPr>
            <w:rFonts w:ascii="Comic Sans MS" w:hAnsi="Comic Sans MS"/>
          </w:rPr>
          <w:t>.</w:t>
        </w:r>
      </w:ins>
    </w:p>
    <w:p w:rsidR="00DC3656" w:rsidRDefault="00DC3656">
      <w:pPr>
        <w:spacing w:after="0"/>
        <w:jc w:val="both"/>
        <w:rPr>
          <w:ins w:id="2225" w:author="Louise LEWONCZUK" w:date="2017-08-15T18:54:00Z"/>
          <w:rFonts w:ascii="Comic Sans MS" w:hAnsi="Comic Sans MS"/>
        </w:rPr>
        <w:pPrChange w:id="2226" w:author="Louise LEWONCZUK" w:date="2017-06-26T13:55:00Z">
          <w:pPr>
            <w:spacing w:after="0"/>
          </w:pPr>
        </w:pPrChange>
      </w:pPr>
      <w:ins w:id="2227" w:author="Louise LEWONCZUK" w:date="2017-08-15T18:52:00Z">
        <w:r>
          <w:rPr>
            <w:rFonts w:ascii="Comic Sans MS" w:hAnsi="Comic Sans MS"/>
          </w:rPr>
          <w:t>Ulysse est enfin rendu à sa véritable figure ; les deux époux se retrouvent seuls face à face</w:t>
        </w:r>
      </w:ins>
      <w:ins w:id="2228" w:author="Louise LEWONCZUK" w:date="2017-08-15T18:53:00Z">
        <w:r>
          <w:rPr>
            <w:rFonts w:ascii="Comic Sans MS" w:hAnsi="Comic Sans MS"/>
          </w:rPr>
          <w:t> </w:t>
        </w:r>
      </w:ins>
      <w:ins w:id="2229" w:author="Louise LEWONCZUK" w:date="2017-08-15T18:52:00Z">
        <w:r>
          <w:rPr>
            <w:rFonts w:ascii="Comic Sans MS" w:hAnsi="Comic Sans MS"/>
          </w:rPr>
          <w:t>;</w:t>
        </w:r>
      </w:ins>
      <w:ins w:id="2230" w:author="Louise LEWONCZUK" w:date="2017-08-15T18:53:00Z">
        <w:r>
          <w:rPr>
            <w:rFonts w:ascii="Comic Sans MS" w:hAnsi="Comic Sans MS"/>
          </w:rPr>
          <w:t xml:space="preserve"> pour éprouver une dernière fois Ulysse, la reine feint que quelqu’un a déplacé leur lit ; Ulysse en est </w:t>
        </w:r>
        <w:r>
          <w:rPr>
            <w:rFonts w:ascii="Comic Sans MS" w:hAnsi="Comic Sans MS"/>
          </w:rPr>
          <w:lastRenderedPageBreak/>
          <w:t>consterné, car c’est lui qui l’a bâti, inamo</w:t>
        </w:r>
      </w:ins>
      <w:ins w:id="2231" w:author="Louise LEWONCZUK" w:date="2017-08-15T18:54:00Z">
        <w:r>
          <w:rPr>
            <w:rFonts w:ascii="Comic Sans MS" w:hAnsi="Comic Sans MS"/>
          </w:rPr>
          <w:t xml:space="preserve">vible, et il lui dit ; à ce trait, la reine ne peut plus douter, elle se jette enfin au cou de son mari </w:t>
        </w:r>
        <w:r w:rsidRPr="00DC3656">
          <w:rPr>
            <w:rFonts w:ascii="Comic Sans MS" w:hAnsi="Comic Sans MS"/>
            <w:color w:val="A6A6A6" w:themeColor="background1" w:themeShade="A6"/>
            <w:rPrChange w:id="2232" w:author="Louise LEWONCZUK" w:date="2017-08-15T18:58:00Z">
              <w:rPr>
                <w:rFonts w:ascii="Comic Sans MS" w:hAnsi="Comic Sans MS"/>
              </w:rPr>
            </w:rPrChange>
          </w:rPr>
          <w:t>/153-240/</w:t>
        </w:r>
        <w:r>
          <w:rPr>
            <w:rFonts w:ascii="Comic Sans MS" w:hAnsi="Comic Sans MS"/>
          </w:rPr>
          <w:t>.</w:t>
        </w:r>
      </w:ins>
    </w:p>
    <w:p w:rsidR="00DC3656" w:rsidRDefault="00DC3656">
      <w:pPr>
        <w:spacing w:after="0"/>
        <w:jc w:val="both"/>
        <w:rPr>
          <w:ins w:id="2233" w:author="Louise LEWONCZUK" w:date="2017-08-15T18:55:00Z"/>
          <w:rFonts w:ascii="Comic Sans MS" w:hAnsi="Comic Sans MS"/>
        </w:rPr>
        <w:pPrChange w:id="2234" w:author="Louise LEWONCZUK" w:date="2017-06-26T13:55:00Z">
          <w:pPr>
            <w:spacing w:after="0"/>
          </w:pPr>
        </w:pPrChange>
      </w:pPr>
      <w:ins w:id="2235" w:author="Louise LEWONCZUK" w:date="2017-08-15T18:54:00Z">
        <w:r>
          <w:rPr>
            <w:rFonts w:ascii="Comic Sans MS" w:hAnsi="Comic Sans MS"/>
          </w:rPr>
          <w:t>Athéna interrompt pour eux le cours de la nuit ; et Ulysse conte à sa femme la dernière épreuve qui l</w:t>
        </w:r>
      </w:ins>
      <w:ins w:id="2236" w:author="Louise LEWONCZUK" w:date="2017-08-15T18:55:00Z">
        <w:r>
          <w:rPr>
            <w:rFonts w:ascii="Comic Sans MS" w:hAnsi="Comic Sans MS"/>
          </w:rPr>
          <w:t xml:space="preserve">’attend, le voyage exigé par Tirésias. Ils retrouvent le lit ancien </w:t>
        </w:r>
        <w:r w:rsidRPr="00DC3656">
          <w:rPr>
            <w:rFonts w:ascii="Comic Sans MS" w:hAnsi="Comic Sans MS"/>
            <w:color w:val="A6A6A6" w:themeColor="background1" w:themeShade="A6"/>
            <w:rPrChange w:id="2237" w:author="Louise LEWONCZUK" w:date="2017-08-15T18:58:00Z">
              <w:rPr>
                <w:rFonts w:ascii="Comic Sans MS" w:hAnsi="Comic Sans MS"/>
              </w:rPr>
            </w:rPrChange>
          </w:rPr>
          <w:t>/241-296/</w:t>
        </w:r>
        <w:r>
          <w:rPr>
            <w:rFonts w:ascii="Comic Sans MS" w:hAnsi="Comic Sans MS"/>
          </w:rPr>
          <w:t>.</w:t>
        </w:r>
      </w:ins>
    </w:p>
    <w:p w:rsidR="00DC3656" w:rsidRDefault="00DC3656">
      <w:pPr>
        <w:spacing w:after="0"/>
        <w:jc w:val="both"/>
        <w:rPr>
          <w:ins w:id="2238" w:author="Louise LEWONCZUK" w:date="2017-08-15T18:56:00Z"/>
          <w:rFonts w:ascii="Comic Sans MS" w:hAnsi="Comic Sans MS"/>
        </w:rPr>
        <w:pPrChange w:id="2239" w:author="Louise LEWONCZUK" w:date="2017-06-26T13:55:00Z">
          <w:pPr>
            <w:spacing w:after="0"/>
          </w:pPr>
        </w:pPrChange>
      </w:pPr>
      <w:ins w:id="2240" w:author="Louise LEWONCZUK" w:date="2017-08-15T18:55:00Z">
        <w:r>
          <w:rPr>
            <w:rFonts w:ascii="Comic Sans MS" w:hAnsi="Comic Sans MS"/>
          </w:rPr>
          <w:t>Télémaque interrompt le bal ; après</w:t>
        </w:r>
      </w:ins>
      <w:ins w:id="2241" w:author="Louise LEWONCZUK" w:date="2017-08-15T18:56:00Z">
        <w:r>
          <w:rPr>
            <w:rFonts w:ascii="Comic Sans MS" w:hAnsi="Comic Sans MS"/>
          </w:rPr>
          <w:t xml:space="preserve"> l’amour, les deux époux se racontent tout ce qu’ils ont souffert pendant ces vingt années ; ils s’endorment enfin </w:t>
        </w:r>
        <w:r w:rsidRPr="00DC3656">
          <w:rPr>
            <w:rFonts w:ascii="Comic Sans MS" w:hAnsi="Comic Sans MS"/>
            <w:color w:val="A6A6A6" w:themeColor="background1" w:themeShade="A6"/>
            <w:rPrChange w:id="2242" w:author="Louise LEWONCZUK" w:date="2017-08-15T18:58:00Z">
              <w:rPr>
                <w:rFonts w:ascii="Comic Sans MS" w:hAnsi="Comic Sans MS"/>
              </w:rPr>
            </w:rPrChange>
          </w:rPr>
          <w:t>/297-343/</w:t>
        </w:r>
        <w:r>
          <w:rPr>
            <w:rFonts w:ascii="Comic Sans MS" w:hAnsi="Comic Sans MS"/>
          </w:rPr>
          <w:t>.</w:t>
        </w:r>
      </w:ins>
    </w:p>
    <w:p w:rsidR="00DC3656" w:rsidRDefault="00DC3656">
      <w:pPr>
        <w:spacing w:after="0"/>
        <w:jc w:val="both"/>
        <w:rPr>
          <w:ins w:id="2243" w:author="Louise LEWONCZUK" w:date="2017-06-26T10:45:00Z"/>
          <w:rFonts w:ascii="Comic Sans MS" w:hAnsi="Comic Sans MS"/>
        </w:rPr>
        <w:pPrChange w:id="2244" w:author="Louise LEWONCZUK" w:date="2017-06-26T13:55:00Z">
          <w:pPr>
            <w:spacing w:after="0"/>
          </w:pPr>
        </w:pPrChange>
      </w:pPr>
      <w:ins w:id="2245" w:author="Louise LEWONCZUK" w:date="2017-08-15T18:56:00Z">
        <w:r>
          <w:rPr>
            <w:rFonts w:ascii="Comic Sans MS" w:hAnsi="Comic Sans MS"/>
          </w:rPr>
          <w:t>Le jour s’étant levé, Ulysse décide de gagner au plus vite le verger de La</w:t>
        </w:r>
      </w:ins>
      <w:ins w:id="2246" w:author="Louise LEWONCZUK" w:date="2017-08-15T18:57:00Z">
        <w:r>
          <w:rPr>
            <w:rFonts w:ascii="Comic Sans MS" w:hAnsi="Comic Sans MS"/>
          </w:rPr>
          <w:t xml:space="preserve">ëtre ; tous en armes, dissimulé par les soins d’Athéna, Ulysse, Télémaque, le bouvier et le porcher quittent le bourg dans le petit matin </w:t>
        </w:r>
        <w:r w:rsidRPr="00DC3656">
          <w:rPr>
            <w:rFonts w:ascii="Comic Sans MS" w:hAnsi="Comic Sans MS"/>
            <w:color w:val="A6A6A6" w:themeColor="background1" w:themeShade="A6"/>
            <w:rPrChange w:id="2247" w:author="Louise LEWONCZUK" w:date="2017-08-15T18:58:00Z">
              <w:rPr>
                <w:rFonts w:ascii="Comic Sans MS" w:hAnsi="Comic Sans MS"/>
              </w:rPr>
            </w:rPrChange>
          </w:rPr>
          <w:t>/344-372/</w:t>
        </w:r>
        <w:r>
          <w:rPr>
            <w:rFonts w:ascii="Comic Sans MS" w:hAnsi="Comic Sans MS"/>
          </w:rPr>
          <w:t>.</w:t>
        </w:r>
      </w:ins>
      <w:bookmarkStart w:id="2248" w:name="_GoBack"/>
      <w:bookmarkEnd w:id="2248"/>
    </w:p>
    <w:p w:rsidR="00514610" w:rsidRDefault="00514610">
      <w:pPr>
        <w:spacing w:after="0"/>
        <w:jc w:val="both"/>
        <w:rPr>
          <w:ins w:id="2249" w:author="Louise LEWONCZUK" w:date="2017-06-26T10:45:00Z"/>
          <w:rFonts w:ascii="Comic Sans MS" w:hAnsi="Comic Sans MS"/>
        </w:rPr>
        <w:pPrChange w:id="2250" w:author="Louise LEWONCZUK" w:date="2017-06-26T13:55:00Z">
          <w:pPr>
            <w:spacing w:after="0"/>
          </w:pPr>
        </w:pPrChange>
      </w:pPr>
    </w:p>
    <w:p w:rsidR="00514610" w:rsidRDefault="00514610" w:rsidP="00611E57">
      <w:pPr>
        <w:pStyle w:val="Paragraphedeliste"/>
        <w:numPr>
          <w:ilvl w:val="0"/>
          <w:numId w:val="9"/>
        </w:numPr>
        <w:spacing w:after="0"/>
        <w:jc w:val="both"/>
        <w:rPr>
          <w:ins w:id="2251" w:author="Louise LEWONCZUK" w:date="2017-06-26T10:45:00Z"/>
          <w:rFonts w:ascii="Comic Sans MS" w:hAnsi="Comic Sans MS"/>
          <w:b/>
          <w:color w:val="00B050"/>
          <w:sz w:val="28"/>
        </w:rPr>
        <w:pPrChange w:id="2252" w:author="Louise LEWONCZUK" w:date="2017-08-15T19:07:00Z">
          <w:pPr>
            <w:pStyle w:val="Paragraphedeliste"/>
            <w:numPr>
              <w:numId w:val="17"/>
            </w:numPr>
            <w:spacing w:after="0"/>
            <w:ind w:left="1080" w:hanging="720"/>
          </w:pPr>
        </w:pPrChange>
      </w:pPr>
      <w:ins w:id="2253" w:author="Louise LEWONCZUK" w:date="2017-06-26T10:45:00Z">
        <w:r>
          <w:rPr>
            <w:rFonts w:ascii="Comic Sans MS" w:hAnsi="Comic Sans MS"/>
            <w:b/>
            <w:color w:val="00B050"/>
            <w:sz w:val="28"/>
          </w:rPr>
          <w:t xml:space="preserve">Chant </w:t>
        </w:r>
      </w:ins>
      <w:ins w:id="2254" w:author="Louise LEWONCZUK" w:date="2017-06-26T10:46:00Z">
        <w:r>
          <w:rPr>
            <w:rFonts w:ascii="Comic Sans MS" w:hAnsi="Comic Sans MS"/>
            <w:b/>
            <w:color w:val="00B050"/>
            <w:sz w:val="28"/>
          </w:rPr>
          <w:t>X</w:t>
        </w:r>
      </w:ins>
      <w:ins w:id="2255" w:author="Louise LEWONCZUK" w:date="2017-06-26T10:45:00Z">
        <w:r>
          <w:rPr>
            <w:rFonts w:ascii="Comic Sans MS" w:hAnsi="Comic Sans MS"/>
            <w:b/>
            <w:color w:val="00B050"/>
            <w:sz w:val="28"/>
          </w:rPr>
          <w:t>XIV</w:t>
        </w:r>
      </w:ins>
    </w:p>
    <w:p w:rsidR="00514610" w:rsidRDefault="00611E57" w:rsidP="00611E57">
      <w:pPr>
        <w:spacing w:after="0"/>
        <w:jc w:val="both"/>
        <w:rPr>
          <w:ins w:id="2256" w:author="Louise LEWONCZUK" w:date="2017-08-15T19:01:00Z"/>
          <w:rFonts w:ascii="Comic Sans MS" w:hAnsi="Comic Sans MS"/>
        </w:rPr>
        <w:pPrChange w:id="2257" w:author="Louise LEWONCZUK" w:date="2017-08-15T19:07:00Z">
          <w:pPr>
            <w:spacing w:after="0"/>
          </w:pPr>
        </w:pPrChange>
      </w:pPr>
      <w:ins w:id="2258" w:author="Louise LEWONCZUK" w:date="2017-08-15T19:00:00Z">
        <w:r>
          <w:rPr>
            <w:rFonts w:ascii="Comic Sans MS" w:hAnsi="Comic Sans MS"/>
          </w:rPr>
          <w:t xml:space="preserve">Hermès conduit aux Enfers les âmes des </w:t>
        </w:r>
      </w:ins>
      <w:ins w:id="2259" w:author="Louise LEWONCZUK" w:date="2017-08-15T19:06:00Z">
        <w:r>
          <w:rPr>
            <w:rFonts w:ascii="Comic Sans MS" w:hAnsi="Comic Sans MS"/>
          </w:rPr>
          <w:t>prétendants</w:t>
        </w:r>
      </w:ins>
      <w:ins w:id="2260" w:author="Louise LEWONCZUK" w:date="2017-08-15T19:00:00Z">
        <w:r>
          <w:rPr>
            <w:rFonts w:ascii="Comic Sans MS" w:hAnsi="Comic Sans MS"/>
          </w:rPr>
          <w:t xml:space="preserve"> </w:t>
        </w:r>
        <w:r w:rsidRPr="00611E57">
          <w:rPr>
            <w:rFonts w:ascii="Comic Sans MS" w:hAnsi="Comic Sans MS"/>
            <w:color w:val="A6A6A6" w:themeColor="background1" w:themeShade="A6"/>
            <w:rPrChange w:id="2261" w:author="Louise LEWONCZUK" w:date="2017-08-15T19:06:00Z">
              <w:rPr>
                <w:rFonts w:ascii="Comic Sans MS" w:hAnsi="Comic Sans MS"/>
              </w:rPr>
            </w:rPrChange>
          </w:rPr>
          <w:t>/1-14/ </w:t>
        </w:r>
        <w:r>
          <w:rPr>
            <w:rFonts w:ascii="Comic Sans MS" w:hAnsi="Comic Sans MS"/>
          </w:rPr>
          <w:t>; l’âme d’Agamemnon d</w:t>
        </w:r>
      </w:ins>
      <w:ins w:id="2262" w:author="Louise LEWONCZUK" w:date="2017-08-15T19:01:00Z">
        <w:r>
          <w:rPr>
            <w:rFonts w:ascii="Comic Sans MS" w:hAnsi="Comic Sans MS"/>
          </w:rPr>
          <w:t xml:space="preserve">écrit à l’âme d’Achille ses </w:t>
        </w:r>
      </w:ins>
      <w:ins w:id="2263" w:author="Louise LEWONCZUK" w:date="2017-08-15T19:06:00Z">
        <w:r>
          <w:rPr>
            <w:rFonts w:ascii="Comic Sans MS" w:hAnsi="Comic Sans MS"/>
          </w:rPr>
          <w:t>funérailles</w:t>
        </w:r>
      </w:ins>
      <w:ins w:id="2264" w:author="Louise LEWONCZUK" w:date="2017-08-15T19:01:00Z">
        <w:r>
          <w:rPr>
            <w:rFonts w:ascii="Comic Sans MS" w:hAnsi="Comic Sans MS"/>
          </w:rPr>
          <w:t xml:space="preserve"> </w:t>
        </w:r>
        <w:r w:rsidRPr="00611E57">
          <w:rPr>
            <w:rFonts w:ascii="Comic Sans MS" w:hAnsi="Comic Sans MS"/>
            <w:color w:val="A6A6A6" w:themeColor="background1" w:themeShade="A6"/>
            <w:rPrChange w:id="2265" w:author="Louise LEWONCZUK" w:date="2017-08-15T19:06:00Z">
              <w:rPr>
                <w:rFonts w:ascii="Comic Sans MS" w:hAnsi="Comic Sans MS"/>
              </w:rPr>
            </w:rPrChange>
          </w:rPr>
          <w:t>/15-97/ </w:t>
        </w:r>
        <w:r>
          <w:rPr>
            <w:rFonts w:ascii="Comic Sans MS" w:hAnsi="Comic Sans MS"/>
          </w:rPr>
          <w:t xml:space="preserve">; enfin, Amphimédon explique aux héros morts comment les prétendants ont été massacrées par Ulysse </w:t>
        </w:r>
        <w:r w:rsidRPr="00611E57">
          <w:rPr>
            <w:rFonts w:ascii="Comic Sans MS" w:hAnsi="Comic Sans MS"/>
            <w:color w:val="A6A6A6" w:themeColor="background1" w:themeShade="A6"/>
            <w:rPrChange w:id="2266" w:author="Louise LEWONCZUK" w:date="2017-08-15T19:06:00Z">
              <w:rPr>
                <w:rFonts w:ascii="Comic Sans MS" w:hAnsi="Comic Sans MS"/>
              </w:rPr>
            </w:rPrChange>
          </w:rPr>
          <w:t>/98-204/</w:t>
        </w:r>
        <w:r>
          <w:rPr>
            <w:rFonts w:ascii="Comic Sans MS" w:hAnsi="Comic Sans MS"/>
          </w:rPr>
          <w:t>.</w:t>
        </w:r>
      </w:ins>
    </w:p>
    <w:p w:rsidR="00611E57" w:rsidRDefault="00611E57" w:rsidP="00611E57">
      <w:pPr>
        <w:spacing w:after="0"/>
        <w:jc w:val="both"/>
        <w:rPr>
          <w:ins w:id="2267" w:author="Louise LEWONCZUK" w:date="2017-08-15T19:07:00Z"/>
          <w:rFonts w:ascii="Comic Sans MS" w:hAnsi="Comic Sans MS"/>
        </w:rPr>
        <w:pPrChange w:id="2268" w:author="Louise LEWONCZUK" w:date="2017-08-15T19:07:00Z">
          <w:pPr>
            <w:spacing w:after="0"/>
          </w:pPr>
        </w:pPrChange>
      </w:pPr>
      <w:ins w:id="2269" w:author="Louise LEWONCZUK" w:date="2017-08-15T19:01:00Z">
        <w:r>
          <w:rPr>
            <w:rFonts w:ascii="Comic Sans MS" w:hAnsi="Comic Sans MS"/>
          </w:rPr>
          <w:t>Cependant, Ulysse les envoie à la ferme préparer le repas, tandis qu</w:t>
        </w:r>
      </w:ins>
      <w:ins w:id="2270" w:author="Louise LEWONCZUK" w:date="2017-08-15T19:02:00Z">
        <w:r>
          <w:rPr>
            <w:rFonts w:ascii="Comic Sans MS" w:hAnsi="Comic Sans MS"/>
          </w:rPr>
          <w:t xml:space="preserve">’il va chercher son père </w:t>
        </w:r>
      </w:ins>
    </w:p>
    <w:p w:rsidR="00611E57" w:rsidRDefault="00611E57" w:rsidP="00611E57">
      <w:pPr>
        <w:spacing w:after="0"/>
        <w:jc w:val="both"/>
        <w:rPr>
          <w:ins w:id="2271" w:author="Louise LEWONCZUK" w:date="2017-08-15T19:02:00Z"/>
          <w:rFonts w:ascii="Comic Sans MS" w:hAnsi="Comic Sans MS"/>
        </w:rPr>
        <w:pPrChange w:id="2272" w:author="Louise LEWONCZUK" w:date="2017-08-15T19:07:00Z">
          <w:pPr>
            <w:spacing w:after="0"/>
          </w:pPr>
        </w:pPrChange>
      </w:pPr>
      <w:ins w:id="2273" w:author="Louise LEWONCZUK" w:date="2017-08-15T19:02:00Z">
        <w:r w:rsidRPr="00611E57">
          <w:rPr>
            <w:rFonts w:ascii="Comic Sans MS" w:hAnsi="Comic Sans MS"/>
            <w:color w:val="A6A6A6" w:themeColor="background1" w:themeShade="A6"/>
            <w:rPrChange w:id="2274" w:author="Louise LEWONCZUK" w:date="2017-08-15T19:06:00Z">
              <w:rPr>
                <w:rFonts w:ascii="Comic Sans MS" w:hAnsi="Comic Sans MS"/>
              </w:rPr>
            </w:rPrChange>
          </w:rPr>
          <w:t>/205-221/</w:t>
        </w:r>
        <w:r>
          <w:rPr>
            <w:rFonts w:ascii="Comic Sans MS" w:hAnsi="Comic Sans MS"/>
          </w:rPr>
          <w:t>.</w:t>
        </w:r>
      </w:ins>
    </w:p>
    <w:p w:rsidR="00611E57" w:rsidRDefault="00611E57" w:rsidP="00611E57">
      <w:pPr>
        <w:spacing w:after="0"/>
        <w:jc w:val="both"/>
        <w:rPr>
          <w:ins w:id="2275" w:author="Louise LEWONCZUK" w:date="2017-08-15T19:02:00Z"/>
          <w:rFonts w:ascii="Comic Sans MS" w:hAnsi="Comic Sans MS"/>
        </w:rPr>
        <w:pPrChange w:id="2276" w:author="Louise LEWONCZUK" w:date="2017-08-15T19:07:00Z">
          <w:pPr>
            <w:spacing w:after="0"/>
          </w:pPr>
        </w:pPrChange>
      </w:pPr>
      <w:ins w:id="2277" w:author="Louise LEWONCZUK" w:date="2017-08-15T19:02:00Z">
        <w:r>
          <w:rPr>
            <w:rFonts w:ascii="Comic Sans MS" w:hAnsi="Comic Sans MS"/>
          </w:rPr>
          <w:t xml:space="preserve">Il le trouve </w:t>
        </w:r>
      </w:ins>
      <w:ins w:id="2278" w:author="Louise LEWONCZUK" w:date="2017-08-15T19:06:00Z">
        <w:r>
          <w:rPr>
            <w:rFonts w:ascii="Comic Sans MS" w:hAnsi="Comic Sans MS"/>
          </w:rPr>
          <w:t>travaillant</w:t>
        </w:r>
      </w:ins>
      <w:ins w:id="2279" w:author="Louise LEWONCZUK" w:date="2017-08-15T19:02:00Z">
        <w:r>
          <w:rPr>
            <w:rFonts w:ascii="Comic Sans MS" w:hAnsi="Comic Sans MS"/>
          </w:rPr>
          <w:t xml:space="preserve"> au jardin, et l’éprouve par des mensonges avant de se faire reconnaître ; les effusions terminées, ils regagnent ensemble la maison </w:t>
        </w:r>
        <w:r w:rsidRPr="00611E57">
          <w:rPr>
            <w:rFonts w:ascii="Comic Sans MS" w:hAnsi="Comic Sans MS"/>
            <w:color w:val="A6A6A6" w:themeColor="background1" w:themeShade="A6"/>
            <w:rPrChange w:id="2280" w:author="Louise LEWONCZUK" w:date="2017-08-15T19:06:00Z">
              <w:rPr>
                <w:rFonts w:ascii="Comic Sans MS" w:hAnsi="Comic Sans MS"/>
              </w:rPr>
            </w:rPrChange>
          </w:rPr>
          <w:t>/222-361/</w:t>
        </w:r>
        <w:r>
          <w:rPr>
            <w:rFonts w:ascii="Comic Sans MS" w:hAnsi="Comic Sans MS"/>
          </w:rPr>
          <w:t>.</w:t>
        </w:r>
      </w:ins>
    </w:p>
    <w:p w:rsidR="00611E57" w:rsidRDefault="00611E57" w:rsidP="00611E57">
      <w:pPr>
        <w:spacing w:after="0"/>
        <w:jc w:val="both"/>
        <w:rPr>
          <w:ins w:id="2281" w:author="Louise LEWONCZUK" w:date="2017-08-15T19:03:00Z"/>
          <w:rFonts w:ascii="Comic Sans MS" w:hAnsi="Comic Sans MS"/>
        </w:rPr>
        <w:pPrChange w:id="2282" w:author="Louise LEWONCZUK" w:date="2017-08-15T19:07:00Z">
          <w:pPr>
            <w:spacing w:after="0"/>
          </w:pPr>
        </w:pPrChange>
      </w:pPr>
      <w:ins w:id="2283" w:author="Louise LEWONCZUK" w:date="2017-08-15T19:03:00Z">
        <w:r>
          <w:rPr>
            <w:rFonts w:ascii="Comic Sans MS" w:hAnsi="Comic Sans MS"/>
          </w:rPr>
          <w:t xml:space="preserve">Au moment où ils se mettent à table, le vieux Dolios et ses fils arrivent des champs </w:t>
        </w:r>
        <w:r w:rsidRPr="00611E57">
          <w:rPr>
            <w:rFonts w:ascii="Comic Sans MS" w:hAnsi="Comic Sans MS"/>
            <w:color w:val="A6A6A6" w:themeColor="background1" w:themeShade="A6"/>
            <w:rPrChange w:id="2284" w:author="Louise LEWONCZUK" w:date="2017-08-15T19:06:00Z">
              <w:rPr>
                <w:rFonts w:ascii="Comic Sans MS" w:hAnsi="Comic Sans MS"/>
              </w:rPr>
            </w:rPrChange>
          </w:rPr>
          <w:t>/362-411/</w:t>
        </w:r>
        <w:r>
          <w:rPr>
            <w:rFonts w:ascii="Comic Sans MS" w:hAnsi="Comic Sans MS"/>
          </w:rPr>
          <w:t>.</w:t>
        </w:r>
      </w:ins>
    </w:p>
    <w:p w:rsidR="00611E57" w:rsidRDefault="00611E57" w:rsidP="00611E57">
      <w:pPr>
        <w:spacing w:after="0"/>
        <w:jc w:val="both"/>
        <w:rPr>
          <w:ins w:id="2285" w:author="Louise LEWONCZUK" w:date="2017-08-15T19:04:00Z"/>
          <w:rFonts w:ascii="Comic Sans MS" w:hAnsi="Comic Sans MS"/>
        </w:rPr>
        <w:pPrChange w:id="2286" w:author="Louise LEWONCZUK" w:date="2017-08-15T19:07:00Z">
          <w:pPr>
            <w:spacing w:after="0"/>
          </w:pPr>
        </w:pPrChange>
      </w:pPr>
      <w:ins w:id="2287" w:author="Louise LEWONCZUK" w:date="2017-08-15T19:03:00Z">
        <w:r>
          <w:rPr>
            <w:rFonts w:ascii="Comic Sans MS" w:hAnsi="Comic Sans MS"/>
          </w:rPr>
          <w:t>Cependant, à Ithaque, la nouvelle du massacre se répand, et une partie des citoyens, sous la conduite du père d</w:t>
        </w:r>
      </w:ins>
      <w:ins w:id="2288" w:author="Louise LEWONCZUK" w:date="2017-08-15T19:04:00Z">
        <w:r>
          <w:rPr>
            <w:rFonts w:ascii="Comic Sans MS" w:hAnsi="Comic Sans MS"/>
          </w:rPr>
          <w:t xml:space="preserve">’Antinoos, Eupithée s’arment pour la vengeance </w:t>
        </w:r>
        <w:r w:rsidRPr="00611E57">
          <w:rPr>
            <w:rFonts w:ascii="Comic Sans MS" w:hAnsi="Comic Sans MS"/>
            <w:color w:val="A6A6A6" w:themeColor="background1" w:themeShade="A6"/>
            <w:rPrChange w:id="2289" w:author="Louise LEWONCZUK" w:date="2017-08-15T19:06:00Z">
              <w:rPr>
                <w:rFonts w:ascii="Comic Sans MS" w:hAnsi="Comic Sans MS"/>
              </w:rPr>
            </w:rPrChange>
          </w:rPr>
          <w:t>/412-471/</w:t>
        </w:r>
        <w:r>
          <w:rPr>
            <w:rFonts w:ascii="Comic Sans MS" w:hAnsi="Comic Sans MS"/>
          </w:rPr>
          <w:t>.</w:t>
        </w:r>
      </w:ins>
    </w:p>
    <w:p w:rsidR="00611E57" w:rsidRDefault="00611E57" w:rsidP="00611E57">
      <w:pPr>
        <w:spacing w:after="0"/>
        <w:jc w:val="both"/>
        <w:rPr>
          <w:ins w:id="2290" w:author="Louise LEWONCZUK" w:date="2017-08-15T19:05:00Z"/>
          <w:rFonts w:ascii="Comic Sans MS" w:hAnsi="Comic Sans MS"/>
        </w:rPr>
        <w:pPrChange w:id="2291" w:author="Louise LEWONCZUK" w:date="2017-08-15T19:07:00Z">
          <w:pPr>
            <w:spacing w:after="0"/>
          </w:pPr>
        </w:pPrChange>
      </w:pPr>
      <w:ins w:id="2292" w:author="Louise LEWONCZUK" w:date="2017-08-15T19:04:00Z">
        <w:r>
          <w:rPr>
            <w:rFonts w:ascii="Comic Sans MS" w:hAnsi="Comic Sans MS"/>
          </w:rPr>
          <w:t>Athéna consulte Zeus qui lui conseille de ramener la paix dans l</w:t>
        </w:r>
      </w:ins>
      <w:ins w:id="2293" w:author="Louise LEWONCZUK" w:date="2017-08-15T19:05:00Z">
        <w:r>
          <w:rPr>
            <w:rFonts w:ascii="Comic Sans MS" w:hAnsi="Comic Sans MS"/>
          </w:rPr>
          <w:t xml:space="preserve">’île </w:t>
        </w:r>
        <w:r w:rsidRPr="00611E57">
          <w:rPr>
            <w:rFonts w:ascii="Comic Sans MS" w:hAnsi="Comic Sans MS"/>
            <w:color w:val="A6A6A6" w:themeColor="background1" w:themeShade="A6"/>
            <w:rPrChange w:id="2294" w:author="Louise LEWONCZUK" w:date="2017-08-15T19:06:00Z">
              <w:rPr>
                <w:rFonts w:ascii="Comic Sans MS" w:hAnsi="Comic Sans MS"/>
              </w:rPr>
            </w:rPrChange>
          </w:rPr>
          <w:t>/472-487/</w:t>
        </w:r>
        <w:r>
          <w:rPr>
            <w:rFonts w:ascii="Comic Sans MS" w:hAnsi="Comic Sans MS"/>
          </w:rPr>
          <w:t>.</w:t>
        </w:r>
      </w:ins>
    </w:p>
    <w:p w:rsidR="00611E57" w:rsidRDefault="00611E57" w:rsidP="00611E57">
      <w:pPr>
        <w:spacing w:after="0"/>
        <w:jc w:val="both"/>
        <w:rPr>
          <w:ins w:id="2295" w:author="Louise LEWONCZUK" w:date="2017-08-15T19:05:00Z"/>
          <w:rFonts w:ascii="Comic Sans MS" w:hAnsi="Comic Sans MS"/>
        </w:rPr>
        <w:pPrChange w:id="2296" w:author="Louise LEWONCZUK" w:date="2017-08-15T19:07:00Z">
          <w:pPr>
            <w:spacing w:after="0"/>
          </w:pPr>
        </w:pPrChange>
      </w:pPr>
      <w:ins w:id="2297" w:author="Louise LEWONCZUK" w:date="2017-08-15T19:05:00Z">
        <w:r>
          <w:rPr>
            <w:rFonts w:ascii="Comic Sans MS" w:hAnsi="Comic Sans MS"/>
          </w:rPr>
          <w:t xml:space="preserve">Ulysse et les siens ont fini de manger, les Ithaciens approchent, ils s’arment ; mais la bataille est bientôt interrompu par Athéna, qui institue entre les deux partis une paix durable </w:t>
        </w:r>
        <w:r w:rsidRPr="00611E57">
          <w:rPr>
            <w:rFonts w:ascii="Comic Sans MS" w:hAnsi="Comic Sans MS"/>
            <w:color w:val="A6A6A6" w:themeColor="background1" w:themeShade="A6"/>
            <w:rPrChange w:id="2298" w:author="Louise LEWONCZUK" w:date="2017-08-15T19:06:00Z">
              <w:rPr>
                <w:rFonts w:ascii="Comic Sans MS" w:hAnsi="Comic Sans MS"/>
              </w:rPr>
            </w:rPrChange>
          </w:rPr>
          <w:t>/488-549/</w:t>
        </w:r>
        <w:r>
          <w:rPr>
            <w:rFonts w:ascii="Comic Sans MS" w:hAnsi="Comic Sans MS"/>
          </w:rPr>
          <w:t>.</w:t>
        </w:r>
      </w:ins>
    </w:p>
    <w:p w:rsidR="00611E57" w:rsidRDefault="00611E57">
      <w:pPr>
        <w:spacing w:after="0"/>
        <w:jc w:val="both"/>
        <w:rPr>
          <w:ins w:id="2299" w:author="Louise LEWONCZUK" w:date="2017-06-26T10:45:00Z"/>
          <w:rFonts w:ascii="Comic Sans MS" w:hAnsi="Comic Sans MS"/>
        </w:rPr>
        <w:pPrChange w:id="2300" w:author="Louise LEWONCZUK" w:date="2017-06-26T13:55:00Z">
          <w:pPr>
            <w:spacing w:after="0"/>
          </w:pPr>
        </w:pPrChange>
      </w:pPr>
    </w:p>
    <w:p w:rsidR="00296F74" w:rsidRPr="00161CDF" w:rsidRDefault="00296F74" w:rsidP="00296F74">
      <w:pPr>
        <w:spacing w:after="0"/>
        <w:rPr>
          <w:rFonts w:ascii="Comic Sans MS" w:hAnsi="Comic Sans MS"/>
        </w:rPr>
      </w:pPr>
    </w:p>
    <w:sectPr w:rsidR="00296F74" w:rsidRPr="00161CDF" w:rsidSect="003F1827">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6EF6"/>
    <w:multiLevelType w:val="hybridMultilevel"/>
    <w:tmpl w:val="E79E334A"/>
    <w:lvl w:ilvl="0" w:tplc="89F044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1A06B0"/>
    <w:multiLevelType w:val="hybridMultilevel"/>
    <w:tmpl w:val="080CFC84"/>
    <w:lvl w:ilvl="0" w:tplc="BCB26DF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36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C80B91"/>
    <w:multiLevelType w:val="hybridMultilevel"/>
    <w:tmpl w:val="C30AF142"/>
    <w:lvl w:ilvl="0" w:tplc="8532511A">
      <w:start w:val="1660"/>
      <w:numFmt w:val="bullet"/>
      <w:lvlText w:val="-"/>
      <w:lvlJc w:val="left"/>
      <w:pPr>
        <w:ind w:left="720" w:hanging="360"/>
      </w:pPr>
      <w:rPr>
        <w:rFonts w:ascii="Comic Sans MS" w:eastAsiaTheme="minorEastAsia"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BB7424"/>
    <w:multiLevelType w:val="hybridMultilevel"/>
    <w:tmpl w:val="2B4C8CDE"/>
    <w:lvl w:ilvl="0" w:tplc="89F044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456D96"/>
    <w:multiLevelType w:val="hybridMultilevel"/>
    <w:tmpl w:val="D9F8B938"/>
    <w:lvl w:ilvl="0" w:tplc="89F044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894049"/>
    <w:multiLevelType w:val="hybridMultilevel"/>
    <w:tmpl w:val="F05CB9F4"/>
    <w:lvl w:ilvl="0" w:tplc="D5DAB1BC">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280A55"/>
    <w:multiLevelType w:val="hybridMultilevel"/>
    <w:tmpl w:val="68FC1768"/>
    <w:lvl w:ilvl="0" w:tplc="89F044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D61E00"/>
    <w:multiLevelType w:val="hybridMultilevel"/>
    <w:tmpl w:val="DDB043D8"/>
    <w:lvl w:ilvl="0" w:tplc="03146B7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03C60"/>
    <w:multiLevelType w:val="hybridMultilevel"/>
    <w:tmpl w:val="F6E43634"/>
    <w:lvl w:ilvl="0" w:tplc="89F044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DFE7F44"/>
    <w:multiLevelType w:val="hybridMultilevel"/>
    <w:tmpl w:val="5E9E5B7A"/>
    <w:lvl w:ilvl="0" w:tplc="BCB26DF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36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563AC0"/>
    <w:multiLevelType w:val="hybridMultilevel"/>
    <w:tmpl w:val="5B683E2A"/>
    <w:lvl w:ilvl="0" w:tplc="73F03F06">
      <w:numFmt w:val="bullet"/>
      <w:lvlText w:val="-"/>
      <w:lvlJc w:val="left"/>
      <w:pPr>
        <w:ind w:left="720" w:hanging="360"/>
      </w:pPr>
      <w:rPr>
        <w:rFonts w:ascii="Comic Sans MS" w:eastAsiaTheme="minorEastAsia"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4E3D06"/>
    <w:multiLevelType w:val="hybridMultilevel"/>
    <w:tmpl w:val="64384DB8"/>
    <w:lvl w:ilvl="0" w:tplc="89F044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CB50684"/>
    <w:multiLevelType w:val="hybridMultilevel"/>
    <w:tmpl w:val="79EE323A"/>
    <w:lvl w:ilvl="0" w:tplc="89F044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3800ADD"/>
    <w:multiLevelType w:val="hybridMultilevel"/>
    <w:tmpl w:val="080CFC84"/>
    <w:lvl w:ilvl="0" w:tplc="BCB26DF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36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0B12296"/>
    <w:multiLevelType w:val="hybridMultilevel"/>
    <w:tmpl w:val="CABC219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61AE0BDA"/>
    <w:multiLevelType w:val="hybridMultilevel"/>
    <w:tmpl w:val="DB74850E"/>
    <w:lvl w:ilvl="0" w:tplc="34CAA588">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FD6F79"/>
    <w:multiLevelType w:val="hybridMultilevel"/>
    <w:tmpl w:val="2526840A"/>
    <w:lvl w:ilvl="0" w:tplc="89F044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3"/>
  </w:num>
  <w:num w:numId="5">
    <w:abstractNumId w:val="1"/>
  </w:num>
  <w:num w:numId="6">
    <w:abstractNumId w:val="7"/>
  </w:num>
  <w:num w:numId="7">
    <w:abstractNumId w:val="15"/>
  </w:num>
  <w:num w:numId="8">
    <w:abstractNumId w:val="2"/>
  </w:num>
  <w:num w:numId="9">
    <w:abstractNumId w:val="3"/>
  </w:num>
  <w:num w:numId="10">
    <w:abstractNumId w:val="10"/>
  </w:num>
  <w:num w:numId="11">
    <w:abstractNumId w:val="8"/>
  </w:num>
  <w:num w:numId="12">
    <w:abstractNumId w:val="4"/>
  </w:num>
  <w:num w:numId="13">
    <w:abstractNumId w:val="0"/>
  </w:num>
  <w:num w:numId="14">
    <w:abstractNumId w:val="6"/>
  </w:num>
  <w:num w:numId="15">
    <w:abstractNumId w:val="16"/>
  </w:num>
  <w:num w:numId="16">
    <w:abstractNumId w:val="11"/>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uise LEWONCZUK">
    <w15:presenceInfo w15:providerId="Windows Live" w15:userId="3c0c606bf55f6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827"/>
    <w:rsid w:val="0000394C"/>
    <w:rsid w:val="00003A97"/>
    <w:rsid w:val="00006E32"/>
    <w:rsid w:val="0001684B"/>
    <w:rsid w:val="0003062C"/>
    <w:rsid w:val="000355DE"/>
    <w:rsid w:val="00045D38"/>
    <w:rsid w:val="000566DA"/>
    <w:rsid w:val="00080D3C"/>
    <w:rsid w:val="000854DE"/>
    <w:rsid w:val="00087923"/>
    <w:rsid w:val="000905A3"/>
    <w:rsid w:val="000B78A7"/>
    <w:rsid w:val="000C00BA"/>
    <w:rsid w:val="001100EC"/>
    <w:rsid w:val="00131F2B"/>
    <w:rsid w:val="00136581"/>
    <w:rsid w:val="001366A7"/>
    <w:rsid w:val="00141571"/>
    <w:rsid w:val="00160635"/>
    <w:rsid w:val="00161CDF"/>
    <w:rsid w:val="0019189D"/>
    <w:rsid w:val="001F60DB"/>
    <w:rsid w:val="00205063"/>
    <w:rsid w:val="00212100"/>
    <w:rsid w:val="00224BC4"/>
    <w:rsid w:val="002254DB"/>
    <w:rsid w:val="00226FA8"/>
    <w:rsid w:val="00250C48"/>
    <w:rsid w:val="0025220E"/>
    <w:rsid w:val="00275421"/>
    <w:rsid w:val="00296151"/>
    <w:rsid w:val="00296F74"/>
    <w:rsid w:val="002C5522"/>
    <w:rsid w:val="002D5D70"/>
    <w:rsid w:val="002E5480"/>
    <w:rsid w:val="002F72F5"/>
    <w:rsid w:val="00305283"/>
    <w:rsid w:val="003125EE"/>
    <w:rsid w:val="0036558F"/>
    <w:rsid w:val="00383B60"/>
    <w:rsid w:val="003C1520"/>
    <w:rsid w:val="003F1827"/>
    <w:rsid w:val="00402385"/>
    <w:rsid w:val="00441D25"/>
    <w:rsid w:val="00474244"/>
    <w:rsid w:val="00480A95"/>
    <w:rsid w:val="00483CE5"/>
    <w:rsid w:val="00485530"/>
    <w:rsid w:val="004A2CCA"/>
    <w:rsid w:val="004C422A"/>
    <w:rsid w:val="004E1537"/>
    <w:rsid w:val="004F5CFE"/>
    <w:rsid w:val="0051224F"/>
    <w:rsid w:val="00514610"/>
    <w:rsid w:val="005407B5"/>
    <w:rsid w:val="00545A15"/>
    <w:rsid w:val="00554F91"/>
    <w:rsid w:val="00562651"/>
    <w:rsid w:val="005637F6"/>
    <w:rsid w:val="00564E8B"/>
    <w:rsid w:val="005918A0"/>
    <w:rsid w:val="005C7D38"/>
    <w:rsid w:val="005D16BC"/>
    <w:rsid w:val="005D2EA0"/>
    <w:rsid w:val="005E103D"/>
    <w:rsid w:val="00603B2B"/>
    <w:rsid w:val="006117AD"/>
    <w:rsid w:val="00611E57"/>
    <w:rsid w:val="0062563F"/>
    <w:rsid w:val="006324C7"/>
    <w:rsid w:val="006418EF"/>
    <w:rsid w:val="00650A75"/>
    <w:rsid w:val="00667A66"/>
    <w:rsid w:val="0067006D"/>
    <w:rsid w:val="00697F88"/>
    <w:rsid w:val="006F1D6B"/>
    <w:rsid w:val="007039E1"/>
    <w:rsid w:val="00705CFA"/>
    <w:rsid w:val="00721EDC"/>
    <w:rsid w:val="00725EA6"/>
    <w:rsid w:val="00730E42"/>
    <w:rsid w:val="0073216F"/>
    <w:rsid w:val="00747D2F"/>
    <w:rsid w:val="00773190"/>
    <w:rsid w:val="0077628B"/>
    <w:rsid w:val="00776674"/>
    <w:rsid w:val="0077743D"/>
    <w:rsid w:val="00783C67"/>
    <w:rsid w:val="007A6AB1"/>
    <w:rsid w:val="007C6BE7"/>
    <w:rsid w:val="007D0E03"/>
    <w:rsid w:val="007F792E"/>
    <w:rsid w:val="008027E9"/>
    <w:rsid w:val="00807247"/>
    <w:rsid w:val="00821603"/>
    <w:rsid w:val="0082706C"/>
    <w:rsid w:val="00831E36"/>
    <w:rsid w:val="00850E11"/>
    <w:rsid w:val="00871C1B"/>
    <w:rsid w:val="00880811"/>
    <w:rsid w:val="008858C6"/>
    <w:rsid w:val="008C5966"/>
    <w:rsid w:val="008E0A45"/>
    <w:rsid w:val="008F0B84"/>
    <w:rsid w:val="008F15F0"/>
    <w:rsid w:val="00900695"/>
    <w:rsid w:val="00924183"/>
    <w:rsid w:val="00941724"/>
    <w:rsid w:val="00953B06"/>
    <w:rsid w:val="0099274F"/>
    <w:rsid w:val="009A07F6"/>
    <w:rsid w:val="009D4049"/>
    <w:rsid w:val="009E676B"/>
    <w:rsid w:val="009F2066"/>
    <w:rsid w:val="00A13A89"/>
    <w:rsid w:val="00A13E73"/>
    <w:rsid w:val="00A236D1"/>
    <w:rsid w:val="00A23BA9"/>
    <w:rsid w:val="00A27329"/>
    <w:rsid w:val="00A30CB4"/>
    <w:rsid w:val="00A42FE4"/>
    <w:rsid w:val="00A62532"/>
    <w:rsid w:val="00A716C9"/>
    <w:rsid w:val="00A8702B"/>
    <w:rsid w:val="00AA76DB"/>
    <w:rsid w:val="00AD54CE"/>
    <w:rsid w:val="00AE247C"/>
    <w:rsid w:val="00B2613B"/>
    <w:rsid w:val="00B35B27"/>
    <w:rsid w:val="00B4469C"/>
    <w:rsid w:val="00B55079"/>
    <w:rsid w:val="00BC4404"/>
    <w:rsid w:val="00BD5E37"/>
    <w:rsid w:val="00BE0465"/>
    <w:rsid w:val="00BE5269"/>
    <w:rsid w:val="00BF2133"/>
    <w:rsid w:val="00BF74E2"/>
    <w:rsid w:val="00C02F9E"/>
    <w:rsid w:val="00C31475"/>
    <w:rsid w:val="00C44CE2"/>
    <w:rsid w:val="00C54A91"/>
    <w:rsid w:val="00C731CB"/>
    <w:rsid w:val="00CA056D"/>
    <w:rsid w:val="00CB7EE9"/>
    <w:rsid w:val="00CC383F"/>
    <w:rsid w:val="00CE0E20"/>
    <w:rsid w:val="00D062EB"/>
    <w:rsid w:val="00D11276"/>
    <w:rsid w:val="00D359FA"/>
    <w:rsid w:val="00D57094"/>
    <w:rsid w:val="00D82DD5"/>
    <w:rsid w:val="00DA20C2"/>
    <w:rsid w:val="00DB0739"/>
    <w:rsid w:val="00DC2E3F"/>
    <w:rsid w:val="00DC3656"/>
    <w:rsid w:val="00DC796F"/>
    <w:rsid w:val="00DD1DBB"/>
    <w:rsid w:val="00DD397D"/>
    <w:rsid w:val="00DE7BFD"/>
    <w:rsid w:val="00DF521F"/>
    <w:rsid w:val="00E01E21"/>
    <w:rsid w:val="00E5038B"/>
    <w:rsid w:val="00E540C7"/>
    <w:rsid w:val="00E63325"/>
    <w:rsid w:val="00E70153"/>
    <w:rsid w:val="00E72110"/>
    <w:rsid w:val="00E726DA"/>
    <w:rsid w:val="00E81FAA"/>
    <w:rsid w:val="00EA3B1B"/>
    <w:rsid w:val="00ED646A"/>
    <w:rsid w:val="00F04891"/>
    <w:rsid w:val="00F52F48"/>
    <w:rsid w:val="00F535A9"/>
    <w:rsid w:val="00F633D1"/>
    <w:rsid w:val="00F64B54"/>
    <w:rsid w:val="00F74F24"/>
    <w:rsid w:val="00F75DF8"/>
    <w:rsid w:val="00F77946"/>
    <w:rsid w:val="00FF76FD"/>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F26A9-4E7D-4CF7-878B-5A549F79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1827"/>
    <w:pPr>
      <w:ind w:left="720"/>
      <w:contextualSpacing/>
    </w:pPr>
  </w:style>
  <w:style w:type="character" w:styleId="Marquedecommentaire">
    <w:name w:val="annotation reference"/>
    <w:basedOn w:val="Policepardfaut"/>
    <w:uiPriority w:val="99"/>
    <w:semiHidden/>
    <w:unhideWhenUsed/>
    <w:rsid w:val="00BF74E2"/>
    <w:rPr>
      <w:sz w:val="16"/>
      <w:szCs w:val="16"/>
    </w:rPr>
  </w:style>
  <w:style w:type="paragraph" w:styleId="Commentaire">
    <w:name w:val="annotation text"/>
    <w:basedOn w:val="Normal"/>
    <w:link w:val="CommentaireCar"/>
    <w:uiPriority w:val="99"/>
    <w:semiHidden/>
    <w:unhideWhenUsed/>
    <w:rsid w:val="00BF74E2"/>
    <w:pPr>
      <w:spacing w:line="240" w:lineRule="auto"/>
    </w:pPr>
    <w:rPr>
      <w:sz w:val="20"/>
      <w:szCs w:val="20"/>
    </w:rPr>
  </w:style>
  <w:style w:type="character" w:customStyle="1" w:styleId="CommentaireCar">
    <w:name w:val="Commentaire Car"/>
    <w:basedOn w:val="Policepardfaut"/>
    <w:link w:val="Commentaire"/>
    <w:uiPriority w:val="99"/>
    <w:semiHidden/>
    <w:rsid w:val="00BF74E2"/>
    <w:rPr>
      <w:sz w:val="20"/>
      <w:szCs w:val="20"/>
    </w:rPr>
  </w:style>
  <w:style w:type="paragraph" w:styleId="Objetducommentaire">
    <w:name w:val="annotation subject"/>
    <w:basedOn w:val="Commentaire"/>
    <w:next w:val="Commentaire"/>
    <w:link w:val="ObjetducommentaireCar"/>
    <w:uiPriority w:val="99"/>
    <w:semiHidden/>
    <w:unhideWhenUsed/>
    <w:rsid w:val="00BF74E2"/>
    <w:rPr>
      <w:b/>
      <w:bCs/>
    </w:rPr>
  </w:style>
  <w:style w:type="character" w:customStyle="1" w:styleId="ObjetducommentaireCar">
    <w:name w:val="Objet du commentaire Car"/>
    <w:basedOn w:val="CommentaireCar"/>
    <w:link w:val="Objetducommentaire"/>
    <w:uiPriority w:val="99"/>
    <w:semiHidden/>
    <w:rsid w:val="00BF74E2"/>
    <w:rPr>
      <w:b/>
      <w:bCs/>
      <w:sz w:val="20"/>
      <w:szCs w:val="20"/>
    </w:rPr>
  </w:style>
  <w:style w:type="paragraph" w:styleId="Textedebulles">
    <w:name w:val="Balloon Text"/>
    <w:basedOn w:val="Normal"/>
    <w:link w:val="TextedebullesCar"/>
    <w:uiPriority w:val="99"/>
    <w:semiHidden/>
    <w:unhideWhenUsed/>
    <w:rsid w:val="00BF74E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74E2"/>
    <w:rPr>
      <w:rFonts w:ascii="Segoe UI" w:hAnsi="Segoe UI" w:cs="Segoe UI"/>
      <w:sz w:val="18"/>
      <w:szCs w:val="18"/>
    </w:rPr>
  </w:style>
  <w:style w:type="paragraph" w:styleId="Rvision">
    <w:name w:val="Revision"/>
    <w:hidden/>
    <w:uiPriority w:val="99"/>
    <w:semiHidden/>
    <w:rsid w:val="009D40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631536">
      <w:bodyDiv w:val="1"/>
      <w:marLeft w:val="0"/>
      <w:marRight w:val="0"/>
      <w:marTop w:val="0"/>
      <w:marBottom w:val="0"/>
      <w:divBdr>
        <w:top w:val="none" w:sz="0" w:space="0" w:color="auto"/>
        <w:left w:val="none" w:sz="0" w:space="0" w:color="auto"/>
        <w:bottom w:val="none" w:sz="0" w:space="0" w:color="auto"/>
        <w:right w:val="none" w:sz="0" w:space="0" w:color="auto"/>
      </w:divBdr>
      <w:divsChild>
        <w:div w:id="1664359018">
          <w:marLeft w:val="0"/>
          <w:marRight w:val="0"/>
          <w:marTop w:val="0"/>
          <w:marBottom w:val="225"/>
          <w:divBdr>
            <w:top w:val="none" w:sz="0" w:space="0" w:color="auto"/>
            <w:left w:val="none" w:sz="0" w:space="0" w:color="auto"/>
            <w:bottom w:val="none" w:sz="0" w:space="0" w:color="auto"/>
            <w:right w:val="none" w:sz="0" w:space="0" w:color="auto"/>
          </w:divBdr>
          <w:divsChild>
            <w:div w:id="1904175948">
              <w:marLeft w:val="3150"/>
              <w:marRight w:val="0"/>
              <w:marTop w:val="0"/>
              <w:marBottom w:val="0"/>
              <w:divBdr>
                <w:top w:val="none" w:sz="0" w:space="0" w:color="auto"/>
                <w:left w:val="none" w:sz="0" w:space="0" w:color="auto"/>
                <w:bottom w:val="none" w:sz="0" w:space="0" w:color="auto"/>
                <w:right w:val="none" w:sz="0" w:space="0" w:color="auto"/>
              </w:divBdr>
              <w:divsChild>
                <w:div w:id="1272009093">
                  <w:marLeft w:val="0"/>
                  <w:marRight w:val="0"/>
                  <w:marTop w:val="0"/>
                  <w:marBottom w:val="0"/>
                  <w:divBdr>
                    <w:top w:val="none" w:sz="0" w:space="0" w:color="auto"/>
                    <w:left w:val="none" w:sz="0" w:space="0" w:color="auto"/>
                    <w:bottom w:val="none" w:sz="0" w:space="0" w:color="auto"/>
                    <w:right w:val="none" w:sz="0" w:space="0" w:color="auto"/>
                  </w:divBdr>
                  <w:divsChild>
                    <w:div w:id="1207838558">
                      <w:marLeft w:val="0"/>
                      <w:marRight w:val="0"/>
                      <w:marTop w:val="0"/>
                      <w:marBottom w:val="0"/>
                      <w:divBdr>
                        <w:top w:val="none" w:sz="0" w:space="0" w:color="auto"/>
                        <w:left w:val="none" w:sz="0" w:space="0" w:color="auto"/>
                        <w:bottom w:val="none" w:sz="0" w:space="0" w:color="auto"/>
                        <w:right w:val="none" w:sz="0" w:space="0" w:color="auto"/>
                      </w:divBdr>
                      <w:divsChild>
                        <w:div w:id="4831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0802A-0992-4CE2-B452-C9090D1B6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3868</TotalTime>
  <Pages>1</Pages>
  <Words>8671</Words>
  <Characters>47693</Characters>
  <Application>Microsoft Office Word</Application>
  <DocSecurity>0</DocSecurity>
  <Lines>397</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LEWONCZUK</dc:creator>
  <cp:keywords/>
  <dc:description/>
  <cp:lastModifiedBy>Louise LEWONCZUK</cp:lastModifiedBy>
  <cp:revision>23</cp:revision>
  <dcterms:created xsi:type="dcterms:W3CDTF">2017-06-25T19:37:00Z</dcterms:created>
  <dcterms:modified xsi:type="dcterms:W3CDTF">2017-08-15T17:07:00Z</dcterms:modified>
</cp:coreProperties>
</file>